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64453" w14:textId="5066F43F" w:rsidR="00DF3BD3" w:rsidRPr="00F41269" w:rsidRDefault="00BF5571" w:rsidP="00BF5571">
      <w:pPr>
        <w:pStyle w:val="Heading1"/>
        <w:spacing w:after="360"/>
        <w:ind w:left="709"/>
        <w:rPr>
          <w:lang w:val="en-GB"/>
        </w:rPr>
      </w:pPr>
      <w:bookmarkStart w:id="0" w:name="_GoBack"/>
      <w:bookmarkEnd w:id="0"/>
      <w:r w:rsidRPr="00F41269">
        <w:rPr>
          <w:lang w:val="en-GB"/>
        </w:rPr>
        <w:t>Detailed Case Study</w:t>
      </w:r>
    </w:p>
    <w:p w14:paraId="43F75504" w14:textId="77777777" w:rsidR="00BF5571" w:rsidRPr="00F41269" w:rsidRDefault="00BF5571" w:rsidP="00BF5571">
      <w:pPr>
        <w:pStyle w:val="Heading1"/>
        <w:spacing w:after="120" w:line="240" w:lineRule="auto"/>
        <w:ind w:left="709"/>
        <w:rPr>
          <w:sz w:val="50"/>
          <w:szCs w:val="50"/>
          <w:lang w:val="en-GB"/>
        </w:rPr>
      </w:pPr>
      <w:r w:rsidRPr="00F41269">
        <w:rPr>
          <w:sz w:val="50"/>
          <w:szCs w:val="50"/>
          <w:lang w:val="en-GB"/>
        </w:rPr>
        <w:t xml:space="preserve">Development of online data-driven monitoring methodologies and piloting analytical and monitoring tools by the State Audit Service of Ukraine – </w:t>
      </w:r>
    </w:p>
    <w:p w14:paraId="7058089B" w14:textId="51FF233A" w:rsidR="00BF5571" w:rsidRPr="00F41269" w:rsidRDefault="00BF5571" w:rsidP="00A242C1">
      <w:pPr>
        <w:pStyle w:val="Heading1"/>
        <w:spacing w:after="360" w:line="240" w:lineRule="auto"/>
        <w:ind w:left="709"/>
        <w:rPr>
          <w:sz w:val="50"/>
          <w:szCs w:val="50"/>
          <w:lang w:val="en-GB"/>
        </w:rPr>
      </w:pPr>
      <w:r w:rsidRPr="00F41269">
        <w:rPr>
          <w:sz w:val="50"/>
          <w:szCs w:val="50"/>
          <w:lang w:val="en-GB"/>
        </w:rPr>
        <w:t>Development and implementation of front-end analytical tool</w:t>
      </w:r>
    </w:p>
    <w:p w14:paraId="41B54F66" w14:textId="0E516B0A" w:rsidR="002650F5" w:rsidRPr="00F41269" w:rsidRDefault="445AC446" w:rsidP="00BF5571">
      <w:pPr>
        <w:pStyle w:val="Heading2"/>
        <w:spacing w:before="480" w:line="240" w:lineRule="auto"/>
        <w:rPr>
          <w:color w:val="86BC25" w:themeColor="accent1"/>
        </w:rPr>
      </w:pPr>
      <w:r w:rsidRPr="00F41269">
        <w:rPr>
          <w:color w:val="86BC25" w:themeColor="accent1"/>
        </w:rPr>
        <w:t xml:space="preserve">Big data and </w:t>
      </w:r>
      <w:r w:rsidR="00A242C1" w:rsidRPr="00F41269">
        <w:rPr>
          <w:color w:val="86BC25" w:themeColor="accent1"/>
        </w:rPr>
        <w:t>data analytics-based online monitoring of public procurement</w:t>
      </w:r>
    </w:p>
    <w:p w14:paraId="20DA9275" w14:textId="22EF9D79" w:rsidR="00A242C1" w:rsidRPr="00F41269" w:rsidRDefault="00A242C1" w:rsidP="00A242C1">
      <w:pPr>
        <w:pStyle w:val="Heading3"/>
        <w:ind w:left="0" w:firstLine="0"/>
      </w:pPr>
      <w:r w:rsidRPr="00F41269">
        <w:t xml:space="preserve">Data-driven and risk-based </w:t>
      </w:r>
      <w:r w:rsidR="00C46922" w:rsidRPr="00F41269">
        <w:t>front-end</w:t>
      </w:r>
      <w:r w:rsidRPr="00F41269">
        <w:t xml:space="preserve"> </w:t>
      </w:r>
      <w:r w:rsidR="00C46922" w:rsidRPr="00F41269">
        <w:t>tool</w:t>
      </w:r>
      <w:r w:rsidRPr="00F41269">
        <w:t xml:space="preserve"> for </w:t>
      </w:r>
      <w:r w:rsidR="00C46922" w:rsidRPr="00F41269">
        <w:t>monitoring</w:t>
      </w:r>
      <w:r w:rsidRPr="00F41269">
        <w:t xml:space="preserve"> digital procurement transactions using the Open Contracting Data Standard </w:t>
      </w:r>
      <w:r w:rsidR="00C46922" w:rsidRPr="00F41269">
        <w:t>–</w:t>
      </w:r>
      <w:r w:rsidRPr="00F41269">
        <w:t xml:space="preserve"> Transformation and Analytics</w:t>
      </w:r>
    </w:p>
    <w:tbl>
      <w:tblPr>
        <w:tblStyle w:val="TableGrid"/>
        <w:tblW w:w="10155" w:type="dxa"/>
        <w:tblInd w:w="-2" w:type="dxa"/>
        <w:tblCellMar>
          <w:top w:w="57" w:type="dxa"/>
          <w:left w:w="57" w:type="dxa"/>
          <w:bottom w:w="57" w:type="dxa"/>
          <w:right w:w="57" w:type="dxa"/>
        </w:tblCellMar>
        <w:tblLook w:val="04A0" w:firstRow="1" w:lastRow="0" w:firstColumn="1" w:lastColumn="0" w:noHBand="0" w:noVBand="1"/>
      </w:tblPr>
      <w:tblGrid>
        <w:gridCol w:w="534"/>
        <w:gridCol w:w="4288"/>
        <w:gridCol w:w="504"/>
        <w:gridCol w:w="4829"/>
      </w:tblGrid>
      <w:tr w:rsidR="00007837" w:rsidRPr="00F41269" w14:paraId="4B20FEE8" w14:textId="77777777" w:rsidTr="3285FE89">
        <w:trPr>
          <w:cnfStyle w:val="100000000000" w:firstRow="1" w:lastRow="0" w:firstColumn="0" w:lastColumn="0" w:oddVBand="0" w:evenVBand="0" w:oddHBand="0" w:evenHBand="0" w:firstRowFirstColumn="0" w:firstRowLastColumn="0" w:lastRowFirstColumn="0" w:lastRowLastColumn="0"/>
          <w:trHeight w:val="510"/>
        </w:trPr>
        <w:tc>
          <w:tcPr>
            <w:tcW w:w="53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68ECB6F4" w14:textId="77777777" w:rsidR="00007837" w:rsidRPr="00F41269" w:rsidRDefault="00007837" w:rsidP="00B43C37">
            <w:pPr>
              <w:spacing w:after="0"/>
              <w:jc w:val="left"/>
              <w:rPr>
                <w:lang w:val="en-GB"/>
              </w:rPr>
            </w:pPr>
            <w:r w:rsidRPr="00F41269">
              <w:rPr>
                <w:noProof/>
              </w:rPr>
              <mc:AlternateContent>
                <mc:Choice Requires="wps">
                  <w:drawing>
                    <wp:anchor distT="0" distB="0" distL="114300" distR="114300" simplePos="0" relativeHeight="251658245" behindDoc="0" locked="0" layoutInCell="1" allowOverlap="1" wp14:anchorId="4BDFE458" wp14:editId="56B931D0">
                      <wp:simplePos x="0" y="0"/>
                      <wp:positionH relativeFrom="column">
                        <wp:posOffset>19050</wp:posOffset>
                      </wp:positionH>
                      <wp:positionV relativeFrom="paragraph">
                        <wp:posOffset>1270</wp:posOffset>
                      </wp:positionV>
                      <wp:extent cx="194310" cy="194945"/>
                      <wp:effectExtent l="0" t="0" r="0" b="0"/>
                      <wp:wrapNone/>
                      <wp:docPr id="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4310" cy="194945"/>
                              </a:xfrm>
                              <a:custGeom>
                                <a:avLst/>
                                <a:gdLst>
                                  <a:gd name="T0" fmla="*/ 91 w 126"/>
                                  <a:gd name="T1" fmla="*/ 19 h 107"/>
                                  <a:gd name="T2" fmla="*/ 87 w 126"/>
                                  <a:gd name="T3" fmla="*/ 0 h 107"/>
                                  <a:gd name="T4" fmla="*/ 35 w 126"/>
                                  <a:gd name="T5" fmla="*/ 6 h 107"/>
                                  <a:gd name="T6" fmla="*/ 6 w 126"/>
                                  <a:gd name="T7" fmla="*/ 19 h 107"/>
                                  <a:gd name="T8" fmla="*/ 0 w 126"/>
                                  <a:gd name="T9" fmla="*/ 104 h 107"/>
                                  <a:gd name="T10" fmla="*/ 120 w 126"/>
                                  <a:gd name="T11" fmla="*/ 107 h 107"/>
                                  <a:gd name="T12" fmla="*/ 126 w 126"/>
                                  <a:gd name="T13" fmla="*/ 22 h 107"/>
                                  <a:gd name="T14" fmla="*/ 35 w 126"/>
                                  <a:gd name="T15" fmla="*/ 100 h 107"/>
                                  <a:gd name="T16" fmla="*/ 26 w 126"/>
                                  <a:gd name="T17" fmla="*/ 87 h 107"/>
                                  <a:gd name="T18" fmla="*/ 19 w 126"/>
                                  <a:gd name="T19" fmla="*/ 87 h 107"/>
                                  <a:gd name="T20" fmla="*/ 11 w 126"/>
                                  <a:gd name="T21" fmla="*/ 100 h 107"/>
                                  <a:gd name="T22" fmla="*/ 35 w 126"/>
                                  <a:gd name="T23" fmla="*/ 26 h 107"/>
                                  <a:gd name="T24" fmla="*/ 83 w 126"/>
                                  <a:gd name="T25" fmla="*/ 100 h 107"/>
                                  <a:gd name="T26" fmla="*/ 58 w 126"/>
                                  <a:gd name="T27" fmla="*/ 87 h 107"/>
                                  <a:gd name="T28" fmla="*/ 52 w 126"/>
                                  <a:gd name="T29" fmla="*/ 87 h 107"/>
                                  <a:gd name="T30" fmla="*/ 43 w 126"/>
                                  <a:gd name="T31" fmla="*/ 100 h 107"/>
                                  <a:gd name="T32" fmla="*/ 83 w 126"/>
                                  <a:gd name="T33" fmla="*/ 11 h 107"/>
                                  <a:gd name="T34" fmla="*/ 115 w 126"/>
                                  <a:gd name="T35" fmla="*/ 100 h 107"/>
                                  <a:gd name="T36" fmla="*/ 107 w 126"/>
                                  <a:gd name="T37" fmla="*/ 87 h 107"/>
                                  <a:gd name="T38" fmla="*/ 100 w 126"/>
                                  <a:gd name="T39" fmla="*/ 87 h 107"/>
                                  <a:gd name="T40" fmla="*/ 91 w 126"/>
                                  <a:gd name="T41" fmla="*/ 100 h 107"/>
                                  <a:gd name="T42" fmla="*/ 115 w 126"/>
                                  <a:gd name="T43" fmla="*/ 26 h 107"/>
                                  <a:gd name="T44" fmla="*/ 18 w 126"/>
                                  <a:gd name="T45" fmla="*/ 71 h 107"/>
                                  <a:gd name="T46" fmla="*/ 26 w 126"/>
                                  <a:gd name="T47" fmla="*/ 71 h 107"/>
                                  <a:gd name="T48" fmla="*/ 18 w 126"/>
                                  <a:gd name="T49" fmla="*/ 71 h 107"/>
                                  <a:gd name="T50" fmla="*/ 22 w 126"/>
                                  <a:gd name="T51" fmla="*/ 51 h 107"/>
                                  <a:gd name="T52" fmla="*/ 22 w 126"/>
                                  <a:gd name="T53" fmla="*/ 59 h 107"/>
                                  <a:gd name="T54" fmla="*/ 18 w 126"/>
                                  <a:gd name="T55" fmla="*/ 39 h 107"/>
                                  <a:gd name="T56" fmla="*/ 26 w 126"/>
                                  <a:gd name="T57" fmla="*/ 39 h 107"/>
                                  <a:gd name="T58" fmla="*/ 18 w 126"/>
                                  <a:gd name="T59" fmla="*/ 39 h 107"/>
                                  <a:gd name="T60" fmla="*/ 55 w 126"/>
                                  <a:gd name="T61" fmla="*/ 67 h 107"/>
                                  <a:gd name="T62" fmla="*/ 55 w 126"/>
                                  <a:gd name="T63" fmla="*/ 75 h 107"/>
                                  <a:gd name="T64" fmla="*/ 51 w 126"/>
                                  <a:gd name="T65" fmla="*/ 55 h 107"/>
                                  <a:gd name="T66" fmla="*/ 59 w 126"/>
                                  <a:gd name="T67" fmla="*/ 55 h 107"/>
                                  <a:gd name="T68" fmla="*/ 51 w 126"/>
                                  <a:gd name="T69" fmla="*/ 55 h 107"/>
                                  <a:gd name="T70" fmla="*/ 55 w 126"/>
                                  <a:gd name="T71" fmla="*/ 35 h 107"/>
                                  <a:gd name="T72" fmla="*/ 55 w 126"/>
                                  <a:gd name="T73" fmla="*/ 43 h 107"/>
                                  <a:gd name="T74" fmla="*/ 67 w 126"/>
                                  <a:gd name="T75" fmla="*/ 71 h 107"/>
                                  <a:gd name="T76" fmla="*/ 75 w 126"/>
                                  <a:gd name="T77" fmla="*/ 71 h 107"/>
                                  <a:gd name="T78" fmla="*/ 67 w 126"/>
                                  <a:gd name="T79" fmla="*/ 71 h 107"/>
                                  <a:gd name="T80" fmla="*/ 71 w 126"/>
                                  <a:gd name="T81" fmla="*/ 51 h 107"/>
                                  <a:gd name="T82" fmla="*/ 71 w 126"/>
                                  <a:gd name="T83" fmla="*/ 59 h 107"/>
                                  <a:gd name="T84" fmla="*/ 67 w 126"/>
                                  <a:gd name="T85" fmla="*/ 39 h 107"/>
                                  <a:gd name="T86" fmla="*/ 75 w 126"/>
                                  <a:gd name="T87" fmla="*/ 39 h 107"/>
                                  <a:gd name="T88" fmla="*/ 67 w 126"/>
                                  <a:gd name="T89" fmla="*/ 39 h 107"/>
                                  <a:gd name="T90" fmla="*/ 104 w 126"/>
                                  <a:gd name="T91" fmla="*/ 67 h 107"/>
                                  <a:gd name="T92" fmla="*/ 104 w 126"/>
                                  <a:gd name="T93" fmla="*/ 75 h 107"/>
                                  <a:gd name="T94" fmla="*/ 100 w 126"/>
                                  <a:gd name="T95" fmla="*/ 55 h 107"/>
                                  <a:gd name="T96" fmla="*/ 108 w 126"/>
                                  <a:gd name="T97" fmla="*/ 55 h 107"/>
                                  <a:gd name="T98" fmla="*/ 100 w 126"/>
                                  <a:gd name="T99" fmla="*/ 55 h 107"/>
                                  <a:gd name="T100" fmla="*/ 104 w 126"/>
                                  <a:gd name="T101" fmla="*/ 35 h 107"/>
                                  <a:gd name="T102" fmla="*/ 104 w 126"/>
                                  <a:gd name="T103" fmla="*/ 43 h 107"/>
                                  <a:gd name="T104" fmla="*/ 51 w 126"/>
                                  <a:gd name="T105" fmla="*/ 22 h 107"/>
                                  <a:gd name="T106" fmla="*/ 59 w 126"/>
                                  <a:gd name="T107" fmla="*/ 22 h 107"/>
                                  <a:gd name="T108" fmla="*/ 51 w 126"/>
                                  <a:gd name="T109" fmla="*/ 22 h 107"/>
                                  <a:gd name="T110" fmla="*/ 71 w 126"/>
                                  <a:gd name="T111" fmla="*/ 18 h 107"/>
                                  <a:gd name="T112" fmla="*/ 71 w 126"/>
                                  <a:gd name="T113" fmla="*/ 26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26" h="107">
                                    <a:moveTo>
                                      <a:pt x="120" y="19"/>
                                    </a:moveTo>
                                    <a:cubicBezTo>
                                      <a:pt x="91" y="19"/>
                                      <a:pt x="91" y="19"/>
                                      <a:pt x="91" y="19"/>
                                    </a:cubicBezTo>
                                    <a:cubicBezTo>
                                      <a:pt x="91" y="6"/>
                                      <a:pt x="91" y="6"/>
                                      <a:pt x="91" y="6"/>
                                    </a:cubicBezTo>
                                    <a:cubicBezTo>
                                      <a:pt x="91" y="4"/>
                                      <a:pt x="90" y="0"/>
                                      <a:pt x="87" y="0"/>
                                    </a:cubicBezTo>
                                    <a:cubicBezTo>
                                      <a:pt x="39" y="0"/>
                                      <a:pt x="39" y="0"/>
                                      <a:pt x="39" y="0"/>
                                    </a:cubicBezTo>
                                    <a:cubicBezTo>
                                      <a:pt x="36" y="0"/>
                                      <a:pt x="35" y="4"/>
                                      <a:pt x="35" y="6"/>
                                    </a:cubicBezTo>
                                    <a:cubicBezTo>
                                      <a:pt x="35" y="19"/>
                                      <a:pt x="35" y="19"/>
                                      <a:pt x="35" y="19"/>
                                    </a:cubicBezTo>
                                    <a:cubicBezTo>
                                      <a:pt x="6" y="19"/>
                                      <a:pt x="6" y="19"/>
                                      <a:pt x="6" y="19"/>
                                    </a:cubicBezTo>
                                    <a:cubicBezTo>
                                      <a:pt x="4" y="19"/>
                                      <a:pt x="0" y="20"/>
                                      <a:pt x="0" y="22"/>
                                    </a:cubicBezTo>
                                    <a:cubicBezTo>
                                      <a:pt x="0" y="104"/>
                                      <a:pt x="0" y="104"/>
                                      <a:pt x="0" y="104"/>
                                    </a:cubicBezTo>
                                    <a:cubicBezTo>
                                      <a:pt x="0" y="106"/>
                                      <a:pt x="4" y="107"/>
                                      <a:pt x="6" y="107"/>
                                    </a:cubicBezTo>
                                    <a:cubicBezTo>
                                      <a:pt x="120" y="107"/>
                                      <a:pt x="120" y="107"/>
                                      <a:pt x="120" y="107"/>
                                    </a:cubicBezTo>
                                    <a:cubicBezTo>
                                      <a:pt x="122" y="107"/>
                                      <a:pt x="126" y="106"/>
                                      <a:pt x="126" y="104"/>
                                    </a:cubicBezTo>
                                    <a:cubicBezTo>
                                      <a:pt x="126" y="22"/>
                                      <a:pt x="126" y="22"/>
                                      <a:pt x="126" y="22"/>
                                    </a:cubicBezTo>
                                    <a:cubicBezTo>
                                      <a:pt x="126" y="20"/>
                                      <a:pt x="122" y="19"/>
                                      <a:pt x="120" y="19"/>
                                    </a:cubicBezTo>
                                    <a:close/>
                                    <a:moveTo>
                                      <a:pt x="35" y="100"/>
                                    </a:moveTo>
                                    <a:cubicBezTo>
                                      <a:pt x="26" y="100"/>
                                      <a:pt x="26" y="100"/>
                                      <a:pt x="26" y="100"/>
                                    </a:cubicBezTo>
                                    <a:cubicBezTo>
                                      <a:pt x="26" y="87"/>
                                      <a:pt x="26" y="87"/>
                                      <a:pt x="26" y="87"/>
                                    </a:cubicBezTo>
                                    <a:cubicBezTo>
                                      <a:pt x="26" y="85"/>
                                      <a:pt x="25" y="83"/>
                                      <a:pt x="22" y="83"/>
                                    </a:cubicBezTo>
                                    <a:cubicBezTo>
                                      <a:pt x="20" y="83"/>
                                      <a:pt x="19" y="85"/>
                                      <a:pt x="19" y="87"/>
                                    </a:cubicBezTo>
                                    <a:cubicBezTo>
                                      <a:pt x="19" y="100"/>
                                      <a:pt x="19" y="100"/>
                                      <a:pt x="19" y="100"/>
                                    </a:cubicBezTo>
                                    <a:cubicBezTo>
                                      <a:pt x="11" y="100"/>
                                      <a:pt x="11" y="100"/>
                                      <a:pt x="11" y="100"/>
                                    </a:cubicBezTo>
                                    <a:cubicBezTo>
                                      <a:pt x="11" y="26"/>
                                      <a:pt x="11" y="26"/>
                                      <a:pt x="11" y="26"/>
                                    </a:cubicBezTo>
                                    <a:cubicBezTo>
                                      <a:pt x="35" y="26"/>
                                      <a:pt x="35" y="26"/>
                                      <a:pt x="35" y="26"/>
                                    </a:cubicBezTo>
                                    <a:lnTo>
                                      <a:pt x="35" y="100"/>
                                    </a:lnTo>
                                    <a:close/>
                                    <a:moveTo>
                                      <a:pt x="83" y="100"/>
                                    </a:moveTo>
                                    <a:cubicBezTo>
                                      <a:pt x="58" y="100"/>
                                      <a:pt x="58" y="100"/>
                                      <a:pt x="58" y="100"/>
                                    </a:cubicBezTo>
                                    <a:cubicBezTo>
                                      <a:pt x="58" y="87"/>
                                      <a:pt x="58" y="87"/>
                                      <a:pt x="58" y="87"/>
                                    </a:cubicBezTo>
                                    <a:cubicBezTo>
                                      <a:pt x="58" y="85"/>
                                      <a:pt x="57" y="83"/>
                                      <a:pt x="55" y="83"/>
                                    </a:cubicBezTo>
                                    <a:cubicBezTo>
                                      <a:pt x="53" y="83"/>
                                      <a:pt x="52" y="85"/>
                                      <a:pt x="52" y="87"/>
                                    </a:cubicBezTo>
                                    <a:cubicBezTo>
                                      <a:pt x="52" y="100"/>
                                      <a:pt x="52" y="100"/>
                                      <a:pt x="52" y="100"/>
                                    </a:cubicBezTo>
                                    <a:cubicBezTo>
                                      <a:pt x="43" y="100"/>
                                      <a:pt x="43" y="100"/>
                                      <a:pt x="43" y="100"/>
                                    </a:cubicBezTo>
                                    <a:cubicBezTo>
                                      <a:pt x="43" y="11"/>
                                      <a:pt x="43" y="11"/>
                                      <a:pt x="43" y="11"/>
                                    </a:cubicBezTo>
                                    <a:cubicBezTo>
                                      <a:pt x="83" y="11"/>
                                      <a:pt x="83" y="11"/>
                                      <a:pt x="83" y="11"/>
                                    </a:cubicBezTo>
                                    <a:lnTo>
                                      <a:pt x="83" y="100"/>
                                    </a:lnTo>
                                    <a:close/>
                                    <a:moveTo>
                                      <a:pt x="115" y="100"/>
                                    </a:moveTo>
                                    <a:cubicBezTo>
                                      <a:pt x="107" y="100"/>
                                      <a:pt x="107" y="100"/>
                                      <a:pt x="107" y="100"/>
                                    </a:cubicBezTo>
                                    <a:cubicBezTo>
                                      <a:pt x="107" y="87"/>
                                      <a:pt x="107" y="87"/>
                                      <a:pt x="107" y="87"/>
                                    </a:cubicBezTo>
                                    <a:cubicBezTo>
                                      <a:pt x="107" y="85"/>
                                      <a:pt x="106" y="83"/>
                                      <a:pt x="104" y="83"/>
                                    </a:cubicBezTo>
                                    <a:cubicBezTo>
                                      <a:pt x="101" y="83"/>
                                      <a:pt x="100" y="85"/>
                                      <a:pt x="100" y="87"/>
                                    </a:cubicBezTo>
                                    <a:cubicBezTo>
                                      <a:pt x="100" y="100"/>
                                      <a:pt x="100" y="100"/>
                                      <a:pt x="100" y="100"/>
                                    </a:cubicBezTo>
                                    <a:cubicBezTo>
                                      <a:pt x="91" y="100"/>
                                      <a:pt x="91" y="100"/>
                                      <a:pt x="91" y="100"/>
                                    </a:cubicBezTo>
                                    <a:cubicBezTo>
                                      <a:pt x="91" y="26"/>
                                      <a:pt x="91" y="26"/>
                                      <a:pt x="91" y="26"/>
                                    </a:cubicBezTo>
                                    <a:cubicBezTo>
                                      <a:pt x="115" y="26"/>
                                      <a:pt x="115" y="26"/>
                                      <a:pt x="115" y="26"/>
                                    </a:cubicBezTo>
                                    <a:lnTo>
                                      <a:pt x="115" y="100"/>
                                    </a:lnTo>
                                    <a:close/>
                                    <a:moveTo>
                                      <a:pt x="18" y="71"/>
                                    </a:moveTo>
                                    <a:cubicBezTo>
                                      <a:pt x="18" y="69"/>
                                      <a:pt x="20" y="67"/>
                                      <a:pt x="22" y="67"/>
                                    </a:cubicBezTo>
                                    <a:cubicBezTo>
                                      <a:pt x="25" y="67"/>
                                      <a:pt x="26" y="69"/>
                                      <a:pt x="26" y="71"/>
                                    </a:cubicBezTo>
                                    <a:cubicBezTo>
                                      <a:pt x="26" y="73"/>
                                      <a:pt x="25" y="75"/>
                                      <a:pt x="22" y="75"/>
                                    </a:cubicBezTo>
                                    <a:cubicBezTo>
                                      <a:pt x="20" y="75"/>
                                      <a:pt x="18" y="73"/>
                                      <a:pt x="18" y="71"/>
                                    </a:cubicBezTo>
                                    <a:close/>
                                    <a:moveTo>
                                      <a:pt x="18" y="55"/>
                                    </a:moveTo>
                                    <a:cubicBezTo>
                                      <a:pt x="18" y="53"/>
                                      <a:pt x="20" y="51"/>
                                      <a:pt x="22" y="51"/>
                                    </a:cubicBezTo>
                                    <a:cubicBezTo>
                                      <a:pt x="25" y="51"/>
                                      <a:pt x="26" y="53"/>
                                      <a:pt x="26" y="55"/>
                                    </a:cubicBezTo>
                                    <a:cubicBezTo>
                                      <a:pt x="26" y="57"/>
                                      <a:pt x="25" y="59"/>
                                      <a:pt x="22" y="59"/>
                                    </a:cubicBezTo>
                                    <a:cubicBezTo>
                                      <a:pt x="20" y="59"/>
                                      <a:pt x="18" y="57"/>
                                      <a:pt x="18" y="55"/>
                                    </a:cubicBezTo>
                                    <a:close/>
                                    <a:moveTo>
                                      <a:pt x="18" y="39"/>
                                    </a:moveTo>
                                    <a:cubicBezTo>
                                      <a:pt x="18" y="36"/>
                                      <a:pt x="20" y="35"/>
                                      <a:pt x="22" y="35"/>
                                    </a:cubicBezTo>
                                    <a:cubicBezTo>
                                      <a:pt x="25" y="35"/>
                                      <a:pt x="26" y="36"/>
                                      <a:pt x="26" y="39"/>
                                    </a:cubicBezTo>
                                    <a:cubicBezTo>
                                      <a:pt x="26" y="41"/>
                                      <a:pt x="25" y="43"/>
                                      <a:pt x="22" y="43"/>
                                    </a:cubicBezTo>
                                    <a:cubicBezTo>
                                      <a:pt x="20" y="43"/>
                                      <a:pt x="18" y="41"/>
                                      <a:pt x="18" y="39"/>
                                    </a:cubicBezTo>
                                    <a:close/>
                                    <a:moveTo>
                                      <a:pt x="51" y="71"/>
                                    </a:moveTo>
                                    <a:cubicBezTo>
                                      <a:pt x="51" y="69"/>
                                      <a:pt x="53" y="67"/>
                                      <a:pt x="55" y="67"/>
                                    </a:cubicBezTo>
                                    <a:cubicBezTo>
                                      <a:pt x="57" y="67"/>
                                      <a:pt x="59" y="69"/>
                                      <a:pt x="59" y="71"/>
                                    </a:cubicBezTo>
                                    <a:cubicBezTo>
                                      <a:pt x="59" y="73"/>
                                      <a:pt x="57" y="75"/>
                                      <a:pt x="55" y="75"/>
                                    </a:cubicBezTo>
                                    <a:cubicBezTo>
                                      <a:pt x="53" y="75"/>
                                      <a:pt x="51" y="73"/>
                                      <a:pt x="51" y="71"/>
                                    </a:cubicBezTo>
                                    <a:close/>
                                    <a:moveTo>
                                      <a:pt x="51" y="55"/>
                                    </a:moveTo>
                                    <a:cubicBezTo>
                                      <a:pt x="51" y="53"/>
                                      <a:pt x="53" y="51"/>
                                      <a:pt x="55" y="51"/>
                                    </a:cubicBezTo>
                                    <a:cubicBezTo>
                                      <a:pt x="57" y="51"/>
                                      <a:pt x="59" y="53"/>
                                      <a:pt x="59" y="55"/>
                                    </a:cubicBezTo>
                                    <a:cubicBezTo>
                                      <a:pt x="59" y="57"/>
                                      <a:pt x="57" y="59"/>
                                      <a:pt x="55" y="59"/>
                                    </a:cubicBezTo>
                                    <a:cubicBezTo>
                                      <a:pt x="53" y="59"/>
                                      <a:pt x="51" y="57"/>
                                      <a:pt x="51" y="55"/>
                                    </a:cubicBezTo>
                                    <a:close/>
                                    <a:moveTo>
                                      <a:pt x="51" y="39"/>
                                    </a:moveTo>
                                    <a:cubicBezTo>
                                      <a:pt x="51" y="36"/>
                                      <a:pt x="53" y="35"/>
                                      <a:pt x="55" y="35"/>
                                    </a:cubicBezTo>
                                    <a:cubicBezTo>
                                      <a:pt x="57" y="35"/>
                                      <a:pt x="59" y="36"/>
                                      <a:pt x="59" y="39"/>
                                    </a:cubicBezTo>
                                    <a:cubicBezTo>
                                      <a:pt x="59" y="41"/>
                                      <a:pt x="57" y="43"/>
                                      <a:pt x="55" y="43"/>
                                    </a:cubicBezTo>
                                    <a:cubicBezTo>
                                      <a:pt x="53" y="43"/>
                                      <a:pt x="51" y="41"/>
                                      <a:pt x="51" y="39"/>
                                    </a:cubicBezTo>
                                    <a:close/>
                                    <a:moveTo>
                                      <a:pt x="67" y="71"/>
                                    </a:moveTo>
                                    <a:cubicBezTo>
                                      <a:pt x="67" y="69"/>
                                      <a:pt x="69" y="67"/>
                                      <a:pt x="71" y="67"/>
                                    </a:cubicBezTo>
                                    <a:cubicBezTo>
                                      <a:pt x="73" y="67"/>
                                      <a:pt x="75" y="69"/>
                                      <a:pt x="75" y="71"/>
                                    </a:cubicBezTo>
                                    <a:cubicBezTo>
                                      <a:pt x="75" y="73"/>
                                      <a:pt x="73" y="75"/>
                                      <a:pt x="71" y="75"/>
                                    </a:cubicBezTo>
                                    <a:cubicBezTo>
                                      <a:pt x="69" y="75"/>
                                      <a:pt x="67" y="73"/>
                                      <a:pt x="67" y="71"/>
                                    </a:cubicBezTo>
                                    <a:close/>
                                    <a:moveTo>
                                      <a:pt x="67" y="55"/>
                                    </a:moveTo>
                                    <a:cubicBezTo>
                                      <a:pt x="67" y="53"/>
                                      <a:pt x="69" y="51"/>
                                      <a:pt x="71" y="51"/>
                                    </a:cubicBezTo>
                                    <a:cubicBezTo>
                                      <a:pt x="73" y="51"/>
                                      <a:pt x="75" y="53"/>
                                      <a:pt x="75" y="55"/>
                                    </a:cubicBezTo>
                                    <a:cubicBezTo>
                                      <a:pt x="75" y="57"/>
                                      <a:pt x="73" y="59"/>
                                      <a:pt x="71" y="59"/>
                                    </a:cubicBezTo>
                                    <a:cubicBezTo>
                                      <a:pt x="69" y="59"/>
                                      <a:pt x="67" y="57"/>
                                      <a:pt x="67" y="55"/>
                                    </a:cubicBezTo>
                                    <a:close/>
                                    <a:moveTo>
                                      <a:pt x="67" y="39"/>
                                    </a:moveTo>
                                    <a:cubicBezTo>
                                      <a:pt x="67" y="36"/>
                                      <a:pt x="69" y="35"/>
                                      <a:pt x="71" y="35"/>
                                    </a:cubicBezTo>
                                    <a:cubicBezTo>
                                      <a:pt x="73" y="35"/>
                                      <a:pt x="75" y="36"/>
                                      <a:pt x="75" y="39"/>
                                    </a:cubicBezTo>
                                    <a:cubicBezTo>
                                      <a:pt x="75" y="41"/>
                                      <a:pt x="73" y="43"/>
                                      <a:pt x="71" y="43"/>
                                    </a:cubicBezTo>
                                    <a:cubicBezTo>
                                      <a:pt x="69" y="43"/>
                                      <a:pt x="67" y="41"/>
                                      <a:pt x="67" y="39"/>
                                    </a:cubicBezTo>
                                    <a:close/>
                                    <a:moveTo>
                                      <a:pt x="100" y="71"/>
                                    </a:moveTo>
                                    <a:cubicBezTo>
                                      <a:pt x="100" y="69"/>
                                      <a:pt x="101" y="67"/>
                                      <a:pt x="104" y="67"/>
                                    </a:cubicBezTo>
                                    <a:cubicBezTo>
                                      <a:pt x="106" y="67"/>
                                      <a:pt x="108" y="69"/>
                                      <a:pt x="108" y="71"/>
                                    </a:cubicBezTo>
                                    <a:cubicBezTo>
                                      <a:pt x="108" y="73"/>
                                      <a:pt x="106" y="75"/>
                                      <a:pt x="104" y="75"/>
                                    </a:cubicBezTo>
                                    <a:cubicBezTo>
                                      <a:pt x="101" y="75"/>
                                      <a:pt x="100" y="73"/>
                                      <a:pt x="100" y="71"/>
                                    </a:cubicBezTo>
                                    <a:close/>
                                    <a:moveTo>
                                      <a:pt x="100" y="55"/>
                                    </a:moveTo>
                                    <a:cubicBezTo>
                                      <a:pt x="100" y="53"/>
                                      <a:pt x="101" y="51"/>
                                      <a:pt x="104" y="51"/>
                                    </a:cubicBezTo>
                                    <a:cubicBezTo>
                                      <a:pt x="106" y="51"/>
                                      <a:pt x="108" y="53"/>
                                      <a:pt x="108" y="55"/>
                                    </a:cubicBezTo>
                                    <a:cubicBezTo>
                                      <a:pt x="108" y="57"/>
                                      <a:pt x="106" y="59"/>
                                      <a:pt x="104" y="59"/>
                                    </a:cubicBezTo>
                                    <a:cubicBezTo>
                                      <a:pt x="101" y="59"/>
                                      <a:pt x="100" y="57"/>
                                      <a:pt x="100" y="55"/>
                                    </a:cubicBezTo>
                                    <a:close/>
                                    <a:moveTo>
                                      <a:pt x="100" y="39"/>
                                    </a:moveTo>
                                    <a:cubicBezTo>
                                      <a:pt x="100" y="36"/>
                                      <a:pt x="101" y="35"/>
                                      <a:pt x="104" y="35"/>
                                    </a:cubicBezTo>
                                    <a:cubicBezTo>
                                      <a:pt x="106" y="35"/>
                                      <a:pt x="108" y="36"/>
                                      <a:pt x="108" y="39"/>
                                    </a:cubicBezTo>
                                    <a:cubicBezTo>
                                      <a:pt x="108" y="41"/>
                                      <a:pt x="106" y="43"/>
                                      <a:pt x="104" y="43"/>
                                    </a:cubicBezTo>
                                    <a:cubicBezTo>
                                      <a:pt x="101" y="43"/>
                                      <a:pt x="100" y="41"/>
                                      <a:pt x="100" y="39"/>
                                    </a:cubicBezTo>
                                    <a:close/>
                                    <a:moveTo>
                                      <a:pt x="51" y="22"/>
                                    </a:moveTo>
                                    <a:cubicBezTo>
                                      <a:pt x="51" y="20"/>
                                      <a:pt x="53" y="18"/>
                                      <a:pt x="55" y="18"/>
                                    </a:cubicBezTo>
                                    <a:cubicBezTo>
                                      <a:pt x="57" y="18"/>
                                      <a:pt x="59" y="20"/>
                                      <a:pt x="59" y="22"/>
                                    </a:cubicBezTo>
                                    <a:cubicBezTo>
                                      <a:pt x="59" y="25"/>
                                      <a:pt x="57" y="26"/>
                                      <a:pt x="55" y="26"/>
                                    </a:cubicBezTo>
                                    <a:cubicBezTo>
                                      <a:pt x="53" y="26"/>
                                      <a:pt x="51" y="25"/>
                                      <a:pt x="51" y="22"/>
                                    </a:cubicBezTo>
                                    <a:close/>
                                    <a:moveTo>
                                      <a:pt x="67" y="22"/>
                                    </a:moveTo>
                                    <a:cubicBezTo>
                                      <a:pt x="67" y="20"/>
                                      <a:pt x="69" y="18"/>
                                      <a:pt x="71" y="18"/>
                                    </a:cubicBezTo>
                                    <a:cubicBezTo>
                                      <a:pt x="73" y="18"/>
                                      <a:pt x="75" y="20"/>
                                      <a:pt x="75" y="22"/>
                                    </a:cubicBezTo>
                                    <a:cubicBezTo>
                                      <a:pt x="75" y="25"/>
                                      <a:pt x="73" y="26"/>
                                      <a:pt x="71" y="26"/>
                                    </a:cubicBezTo>
                                    <a:cubicBezTo>
                                      <a:pt x="69" y="26"/>
                                      <a:pt x="67" y="25"/>
                                      <a:pt x="67" y="22"/>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31" style="position:absolute;margin-left:1.5pt;margin-top:.1pt;width:15.3pt;height:15.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6,107" o:spid="_x0000_s1026" fillcolor="#86bc25 [3204]" stroked="f" path="m120,19v-29,,-29,,-29,c91,6,91,6,91,6,91,4,90,,87,,39,,39,,39,,36,,35,4,35,6v,13,,13,,13c6,19,6,19,6,19,4,19,,20,,22v,82,,82,,82c,106,4,107,6,107v114,,114,,114,c122,107,126,106,126,104v,-82,,-82,,-82c126,20,122,19,120,19xm35,100v-9,,-9,,-9,c26,87,26,87,26,87v,-2,-1,-4,-4,-4c20,83,19,85,19,87v,13,,13,,13c11,100,11,100,11,100v,-74,,-74,,-74c35,26,35,26,35,26r,74xm83,100v-25,,-25,,-25,c58,87,58,87,58,87v,-2,-1,-4,-3,-4c53,83,52,85,52,87v,13,,13,,13c43,100,43,100,43,100v,-89,,-89,,-89c83,11,83,11,83,11r,89xm115,100v-8,,-8,,-8,c107,87,107,87,107,87v,-2,-1,-4,-3,-4c101,83,100,85,100,87v,13,,13,,13c91,100,91,100,91,100v,-74,,-74,,-74c115,26,115,26,115,26r,74xm18,71v,-2,2,-4,4,-4c25,67,26,69,26,71v,2,-1,4,-4,4c20,75,18,73,18,71xm18,55v,-2,2,-4,4,-4c25,51,26,53,26,55v,2,-1,4,-4,4c20,59,18,57,18,55xm18,39v,-3,2,-4,4,-4c25,35,26,36,26,39v,2,-1,4,-4,4c20,43,18,41,18,39xm51,71v,-2,2,-4,4,-4c57,67,59,69,59,71v,2,-2,4,-4,4c53,75,51,73,51,71xm51,55v,-2,2,-4,4,-4c57,51,59,53,59,55v,2,-2,4,-4,4c53,59,51,57,51,55xm51,39v,-3,2,-4,4,-4c57,35,59,36,59,39v,2,-2,4,-4,4c53,43,51,41,51,39xm67,71v,-2,2,-4,4,-4c73,67,75,69,75,71v,2,-2,4,-4,4c69,75,67,73,67,71xm67,55v,-2,2,-4,4,-4c73,51,75,53,75,55v,2,-2,4,-4,4c69,59,67,57,67,55xm67,39v,-3,2,-4,4,-4c73,35,75,36,75,39v,2,-2,4,-4,4c69,43,67,41,67,39xm100,71v,-2,1,-4,4,-4c106,67,108,69,108,71v,2,-2,4,-4,4c101,75,100,73,100,71xm100,55v,-2,1,-4,4,-4c106,51,108,53,108,55v,2,-2,4,-4,4c101,59,100,57,100,55xm100,39v,-3,1,-4,4,-4c106,35,108,36,108,39v,2,-2,4,-4,4c101,43,100,41,100,39xm51,22v,-2,2,-4,4,-4c57,18,59,20,59,22v,3,-2,4,-4,4c53,26,51,25,51,22xm67,22v,-2,2,-4,4,-4c73,18,75,20,75,22v,3,-2,4,-4,4c69,26,67,25,67,2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" w14:anchorId="3F96CCAC">
                      <v:path arrowok="t" o:connecttype="custom" o:connectlocs="140335,34616;134166,0;53975,10931;9253,34616;0,189479;185057,194945;194310,40082;53975,182192;40096,158507;29301,158507;16964,182192;53975,47370;127998,182192;89444,158507;80191,158507;66312,182192;127998,20041;177346,182192;165009,158507;154214,158507;140335,182192;177346,47370;27759,129356;40096,129356;27759,129356;33927,92918;33927,107493;27759,71055;40096,71055;27759,71055;84818,122068;84818,136644;78649,100205;90986,100205;78649,100205;84818,63767;84818,78342;103324,129356;115661,129356;103324,129356;109492,92918;109492,107493;103324,71055;115661,71055;103324,71055;160383,122068;160383,136644;154214,100205;166551,100205;154214,100205;160383,63767;160383,78342;78649,40082;90986,40082;78649,40082;109492,32794;109492,47370" o:connectangles="0,0,0,0,0,0,0,0,0,0,0,0,0,0,0,0,0,0,0,0,0,0,0,0,0,0,0,0,0,0,0,0,0,0,0,0,0,0,0,0,0,0,0,0,0,0,0,0,0,0,0,0,0,0,0,0,0"/>
                      <o:lock v:ext="edit" verticies="t"/>
                    </v:shape>
                  </w:pict>
                </mc:Fallback>
              </mc:AlternateContent>
            </w:r>
          </w:p>
        </w:tc>
        <w:tc>
          <w:tcPr>
            <w:tcW w:w="4288"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67A8B678" w14:textId="77777777" w:rsidR="001C68AC" w:rsidRPr="00F41269" w:rsidRDefault="00007837" w:rsidP="001C68AC">
            <w:pPr>
              <w:spacing w:after="0"/>
              <w:rPr>
                <w:lang w:val="en-GB"/>
              </w:rPr>
            </w:pPr>
            <w:r w:rsidRPr="00F41269">
              <w:rPr>
                <w:b/>
                <w:lang w:val="en-GB"/>
              </w:rPr>
              <w:t>Lead Organisation</w:t>
            </w:r>
            <w:r w:rsidRPr="00F41269">
              <w:rPr>
                <w:lang w:val="en-GB"/>
              </w:rPr>
              <w:t xml:space="preserve">: </w:t>
            </w:r>
          </w:p>
          <w:p w14:paraId="2EC7345D" w14:textId="63447481" w:rsidR="001C68AC" w:rsidRPr="00F41269" w:rsidRDefault="001B3277" w:rsidP="00C46922">
            <w:pPr>
              <w:spacing w:after="0"/>
              <w:jc w:val="left"/>
              <w:rPr>
                <w:lang w:val="en-GB"/>
              </w:rPr>
            </w:pPr>
            <w:r w:rsidRPr="00F41269">
              <w:rPr>
                <w:lang w:val="en-GB"/>
              </w:rPr>
              <w:t>State Audit Service of Ukraine (SASU)</w:t>
            </w:r>
            <w:r w:rsidR="001C68AC" w:rsidRPr="00F41269">
              <w:rPr>
                <w:lang w:val="en-GB"/>
              </w:rPr>
              <w:t xml:space="preserve">; </w:t>
            </w:r>
          </w:p>
          <w:p w14:paraId="6FB7E6AD" w14:textId="0AEE13B0" w:rsidR="001C68AC" w:rsidRPr="00F41269" w:rsidRDefault="001B3277" w:rsidP="00C46922">
            <w:pPr>
              <w:spacing w:after="0"/>
              <w:jc w:val="left"/>
              <w:rPr>
                <w:lang w:val="en-GB"/>
              </w:rPr>
            </w:pPr>
            <w:r w:rsidRPr="00F41269">
              <w:rPr>
                <w:lang w:val="en-GB"/>
              </w:rPr>
              <w:t>Ministry for Development of Economy, Trade and Agriculture</w:t>
            </w:r>
            <w:r w:rsidR="001C68AC" w:rsidRPr="00F41269">
              <w:rPr>
                <w:lang w:val="en-GB"/>
              </w:rPr>
              <w:t xml:space="preserve"> (MDETA)</w:t>
            </w:r>
            <w:r w:rsidR="00B00896" w:rsidRPr="00F41269">
              <w:rPr>
                <w:lang w:val="en-GB"/>
              </w:rPr>
              <w:t xml:space="preserve">; </w:t>
            </w:r>
          </w:p>
          <w:p w14:paraId="5C33A660" w14:textId="276652BA" w:rsidR="00007837" w:rsidRPr="00F41269" w:rsidRDefault="00B00896" w:rsidP="00C46922">
            <w:pPr>
              <w:spacing w:after="0"/>
              <w:jc w:val="left"/>
              <w:rPr>
                <w:lang w:val="en-GB"/>
              </w:rPr>
            </w:pPr>
            <w:r w:rsidRPr="00F41269">
              <w:rPr>
                <w:lang w:val="en-GB"/>
              </w:rPr>
              <w:t>European Bank for Reconstruction and Development (EBRD)</w:t>
            </w:r>
            <w:r w:rsidR="001C68AC" w:rsidRPr="00F41269">
              <w:rPr>
                <w:lang w:val="en-GB"/>
              </w:rPr>
              <w:t>.</w:t>
            </w:r>
          </w:p>
        </w:tc>
        <w:tc>
          <w:tcPr>
            <w:tcW w:w="50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448294C1" w14:textId="77777777" w:rsidR="00007837" w:rsidRPr="00F41269" w:rsidRDefault="00007837" w:rsidP="00B43C37">
            <w:pPr>
              <w:spacing w:after="0"/>
              <w:jc w:val="left"/>
              <w:rPr>
                <w:b/>
                <w:lang w:val="en-GB"/>
              </w:rPr>
            </w:pPr>
            <w:r w:rsidRPr="00F41269">
              <w:rPr>
                <w:noProof/>
              </w:rPr>
              <mc:AlternateContent>
                <mc:Choice Requires="wps">
                  <w:drawing>
                    <wp:anchor distT="0" distB="0" distL="114300" distR="114300" simplePos="0" relativeHeight="251658244" behindDoc="0" locked="0" layoutInCell="1" allowOverlap="1" wp14:anchorId="4CFDC9E3" wp14:editId="5EE8866D">
                      <wp:simplePos x="0" y="0"/>
                      <wp:positionH relativeFrom="column">
                        <wp:posOffset>26035</wp:posOffset>
                      </wp:positionH>
                      <wp:positionV relativeFrom="paragraph">
                        <wp:posOffset>1270</wp:posOffset>
                      </wp:positionV>
                      <wp:extent cx="148590" cy="224155"/>
                      <wp:effectExtent l="0" t="0" r="3810" b="444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24155"/>
                              </a:xfrm>
                              <a:custGeom>
                                <a:avLst/>
                                <a:gdLst>
                                  <a:gd name="T0" fmla="*/ 199 w 207"/>
                                  <a:gd name="T1" fmla="*/ 40 h 311"/>
                                  <a:gd name="T2" fmla="*/ 99 w 207"/>
                                  <a:gd name="T3" fmla="*/ 2 h 311"/>
                                  <a:gd name="T4" fmla="*/ 85 w 207"/>
                                  <a:gd name="T5" fmla="*/ 8 h 311"/>
                                  <a:gd name="T6" fmla="*/ 78 w 207"/>
                                  <a:gd name="T7" fmla="*/ 28 h 311"/>
                                  <a:gd name="T8" fmla="*/ 78 w 207"/>
                                  <a:gd name="T9" fmla="*/ 37 h 311"/>
                                  <a:gd name="T10" fmla="*/ 82 w 207"/>
                                  <a:gd name="T11" fmla="*/ 46 h 311"/>
                                  <a:gd name="T12" fmla="*/ 52 w 207"/>
                                  <a:gd name="T13" fmla="*/ 125 h 311"/>
                                  <a:gd name="T14" fmla="*/ 26 w 207"/>
                                  <a:gd name="T15" fmla="*/ 124 h 311"/>
                                  <a:gd name="T16" fmla="*/ 16 w 207"/>
                                  <a:gd name="T17" fmla="*/ 130 h 311"/>
                                  <a:gd name="T18" fmla="*/ 1 w 207"/>
                                  <a:gd name="T19" fmla="*/ 170 h 311"/>
                                  <a:gd name="T20" fmla="*/ 1 w 207"/>
                                  <a:gd name="T21" fmla="*/ 178 h 311"/>
                                  <a:gd name="T22" fmla="*/ 7 w 207"/>
                                  <a:gd name="T23" fmla="*/ 184 h 311"/>
                                  <a:gd name="T24" fmla="*/ 67 w 207"/>
                                  <a:gd name="T25" fmla="*/ 207 h 311"/>
                                  <a:gd name="T26" fmla="*/ 32 w 207"/>
                                  <a:gd name="T27" fmla="*/ 297 h 311"/>
                                  <a:gd name="T28" fmla="*/ 38 w 207"/>
                                  <a:gd name="T29" fmla="*/ 310 h 311"/>
                                  <a:gd name="T30" fmla="*/ 42 w 207"/>
                                  <a:gd name="T31" fmla="*/ 311 h 311"/>
                                  <a:gd name="T32" fmla="*/ 52 w 207"/>
                                  <a:gd name="T33" fmla="*/ 304 h 311"/>
                                  <a:gd name="T34" fmla="*/ 86 w 207"/>
                                  <a:gd name="T35" fmla="*/ 214 h 311"/>
                                  <a:gd name="T36" fmla="*/ 146 w 207"/>
                                  <a:gd name="T37" fmla="*/ 237 h 311"/>
                                  <a:gd name="T38" fmla="*/ 150 w 207"/>
                                  <a:gd name="T39" fmla="*/ 238 h 311"/>
                                  <a:gd name="T40" fmla="*/ 160 w 207"/>
                                  <a:gd name="T41" fmla="*/ 231 h 311"/>
                                  <a:gd name="T42" fmla="*/ 175 w 207"/>
                                  <a:gd name="T43" fmla="*/ 191 h 311"/>
                                  <a:gd name="T44" fmla="*/ 172 w 207"/>
                                  <a:gd name="T45" fmla="*/ 179 h 311"/>
                                  <a:gd name="T46" fmla="*/ 152 w 207"/>
                                  <a:gd name="T47" fmla="*/ 163 h 311"/>
                                  <a:gd name="T48" fmla="*/ 182 w 207"/>
                                  <a:gd name="T49" fmla="*/ 84 h 311"/>
                                  <a:gd name="T50" fmla="*/ 192 w 207"/>
                                  <a:gd name="T51" fmla="*/ 80 h 311"/>
                                  <a:gd name="T52" fmla="*/ 197 w 207"/>
                                  <a:gd name="T53" fmla="*/ 74 h 311"/>
                                  <a:gd name="T54" fmla="*/ 205 w 207"/>
                                  <a:gd name="T55" fmla="*/ 54 h 311"/>
                                  <a:gd name="T56" fmla="*/ 199 w 207"/>
                                  <a:gd name="T57" fmla="*/ 40 h 311"/>
                                  <a:gd name="T58" fmla="*/ 179 w 207"/>
                                  <a:gd name="T59" fmla="*/ 62 h 311"/>
                                  <a:gd name="T60" fmla="*/ 169 w 207"/>
                                  <a:gd name="T61" fmla="*/ 67 h 311"/>
                                  <a:gd name="T62" fmla="*/ 164 w 207"/>
                                  <a:gd name="T63" fmla="*/ 73 h 311"/>
                                  <a:gd name="T64" fmla="*/ 129 w 207"/>
                                  <a:gd name="T65" fmla="*/ 162 h 311"/>
                                  <a:gd name="T66" fmla="*/ 132 w 207"/>
                                  <a:gd name="T67" fmla="*/ 174 h 311"/>
                                  <a:gd name="T68" fmla="*/ 153 w 207"/>
                                  <a:gd name="T69" fmla="*/ 191 h 311"/>
                                  <a:gd name="T70" fmla="*/ 144 w 207"/>
                                  <a:gd name="T71" fmla="*/ 214 h 311"/>
                                  <a:gd name="T72" fmla="*/ 24 w 207"/>
                                  <a:gd name="T73" fmla="*/ 168 h 311"/>
                                  <a:gd name="T74" fmla="*/ 33 w 207"/>
                                  <a:gd name="T75" fmla="*/ 145 h 311"/>
                                  <a:gd name="T76" fmla="*/ 59 w 207"/>
                                  <a:gd name="T77" fmla="*/ 146 h 311"/>
                                  <a:gd name="T78" fmla="*/ 70 w 207"/>
                                  <a:gd name="T79" fmla="*/ 139 h 311"/>
                                  <a:gd name="T80" fmla="*/ 104 w 207"/>
                                  <a:gd name="T81" fmla="*/ 50 h 311"/>
                                  <a:gd name="T82" fmla="*/ 104 w 207"/>
                                  <a:gd name="T83" fmla="*/ 42 h 311"/>
                                  <a:gd name="T84" fmla="*/ 99 w 207"/>
                                  <a:gd name="T85" fmla="*/ 32 h 311"/>
                                  <a:gd name="T86" fmla="*/ 102 w 207"/>
                                  <a:gd name="T87" fmla="*/ 26 h 311"/>
                                  <a:gd name="T88" fmla="*/ 181 w 207"/>
                                  <a:gd name="T89" fmla="*/ 57 h 311"/>
                                  <a:gd name="T90" fmla="*/ 179 w 207"/>
                                  <a:gd name="T91" fmla="*/ 62 h 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7" h="311">
                                    <a:moveTo>
                                      <a:pt x="199" y="40"/>
                                    </a:moveTo>
                                    <a:cubicBezTo>
                                      <a:pt x="99" y="2"/>
                                      <a:pt x="99" y="2"/>
                                      <a:pt x="99" y="2"/>
                                    </a:cubicBezTo>
                                    <a:cubicBezTo>
                                      <a:pt x="94" y="0"/>
                                      <a:pt x="88" y="3"/>
                                      <a:pt x="85" y="8"/>
                                    </a:cubicBezTo>
                                    <a:cubicBezTo>
                                      <a:pt x="78" y="28"/>
                                      <a:pt x="78" y="28"/>
                                      <a:pt x="78" y="28"/>
                                    </a:cubicBezTo>
                                    <a:cubicBezTo>
                                      <a:pt x="77" y="31"/>
                                      <a:pt x="77" y="34"/>
                                      <a:pt x="78" y="37"/>
                                    </a:cubicBezTo>
                                    <a:cubicBezTo>
                                      <a:pt x="82" y="46"/>
                                      <a:pt x="82" y="46"/>
                                      <a:pt x="82" y="46"/>
                                    </a:cubicBezTo>
                                    <a:cubicBezTo>
                                      <a:pt x="52" y="125"/>
                                      <a:pt x="52" y="125"/>
                                      <a:pt x="52" y="125"/>
                                    </a:cubicBezTo>
                                    <a:cubicBezTo>
                                      <a:pt x="26" y="124"/>
                                      <a:pt x="26" y="124"/>
                                      <a:pt x="26" y="124"/>
                                    </a:cubicBezTo>
                                    <a:cubicBezTo>
                                      <a:pt x="22" y="123"/>
                                      <a:pt x="18" y="126"/>
                                      <a:pt x="16" y="130"/>
                                    </a:cubicBezTo>
                                    <a:cubicBezTo>
                                      <a:pt x="1" y="170"/>
                                      <a:pt x="1" y="170"/>
                                      <a:pt x="1" y="170"/>
                                    </a:cubicBezTo>
                                    <a:cubicBezTo>
                                      <a:pt x="0" y="173"/>
                                      <a:pt x="0" y="176"/>
                                      <a:pt x="1" y="178"/>
                                    </a:cubicBezTo>
                                    <a:cubicBezTo>
                                      <a:pt x="2" y="181"/>
                                      <a:pt x="4" y="183"/>
                                      <a:pt x="7" y="184"/>
                                    </a:cubicBezTo>
                                    <a:cubicBezTo>
                                      <a:pt x="67" y="207"/>
                                      <a:pt x="67" y="207"/>
                                      <a:pt x="67" y="207"/>
                                    </a:cubicBezTo>
                                    <a:cubicBezTo>
                                      <a:pt x="32" y="297"/>
                                      <a:pt x="32" y="297"/>
                                      <a:pt x="32" y="297"/>
                                    </a:cubicBezTo>
                                    <a:cubicBezTo>
                                      <a:pt x="30" y="302"/>
                                      <a:pt x="33" y="308"/>
                                      <a:pt x="38" y="310"/>
                                    </a:cubicBezTo>
                                    <a:cubicBezTo>
                                      <a:pt x="40" y="311"/>
                                      <a:pt x="41" y="311"/>
                                      <a:pt x="42" y="311"/>
                                    </a:cubicBezTo>
                                    <a:cubicBezTo>
                                      <a:pt x="46" y="311"/>
                                      <a:pt x="50" y="308"/>
                                      <a:pt x="52" y="304"/>
                                    </a:cubicBezTo>
                                    <a:cubicBezTo>
                                      <a:pt x="86" y="214"/>
                                      <a:pt x="86" y="214"/>
                                      <a:pt x="86" y="214"/>
                                    </a:cubicBezTo>
                                    <a:cubicBezTo>
                                      <a:pt x="146" y="237"/>
                                      <a:pt x="146" y="237"/>
                                      <a:pt x="146" y="237"/>
                                    </a:cubicBezTo>
                                    <a:cubicBezTo>
                                      <a:pt x="147" y="238"/>
                                      <a:pt x="149" y="238"/>
                                      <a:pt x="150" y="238"/>
                                    </a:cubicBezTo>
                                    <a:cubicBezTo>
                                      <a:pt x="154" y="238"/>
                                      <a:pt x="158" y="235"/>
                                      <a:pt x="160" y="231"/>
                                    </a:cubicBezTo>
                                    <a:cubicBezTo>
                                      <a:pt x="175" y="191"/>
                                      <a:pt x="175" y="191"/>
                                      <a:pt x="175" y="191"/>
                                    </a:cubicBezTo>
                                    <a:cubicBezTo>
                                      <a:pt x="177" y="187"/>
                                      <a:pt x="176" y="182"/>
                                      <a:pt x="172" y="179"/>
                                    </a:cubicBezTo>
                                    <a:cubicBezTo>
                                      <a:pt x="152" y="163"/>
                                      <a:pt x="152" y="163"/>
                                      <a:pt x="152" y="163"/>
                                    </a:cubicBezTo>
                                    <a:cubicBezTo>
                                      <a:pt x="182" y="84"/>
                                      <a:pt x="182" y="84"/>
                                      <a:pt x="182" y="84"/>
                                    </a:cubicBezTo>
                                    <a:cubicBezTo>
                                      <a:pt x="192" y="80"/>
                                      <a:pt x="192" y="80"/>
                                      <a:pt x="192" y="80"/>
                                    </a:cubicBezTo>
                                    <a:cubicBezTo>
                                      <a:pt x="194" y="79"/>
                                      <a:pt x="196" y="77"/>
                                      <a:pt x="197" y="74"/>
                                    </a:cubicBezTo>
                                    <a:cubicBezTo>
                                      <a:pt x="205" y="54"/>
                                      <a:pt x="205" y="54"/>
                                      <a:pt x="205" y="54"/>
                                    </a:cubicBezTo>
                                    <a:cubicBezTo>
                                      <a:pt x="207" y="49"/>
                                      <a:pt x="204" y="43"/>
                                      <a:pt x="199" y="40"/>
                                    </a:cubicBezTo>
                                    <a:close/>
                                    <a:moveTo>
                                      <a:pt x="179" y="62"/>
                                    </a:moveTo>
                                    <a:cubicBezTo>
                                      <a:pt x="169" y="67"/>
                                      <a:pt x="169" y="67"/>
                                      <a:pt x="169" y="67"/>
                                    </a:cubicBezTo>
                                    <a:cubicBezTo>
                                      <a:pt x="167" y="68"/>
                                      <a:pt x="165" y="70"/>
                                      <a:pt x="164" y="73"/>
                                    </a:cubicBezTo>
                                    <a:cubicBezTo>
                                      <a:pt x="129" y="162"/>
                                      <a:pt x="129" y="162"/>
                                      <a:pt x="129" y="162"/>
                                    </a:cubicBezTo>
                                    <a:cubicBezTo>
                                      <a:pt x="128" y="167"/>
                                      <a:pt x="129" y="172"/>
                                      <a:pt x="132" y="174"/>
                                    </a:cubicBezTo>
                                    <a:cubicBezTo>
                                      <a:pt x="153" y="191"/>
                                      <a:pt x="153" y="191"/>
                                      <a:pt x="153" y="191"/>
                                    </a:cubicBezTo>
                                    <a:cubicBezTo>
                                      <a:pt x="144" y="214"/>
                                      <a:pt x="144" y="214"/>
                                      <a:pt x="144" y="214"/>
                                    </a:cubicBezTo>
                                    <a:cubicBezTo>
                                      <a:pt x="24" y="168"/>
                                      <a:pt x="24" y="168"/>
                                      <a:pt x="24" y="168"/>
                                    </a:cubicBezTo>
                                    <a:cubicBezTo>
                                      <a:pt x="33" y="145"/>
                                      <a:pt x="33" y="145"/>
                                      <a:pt x="33" y="145"/>
                                    </a:cubicBezTo>
                                    <a:cubicBezTo>
                                      <a:pt x="59" y="146"/>
                                      <a:pt x="59" y="146"/>
                                      <a:pt x="59" y="146"/>
                                    </a:cubicBezTo>
                                    <a:cubicBezTo>
                                      <a:pt x="64" y="147"/>
                                      <a:pt x="68" y="144"/>
                                      <a:pt x="70" y="139"/>
                                    </a:cubicBezTo>
                                    <a:cubicBezTo>
                                      <a:pt x="104" y="50"/>
                                      <a:pt x="104" y="50"/>
                                      <a:pt x="104" y="50"/>
                                    </a:cubicBezTo>
                                    <a:cubicBezTo>
                                      <a:pt x="105" y="47"/>
                                      <a:pt x="105" y="44"/>
                                      <a:pt x="104" y="42"/>
                                    </a:cubicBezTo>
                                    <a:cubicBezTo>
                                      <a:pt x="99" y="32"/>
                                      <a:pt x="99" y="32"/>
                                      <a:pt x="99" y="32"/>
                                    </a:cubicBezTo>
                                    <a:cubicBezTo>
                                      <a:pt x="102" y="26"/>
                                      <a:pt x="102" y="26"/>
                                      <a:pt x="102" y="26"/>
                                    </a:cubicBezTo>
                                    <a:cubicBezTo>
                                      <a:pt x="181" y="57"/>
                                      <a:pt x="181" y="57"/>
                                      <a:pt x="181" y="57"/>
                                    </a:cubicBezTo>
                                    <a:lnTo>
                                      <a:pt x="179" y="62"/>
                                    </a:ln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24" style="position:absolute;margin-left:2.05pt;margin-top:.1pt;width:11.7pt;height:17.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7,311" o:spid="_x0000_s1026" fillcolor="#86bc25 [3204]" stroked="f" path="m199,40c99,2,99,2,99,2,94,,88,3,85,8,78,28,78,28,78,28v-1,3,-1,6,,9c82,46,82,46,82,46,52,125,52,125,52,125,26,124,26,124,26,124v-4,-1,-8,2,-10,6c1,170,1,170,1,170v-1,3,-1,6,,8c2,181,4,183,7,184v60,23,60,23,60,23c32,297,32,297,32,297v-2,5,1,11,6,13c40,311,41,311,42,311v4,,8,-3,10,-7c86,214,86,214,86,214v60,23,60,23,60,23c147,238,149,238,150,238v4,,8,-3,10,-7c175,191,175,191,175,191v2,-4,1,-9,-3,-12c152,163,152,163,152,163,182,84,182,84,182,84v10,-4,10,-4,10,-4c194,79,196,77,197,74v8,-20,8,-20,8,-20c207,49,204,43,199,40xm179,62v-10,5,-10,5,-10,5c167,68,165,70,164,73v-35,89,-35,89,-35,89c128,167,129,172,132,174v21,17,21,17,21,17c144,214,144,214,144,214,24,168,24,168,24,168v9,-23,9,-23,9,-23c59,146,59,146,59,146v5,1,9,-2,11,-7c104,50,104,50,104,50v1,-3,1,-6,,-8c99,32,99,32,99,32v3,-6,3,-6,3,-6c181,57,181,57,181,57r-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" w14:anchorId="7FFEADDC">
                      <v:path arrowok="t" o:connecttype="custom" o:connectlocs="142847,28830;71065,1442;61015,5766;55990,20181;55990,26668;58862,33155;37327,90094;18663,89374;11485,93698;718,122528;718,128295;5025,132619;48094,149196;22970,214064;27277,223434;30149,224155;37327,219110;61733,154242;104803,170819;107674,171540;114852,166495;125620,137664;123466,129015;109110,117483;130644,60543;137823,57660;141412,53336;147154,38921;142847,28830;128491,44687;121313,48291;117723,52615;92600,116762;94753,125411;109827,137664;103367,154242;17228,121087;23688,104510;42352,105230;50248,100185;74654,36038;74654,30272;71065,23064;73218,18740;129927,41083;128491,44687" o:connectangles="0,0,0,0,0,0,0,0,0,0,0,0,0,0,0,0,0,0,0,0,0,0,0,0,0,0,0,0,0,0,0,0,0,0,0,0,0,0,0,0,0,0,0,0,0,0"/>
                      <o:lock v:ext="edit" verticies="t"/>
                    </v:shape>
                  </w:pict>
                </mc:Fallback>
              </mc:AlternateContent>
            </w:r>
          </w:p>
        </w:tc>
        <w:tc>
          <w:tcPr>
            <w:tcW w:w="482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918ED2" w14:textId="1468D257" w:rsidR="00007837" w:rsidRPr="00F41269" w:rsidRDefault="00007837" w:rsidP="001B3277">
            <w:pPr>
              <w:spacing w:after="0"/>
              <w:jc w:val="left"/>
              <w:rPr>
                <w:b/>
                <w:lang w:val="en-GB"/>
              </w:rPr>
            </w:pPr>
            <w:r w:rsidRPr="00F41269">
              <w:rPr>
                <w:b/>
                <w:lang w:val="en-GB"/>
              </w:rPr>
              <w:t>Location:</w:t>
            </w:r>
            <w:r w:rsidR="00B00896" w:rsidRPr="00F41269">
              <w:rPr>
                <w:b/>
                <w:lang w:val="en-GB"/>
              </w:rPr>
              <w:t xml:space="preserve"> </w:t>
            </w:r>
            <w:r w:rsidR="001B3277" w:rsidRPr="00F41269">
              <w:rPr>
                <w:lang w:val="en-GB"/>
              </w:rPr>
              <w:t>Ukraine</w:t>
            </w:r>
          </w:p>
        </w:tc>
      </w:tr>
      <w:tr w:rsidR="00007837" w:rsidRPr="00F41269" w14:paraId="6C06F34A" w14:textId="77777777" w:rsidTr="3285FE89">
        <w:trPr>
          <w:trHeight w:val="510"/>
        </w:trPr>
        <w:tc>
          <w:tcPr>
            <w:tcW w:w="534" w:type="dxa"/>
            <w:tcBorders>
              <w:top w:val="dashed" w:sz="18" w:space="0" w:color="7F7F7F" w:themeColor="text1" w:themeTint="80"/>
              <w:bottom w:val="dashed" w:sz="18" w:space="0" w:color="7F7F7F" w:themeColor="text1" w:themeTint="80"/>
            </w:tcBorders>
          </w:tcPr>
          <w:p w14:paraId="4D31B3EB" w14:textId="23E6BFDF" w:rsidR="00007837" w:rsidRPr="00F41269" w:rsidRDefault="00A5467B" w:rsidP="00201EBB">
            <w:pPr>
              <w:spacing w:after="0"/>
              <w:jc w:val="left"/>
              <w:rPr>
                <w:lang w:val="en-GB" w:eastAsia="en-GB"/>
              </w:rPr>
            </w:pPr>
            <w:r w:rsidRPr="00F41269">
              <w:rPr>
                <w:noProof/>
              </w:rPr>
              <mc:AlternateContent>
                <mc:Choice Requires="wpg">
                  <w:drawing>
                    <wp:anchor distT="0" distB="0" distL="114300" distR="114300" simplePos="0" relativeHeight="251658251" behindDoc="0" locked="0" layoutInCell="1" allowOverlap="1" wp14:anchorId="665B8EF9" wp14:editId="3EE04F7B">
                      <wp:simplePos x="0" y="0"/>
                      <wp:positionH relativeFrom="column">
                        <wp:posOffset>95250</wp:posOffset>
                      </wp:positionH>
                      <wp:positionV relativeFrom="paragraph">
                        <wp:posOffset>10160</wp:posOffset>
                      </wp:positionV>
                      <wp:extent cx="62714" cy="229229"/>
                      <wp:effectExtent l="38100" t="0" r="52070" b="19050"/>
                      <wp:wrapNone/>
                      <wp:docPr id="259" name="Group 521"/>
                      <wp:cNvGraphicFramePr/>
                      <a:graphic xmlns:a="http://schemas.openxmlformats.org/drawingml/2006/main">
                        <a:graphicData uri="http://schemas.microsoft.com/office/word/2010/wordprocessingGroup">
                          <wpg:wgp>
                            <wpg:cNvGrpSpPr/>
                            <wpg:grpSpPr bwMode="auto">
                              <a:xfrm>
                                <a:off x="0" y="0"/>
                                <a:ext cx="62714" cy="229229"/>
                                <a:chOff x="141" y="64"/>
                                <a:chExt cx="58" cy="212"/>
                              </a:xfrm>
                              <a:solidFill>
                                <a:schemeClr val="accent1"/>
                              </a:solidFill>
                            </wpg:grpSpPr>
                            <wps:wsp>
                              <wps:cNvPr id="260" name="Freeform 260"/>
                              <wps:cNvSpPr>
                                <a:spLocks noEditPoints="1"/>
                              </wps:cNvSpPr>
                              <wps:spPr bwMode="auto">
                                <a:xfrm>
                                  <a:off x="149" y="234"/>
                                  <a:ext cx="42" cy="42"/>
                                </a:xfrm>
                                <a:custGeom>
                                  <a:avLst/>
                                  <a:gdLst>
                                    <a:gd name="T0" fmla="*/ 32 w 64"/>
                                    <a:gd name="T1" fmla="*/ 0 h 64"/>
                                    <a:gd name="T2" fmla="*/ 0 w 64"/>
                                    <a:gd name="T3" fmla="*/ 32 h 64"/>
                                    <a:gd name="T4" fmla="*/ 32 w 64"/>
                                    <a:gd name="T5" fmla="*/ 64 h 64"/>
                                    <a:gd name="T6" fmla="*/ 64 w 64"/>
                                    <a:gd name="T7" fmla="*/ 32 h 64"/>
                                    <a:gd name="T8" fmla="*/ 32 w 64"/>
                                    <a:gd name="T9" fmla="*/ 0 h 64"/>
                                    <a:gd name="T10" fmla="*/ 32 w 64"/>
                                    <a:gd name="T11" fmla="*/ 42 h 64"/>
                                    <a:gd name="T12" fmla="*/ 21 w 64"/>
                                    <a:gd name="T13" fmla="*/ 32 h 64"/>
                                    <a:gd name="T14" fmla="*/ 32 w 64"/>
                                    <a:gd name="T15" fmla="*/ 21 h 64"/>
                                    <a:gd name="T16" fmla="*/ 42 w 64"/>
                                    <a:gd name="T17" fmla="*/ 32 h 64"/>
                                    <a:gd name="T18" fmla="*/ 32 w 64"/>
                                    <a:gd name="T19" fmla="*/ 4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0"/>
                                      </a:moveTo>
                                      <a:cubicBezTo>
                                        <a:pt x="14" y="0"/>
                                        <a:pt x="0" y="14"/>
                                        <a:pt x="0" y="32"/>
                                      </a:cubicBezTo>
                                      <a:cubicBezTo>
                                        <a:pt x="0" y="49"/>
                                        <a:pt x="14" y="64"/>
                                        <a:pt x="32" y="64"/>
                                      </a:cubicBezTo>
                                      <a:cubicBezTo>
                                        <a:pt x="49" y="64"/>
                                        <a:pt x="64" y="49"/>
                                        <a:pt x="64" y="32"/>
                                      </a:cubicBezTo>
                                      <a:cubicBezTo>
                                        <a:pt x="64" y="14"/>
                                        <a:pt x="49" y="0"/>
                                        <a:pt x="32" y="0"/>
                                      </a:cubicBezTo>
                                      <a:close/>
                                      <a:moveTo>
                                        <a:pt x="32" y="42"/>
                                      </a:moveTo>
                                      <a:cubicBezTo>
                                        <a:pt x="26" y="42"/>
                                        <a:pt x="21" y="38"/>
                                        <a:pt x="21" y="32"/>
                                      </a:cubicBezTo>
                                      <a:cubicBezTo>
                                        <a:pt x="21" y="26"/>
                                        <a:pt x="26" y="21"/>
                                        <a:pt x="32" y="21"/>
                                      </a:cubicBezTo>
                                      <a:cubicBezTo>
                                        <a:pt x="38" y="21"/>
                                        <a:pt x="42" y="26"/>
                                        <a:pt x="42" y="32"/>
                                      </a:cubicBezTo>
                                      <a:cubicBezTo>
                                        <a:pt x="42" y="38"/>
                                        <a:pt x="38" y="42"/>
                                        <a:pt x="32" y="42"/>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 name="Freeform 261"/>
                              <wps:cNvSpPr>
                                <a:spLocks noEditPoints="1"/>
                              </wps:cNvSpPr>
                              <wps:spPr bwMode="auto">
                                <a:xfrm>
                                  <a:off x="141" y="64"/>
                                  <a:ext cx="58" cy="155"/>
                                </a:xfrm>
                                <a:custGeom>
                                  <a:avLst/>
                                  <a:gdLst>
                                    <a:gd name="T0" fmla="*/ 21 w 86"/>
                                    <a:gd name="T1" fmla="*/ 234 h 234"/>
                                    <a:gd name="T2" fmla="*/ 21 w 86"/>
                                    <a:gd name="T3" fmla="*/ 234 h 234"/>
                                    <a:gd name="T4" fmla="*/ 22 w 86"/>
                                    <a:gd name="T5" fmla="*/ 234 h 234"/>
                                    <a:gd name="T6" fmla="*/ 63 w 86"/>
                                    <a:gd name="T7" fmla="*/ 234 h 234"/>
                                    <a:gd name="T8" fmla="*/ 64 w 86"/>
                                    <a:gd name="T9" fmla="*/ 234 h 234"/>
                                    <a:gd name="T10" fmla="*/ 64 w 86"/>
                                    <a:gd name="T11" fmla="*/ 234 h 234"/>
                                    <a:gd name="T12" fmla="*/ 75 w 86"/>
                                    <a:gd name="T13" fmla="*/ 224 h 234"/>
                                    <a:gd name="T14" fmla="*/ 85 w 86"/>
                                    <a:gd name="T15" fmla="*/ 11 h 234"/>
                                    <a:gd name="T16" fmla="*/ 75 w 86"/>
                                    <a:gd name="T17" fmla="*/ 0 h 234"/>
                                    <a:gd name="T18" fmla="*/ 75 w 86"/>
                                    <a:gd name="T19" fmla="*/ 0 h 234"/>
                                    <a:gd name="T20" fmla="*/ 11 w 86"/>
                                    <a:gd name="T21" fmla="*/ 0 h 234"/>
                                    <a:gd name="T22" fmla="*/ 10 w 86"/>
                                    <a:gd name="T23" fmla="*/ 0 h 234"/>
                                    <a:gd name="T24" fmla="*/ 0 w 86"/>
                                    <a:gd name="T25" fmla="*/ 11 h 234"/>
                                    <a:gd name="T26" fmla="*/ 11 w 86"/>
                                    <a:gd name="T27" fmla="*/ 224 h 234"/>
                                    <a:gd name="T28" fmla="*/ 21 w 86"/>
                                    <a:gd name="T29" fmla="*/ 234 h 234"/>
                                    <a:gd name="T30" fmla="*/ 63 w 86"/>
                                    <a:gd name="T31" fmla="*/ 21 h 234"/>
                                    <a:gd name="T32" fmla="*/ 54 w 86"/>
                                    <a:gd name="T33" fmla="*/ 213 h 234"/>
                                    <a:gd name="T34" fmla="*/ 31 w 86"/>
                                    <a:gd name="T35" fmla="*/ 213 h 234"/>
                                    <a:gd name="T36" fmla="*/ 22 w 86"/>
                                    <a:gd name="T37" fmla="*/ 21 h 234"/>
                                    <a:gd name="T38" fmla="*/ 63 w 86"/>
                                    <a:gd name="T39" fmla="*/ 2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6" h="234">
                                      <a:moveTo>
                                        <a:pt x="21" y="234"/>
                                      </a:moveTo>
                                      <a:cubicBezTo>
                                        <a:pt x="21" y="234"/>
                                        <a:pt x="21" y="234"/>
                                        <a:pt x="21" y="234"/>
                                      </a:cubicBezTo>
                                      <a:cubicBezTo>
                                        <a:pt x="22" y="234"/>
                                        <a:pt x="22" y="234"/>
                                        <a:pt x="22" y="234"/>
                                      </a:cubicBezTo>
                                      <a:cubicBezTo>
                                        <a:pt x="63" y="234"/>
                                        <a:pt x="63" y="234"/>
                                        <a:pt x="63" y="234"/>
                                      </a:cubicBezTo>
                                      <a:cubicBezTo>
                                        <a:pt x="64" y="234"/>
                                        <a:pt x="64" y="234"/>
                                        <a:pt x="64" y="234"/>
                                      </a:cubicBezTo>
                                      <a:cubicBezTo>
                                        <a:pt x="64" y="234"/>
                                        <a:pt x="64" y="234"/>
                                        <a:pt x="64" y="234"/>
                                      </a:cubicBezTo>
                                      <a:cubicBezTo>
                                        <a:pt x="70" y="234"/>
                                        <a:pt x="74" y="230"/>
                                        <a:pt x="75" y="224"/>
                                      </a:cubicBezTo>
                                      <a:cubicBezTo>
                                        <a:pt x="85" y="11"/>
                                        <a:pt x="85" y="11"/>
                                        <a:pt x="85" y="11"/>
                                      </a:cubicBezTo>
                                      <a:cubicBezTo>
                                        <a:pt x="86" y="5"/>
                                        <a:pt x="81" y="0"/>
                                        <a:pt x="75" y="0"/>
                                      </a:cubicBezTo>
                                      <a:cubicBezTo>
                                        <a:pt x="75" y="0"/>
                                        <a:pt x="75" y="0"/>
                                        <a:pt x="75" y="0"/>
                                      </a:cubicBezTo>
                                      <a:cubicBezTo>
                                        <a:pt x="11" y="0"/>
                                        <a:pt x="11" y="0"/>
                                        <a:pt x="11" y="0"/>
                                      </a:cubicBezTo>
                                      <a:cubicBezTo>
                                        <a:pt x="11" y="0"/>
                                        <a:pt x="10" y="0"/>
                                        <a:pt x="10" y="0"/>
                                      </a:cubicBezTo>
                                      <a:cubicBezTo>
                                        <a:pt x="4" y="0"/>
                                        <a:pt x="0" y="5"/>
                                        <a:pt x="0" y="11"/>
                                      </a:cubicBezTo>
                                      <a:cubicBezTo>
                                        <a:pt x="11" y="224"/>
                                        <a:pt x="11" y="224"/>
                                        <a:pt x="11" y="224"/>
                                      </a:cubicBezTo>
                                      <a:cubicBezTo>
                                        <a:pt x="11" y="230"/>
                                        <a:pt x="16" y="234"/>
                                        <a:pt x="21" y="234"/>
                                      </a:cubicBezTo>
                                      <a:close/>
                                      <a:moveTo>
                                        <a:pt x="63" y="21"/>
                                      </a:moveTo>
                                      <a:cubicBezTo>
                                        <a:pt x="54" y="213"/>
                                        <a:pt x="54" y="213"/>
                                        <a:pt x="54" y="213"/>
                                      </a:cubicBezTo>
                                      <a:cubicBezTo>
                                        <a:pt x="31" y="213"/>
                                        <a:pt x="31" y="213"/>
                                        <a:pt x="31" y="213"/>
                                      </a:cubicBezTo>
                                      <a:cubicBezTo>
                                        <a:pt x="22" y="21"/>
                                        <a:pt x="22" y="21"/>
                                        <a:pt x="22" y="21"/>
                                      </a:cubicBezTo>
                                      <a:lnTo>
                                        <a:pt x="63" y="21"/>
                                      </a:ln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521" style="position:absolute;margin-left:7.5pt;margin-top:.8pt;width:4.95pt;height:18.05pt;z-index:251658251;mso-width-relative:margin;mso-height-relative:margin" coordsize="58,212" coordorigin="141,64" o:spid="_x0000_s1026" w14:anchorId="5F9AFB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">
                      <v:shape id="Freeform 260" style="position:absolute;left:149;top:234;width:42;height:42;visibility:visible;mso-wrap-style:square;v-text-anchor:top" coordsize="64,64" o:spid="_x0000_s1027" filled="f" stroked="f" path="m32,c14,,,14,,32,,49,14,64,32,64,49,64,64,49,64,32,64,14,49,,32,xm32,42c26,42,21,38,21,32v,-6,5,-11,11,-11c38,21,42,26,42,32v,6,-4,10,-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">
                        <v:path arrowok="t" o:connecttype="custom" o:connectlocs="21,0;0,21;21,42;42,21;21,0;21,28;14,21;21,14;28,21;21,28" o:connectangles="0,0,0,0,0,0,0,0,0,0"/>
                        <o:lock v:ext="edit" verticies="t"/>
                      </v:shape>
                      <v:shape id="Freeform 261" style="position:absolute;left:141;top:64;width:58;height:155;visibility:visible;mso-wrap-style:square;v-text-anchor:top" coordsize="86,234" o:spid="_x0000_s1028" filled="f" stroked="f" path="m21,234v,,,,,c22,234,22,234,22,234v41,,41,,41,c64,234,64,234,64,234v,,,,,c70,234,74,230,75,224,85,11,85,11,85,11,86,5,81,,75,v,,,,,c11,,11,,11,v,,-1,,-1,c4,,,5,,11,11,224,11,224,11,224v,6,5,10,10,10xm63,21c54,213,54,213,54,213v-23,,-23,,-23,c22,21,22,21,22,21r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">
                        <v:path arrowok="t" o:connecttype="custom" o:connectlocs="14,155;14,155;15,155;42,155;43,155;43,155;51,148;57,7;51,0;51,0;7,0;7,0;0,7;7,148;14,155;42,14;36,141;21,141;15,14;42,14" o:connectangles="0,0,0,0,0,0,0,0,0,0,0,0,0,0,0,0,0,0,0,0"/>
                        <o:lock v:ext="edit" verticies="t"/>
                      </v:shape>
                    </v:group>
                  </w:pict>
                </mc:Fallback>
              </mc:AlternateContent>
            </w:r>
          </w:p>
        </w:tc>
        <w:tc>
          <w:tcPr>
            <w:tcW w:w="9621" w:type="dxa"/>
            <w:gridSpan w:val="3"/>
            <w:tcBorders>
              <w:top w:val="dashed" w:sz="18" w:space="0" w:color="7F7F7F" w:themeColor="text1" w:themeTint="80"/>
              <w:bottom w:val="dashed" w:sz="18" w:space="0" w:color="7F7F7F" w:themeColor="text1" w:themeTint="80"/>
            </w:tcBorders>
          </w:tcPr>
          <w:p w14:paraId="63B9DAAC" w14:textId="43010FF8" w:rsidR="00007837" w:rsidRPr="00F41269" w:rsidRDefault="445AC446" w:rsidP="00C46922">
            <w:pPr>
              <w:spacing w:after="0"/>
              <w:jc w:val="left"/>
              <w:rPr>
                <w:b/>
                <w:bCs/>
                <w:lang w:val="en-GB"/>
              </w:rPr>
            </w:pPr>
            <w:r w:rsidRPr="00F41269">
              <w:rPr>
                <w:b/>
                <w:bCs/>
                <w:lang w:val="en-GB"/>
              </w:rPr>
              <w:t xml:space="preserve">Problem Statement: </w:t>
            </w:r>
            <w:r w:rsidRPr="00F41269">
              <w:rPr>
                <w:lang w:val="en-GB"/>
              </w:rPr>
              <w:t xml:space="preserve">At any one time, the national e-procurement system of Ukraine (Prozorro) contains up to </w:t>
            </w:r>
            <w:r w:rsidRPr="00F41269">
              <w:rPr>
                <w:b/>
                <w:bCs/>
                <w:lang w:val="en-GB"/>
              </w:rPr>
              <w:t>18,000 active procedures</w:t>
            </w:r>
            <w:r w:rsidRPr="00F41269">
              <w:rPr>
                <w:lang w:val="en-GB"/>
              </w:rPr>
              <w:t xml:space="preserve"> at various stages</w:t>
            </w:r>
            <w:r w:rsidR="00C46922" w:rsidRPr="00F41269">
              <w:rPr>
                <w:lang w:val="en-GB"/>
              </w:rPr>
              <w:t>, 9% of which are marked as risky,</w:t>
            </w:r>
            <w:r w:rsidRPr="00F41269">
              <w:rPr>
                <w:lang w:val="en-GB"/>
              </w:rPr>
              <w:t xml:space="preserve"> and the State Audit Service of Ukraine (SASU) has </w:t>
            </w:r>
            <w:r w:rsidR="00C46922" w:rsidRPr="00F41269">
              <w:rPr>
                <w:lang w:val="en-GB"/>
              </w:rPr>
              <w:t>limited auditors’ resources engaged in carrying out monitoring</w:t>
            </w:r>
            <w:r w:rsidRPr="00F41269">
              <w:rPr>
                <w:lang w:val="en-GB"/>
              </w:rPr>
              <w:t>.</w:t>
            </w:r>
            <w:r w:rsidR="00C46922" w:rsidRPr="00F41269">
              <w:rPr>
                <w:rFonts w:ascii="Verdana" w:eastAsia="Verdana" w:hAnsi="Verdana" w:cs="Verdana"/>
                <w:color w:val="000000"/>
                <w:sz w:val="20"/>
                <w:szCs w:val="20"/>
                <w:lang w:val="en-GB"/>
              </w:rPr>
              <w:t xml:space="preserve"> </w:t>
            </w:r>
            <w:r w:rsidR="00C46922" w:rsidRPr="00F41269">
              <w:rPr>
                <w:lang w:val="en-GB"/>
              </w:rPr>
              <w:t xml:space="preserve">Auditors are expected to manage their workflow in a way that they are able to select for monitoring first the procedures where the </w:t>
            </w:r>
            <w:r w:rsidR="00C46922" w:rsidRPr="00F41269">
              <w:rPr>
                <w:b/>
                <w:lang w:val="en-GB"/>
              </w:rPr>
              <w:t>risk of violation is the most likely</w:t>
            </w:r>
            <w:r w:rsidR="00C46922" w:rsidRPr="00F41269">
              <w:rPr>
                <w:lang w:val="en-GB"/>
              </w:rPr>
              <w:t xml:space="preserve"> and/or the </w:t>
            </w:r>
            <w:r w:rsidR="00C46922" w:rsidRPr="00F41269">
              <w:rPr>
                <w:b/>
                <w:lang w:val="en-GB"/>
              </w:rPr>
              <w:t>amount of possible loss is the biggest</w:t>
            </w:r>
            <w:r w:rsidR="00C46922" w:rsidRPr="00F41269">
              <w:rPr>
                <w:lang w:val="en-GB"/>
              </w:rPr>
              <w:t xml:space="preserve"> so that the monitoring process is most effective and efficient by focusing on those procurement procedures that could potentially cause the most significant losses of public funds</w:t>
            </w:r>
            <w:r w:rsidRPr="00F41269">
              <w:rPr>
                <w:lang w:val="en-GB"/>
              </w:rPr>
              <w:t>.</w:t>
            </w:r>
            <w:r w:rsidR="00C46922" w:rsidRPr="00F41269">
              <w:rPr>
                <w:lang w:val="en-GB"/>
              </w:rPr>
              <w:t xml:space="preserve"> Notwithstanding</w:t>
            </w:r>
            <w:r w:rsidR="00F41269">
              <w:rPr>
                <w:lang w:val="en-GB"/>
              </w:rPr>
              <w:t xml:space="preserve"> this</w:t>
            </w:r>
            <w:r w:rsidR="00C46922" w:rsidRPr="00F41269">
              <w:rPr>
                <w:lang w:val="en-GB"/>
              </w:rPr>
              <w:t xml:space="preserve">, the proof of the concept assignment </w:t>
            </w:r>
            <w:r w:rsidR="00C46922" w:rsidRPr="00F41269">
              <w:rPr>
                <w:b/>
                <w:lang w:val="en-GB"/>
              </w:rPr>
              <w:t>demonstrated</w:t>
            </w:r>
            <w:r w:rsidR="00C46922" w:rsidRPr="00F41269">
              <w:rPr>
                <w:lang w:val="en-GB"/>
              </w:rPr>
              <w:t xml:space="preserve"> </w:t>
            </w:r>
            <w:r w:rsidR="00C46922" w:rsidRPr="00F41269">
              <w:rPr>
                <w:b/>
                <w:lang w:val="en-GB"/>
              </w:rPr>
              <w:t>the feasibility of the data-driven risk-based approach</w:t>
            </w:r>
            <w:r w:rsidR="00C46922" w:rsidRPr="00F41269">
              <w:rPr>
                <w:lang w:val="en-GB"/>
              </w:rPr>
              <w:t xml:space="preserve"> of digital procurements monitoring by developing practical methodologies and supporting tools to capture risks described in these methodologies</w:t>
            </w:r>
            <w:ins w:id="1" w:author="chris smith" w:date="2020-10-14T15:16:00Z">
              <w:r w:rsidR="00F41269">
                <w:rPr>
                  <w:lang w:val="en-GB"/>
                </w:rPr>
                <w:t>.</w:t>
              </w:r>
            </w:ins>
            <w:del w:id="2" w:author="chris smith" w:date="2020-10-14T15:16:00Z">
              <w:r w:rsidR="00C46922" w:rsidRPr="00F41269" w:rsidDel="00F41269">
                <w:rPr>
                  <w:lang w:val="en-GB"/>
                </w:rPr>
                <w:delText>,</w:delText>
              </w:r>
            </w:del>
            <w:r w:rsidR="00C46922" w:rsidRPr="00F41269">
              <w:rPr>
                <w:lang w:val="en-GB"/>
              </w:rPr>
              <w:t xml:space="preserve"> </w:t>
            </w:r>
            <w:ins w:id="3" w:author="chris smith" w:date="2020-10-14T15:16:00Z">
              <w:r w:rsidR="00F41269">
                <w:rPr>
                  <w:b/>
                  <w:lang w:val="en-GB"/>
                </w:rPr>
                <w:t>I</w:t>
              </w:r>
            </w:ins>
            <w:del w:id="4" w:author="chris smith" w:date="2020-10-14T15:16:00Z">
              <w:r w:rsidR="00C46922" w:rsidRPr="00F41269" w:rsidDel="00F41269">
                <w:rPr>
                  <w:b/>
                  <w:lang w:val="en-GB"/>
                </w:rPr>
                <w:delText>i</w:delText>
              </w:r>
            </w:del>
            <w:r w:rsidR="00C46922" w:rsidRPr="00F41269">
              <w:rPr>
                <w:b/>
                <w:lang w:val="en-GB"/>
              </w:rPr>
              <w:t>t didn’t account for auditors’ user experience</w:t>
            </w:r>
            <w:ins w:id="5" w:author="chris smith" w:date="2020-10-14T15:16:00Z">
              <w:r w:rsidR="00F41269">
                <w:rPr>
                  <w:b/>
                  <w:lang w:val="en-GB"/>
                </w:rPr>
                <w:t xml:space="preserve"> </w:t>
              </w:r>
              <w:r w:rsidR="00F41269">
                <w:rPr>
                  <w:lang w:val="en-GB"/>
                </w:rPr>
                <w:t>and</w:t>
              </w:r>
            </w:ins>
            <w:del w:id="6" w:author="chris smith" w:date="2020-10-14T15:16:00Z">
              <w:r w:rsidR="00C46922" w:rsidRPr="00F41269" w:rsidDel="00F41269">
                <w:rPr>
                  <w:lang w:val="en-GB"/>
                </w:rPr>
                <w:delText>,</w:delText>
              </w:r>
            </w:del>
            <w:r w:rsidR="00C46922" w:rsidRPr="00F41269">
              <w:rPr>
                <w:lang w:val="en-GB"/>
              </w:rPr>
              <w:t xml:space="preserve"> the generated risk data remained hard to navigate and treat without the appropriate visual interface, which could support auditors decision making process of procedures selection into monitoring.</w:t>
            </w:r>
          </w:p>
        </w:tc>
      </w:tr>
      <w:tr w:rsidR="00007837" w:rsidRPr="00F41269" w14:paraId="2C4A90DF" w14:textId="77777777" w:rsidTr="3285FE89">
        <w:trPr>
          <w:trHeight w:val="510"/>
        </w:trPr>
        <w:tc>
          <w:tcPr>
            <w:tcW w:w="534" w:type="dxa"/>
            <w:tcBorders>
              <w:top w:val="dashed" w:sz="18" w:space="0" w:color="7F7F7F" w:themeColor="text1" w:themeTint="80"/>
              <w:bottom w:val="dashed" w:sz="18" w:space="0" w:color="7F7F7F" w:themeColor="text1" w:themeTint="80"/>
            </w:tcBorders>
          </w:tcPr>
          <w:p w14:paraId="1B3FE799" w14:textId="6771C8A0" w:rsidR="00007837" w:rsidRPr="00F41269" w:rsidRDefault="00007837" w:rsidP="00B43C37">
            <w:pPr>
              <w:spacing w:after="0"/>
              <w:jc w:val="left"/>
              <w:rPr>
                <w:lang w:val="en-GB" w:eastAsia="en-GB"/>
              </w:rPr>
            </w:pPr>
            <w:r w:rsidRPr="00F41269">
              <w:rPr>
                <w:noProof/>
              </w:rPr>
              <mc:AlternateContent>
                <mc:Choice Requires="wpg">
                  <w:drawing>
                    <wp:anchor distT="0" distB="0" distL="114300" distR="114300" simplePos="0" relativeHeight="251658242" behindDoc="0" locked="0" layoutInCell="1" allowOverlap="1" wp14:anchorId="43A498E6" wp14:editId="1C1D1595">
                      <wp:simplePos x="0" y="0"/>
                      <wp:positionH relativeFrom="column">
                        <wp:posOffset>5080</wp:posOffset>
                      </wp:positionH>
                      <wp:positionV relativeFrom="paragraph">
                        <wp:posOffset>58299</wp:posOffset>
                      </wp:positionV>
                      <wp:extent cx="198120" cy="151765"/>
                      <wp:effectExtent l="76200" t="38100" r="0" b="38735"/>
                      <wp:wrapNone/>
                      <wp:docPr id="7" name="Group 614"/>
                      <wp:cNvGraphicFramePr/>
                      <a:graphic xmlns:a="http://schemas.openxmlformats.org/drawingml/2006/main">
                        <a:graphicData uri="http://schemas.microsoft.com/office/word/2010/wordprocessingGroup">
                          <wpg:wgp>
                            <wpg:cNvGrpSpPr/>
                            <wpg:grpSpPr bwMode="auto">
                              <a:xfrm>
                                <a:off x="0" y="0"/>
                                <a:ext cx="198120" cy="151765"/>
                                <a:chOff x="78" y="99"/>
                                <a:chExt cx="184" cy="141"/>
                              </a:xfrm>
                              <a:solidFill>
                                <a:schemeClr val="accent1"/>
                              </a:solidFill>
                            </wpg:grpSpPr>
                            <wps:wsp>
                              <wps:cNvPr id="15" name="Freeform 8"/>
                              <wps:cNvSpPr>
                                <a:spLocks/>
                              </wps:cNvSpPr>
                              <wps:spPr bwMode="auto">
                                <a:xfrm>
                                  <a:off x="78" y="141"/>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1"/>
                              <wps:cNvSpPr>
                                <a:spLocks/>
                              </wps:cNvSpPr>
                              <wps:spPr bwMode="auto">
                                <a:xfrm>
                                  <a:off x="78" y="99"/>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2"/>
                              <wps:cNvSpPr>
                                <a:spLocks/>
                              </wps:cNvSpPr>
                              <wps:spPr bwMode="auto">
                                <a:xfrm>
                                  <a:off x="78" y="184"/>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4"/>
                              <wps:cNvSpPr>
                                <a:spLocks/>
                              </wps:cNvSpPr>
                              <wps:spPr bwMode="auto">
                                <a:xfrm>
                                  <a:off x="127" y="141"/>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5"/>
                              <wps:cNvSpPr>
                                <a:spLocks/>
                              </wps:cNvSpPr>
                              <wps:spPr bwMode="auto">
                                <a:xfrm>
                                  <a:off x="127" y="99"/>
                                  <a:ext cx="135" cy="14"/>
                                </a:xfrm>
                                <a:custGeom>
                                  <a:avLst/>
                                  <a:gdLst>
                                    <a:gd name="T0" fmla="*/ 10 w 202"/>
                                    <a:gd name="T1" fmla="*/ 21 h 21"/>
                                    <a:gd name="T2" fmla="*/ 192 w 202"/>
                                    <a:gd name="T3" fmla="*/ 21 h 21"/>
                                    <a:gd name="T4" fmla="*/ 202 w 202"/>
                                    <a:gd name="T5" fmla="*/ 11 h 21"/>
                                    <a:gd name="T6" fmla="*/ 192 w 202"/>
                                    <a:gd name="T7" fmla="*/ 0 h 21"/>
                                    <a:gd name="T8" fmla="*/ 10 w 202"/>
                                    <a:gd name="T9" fmla="*/ 0 h 21"/>
                                    <a:gd name="T10" fmla="*/ 0 w 202"/>
                                    <a:gd name="T11" fmla="*/ 11 h 21"/>
                                    <a:gd name="T12" fmla="*/ 10 w 202"/>
                                    <a:gd name="T13" fmla="*/ 21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0" y="21"/>
                                      </a:moveTo>
                                      <a:cubicBezTo>
                                        <a:pt x="192" y="21"/>
                                        <a:pt x="192" y="21"/>
                                        <a:pt x="192" y="21"/>
                                      </a:cubicBezTo>
                                      <a:cubicBezTo>
                                        <a:pt x="198" y="21"/>
                                        <a:pt x="202" y="17"/>
                                        <a:pt x="202" y="11"/>
                                      </a:cubicBezTo>
                                      <a:cubicBezTo>
                                        <a:pt x="202" y="5"/>
                                        <a:pt x="198" y="0"/>
                                        <a:pt x="192" y="0"/>
                                      </a:cubicBezTo>
                                      <a:cubicBezTo>
                                        <a:pt x="10" y="0"/>
                                        <a:pt x="10" y="0"/>
                                        <a:pt x="10" y="0"/>
                                      </a:cubicBezTo>
                                      <a:cubicBezTo>
                                        <a:pt x="4" y="0"/>
                                        <a:pt x="0" y="5"/>
                                        <a:pt x="0" y="11"/>
                                      </a:cubicBezTo>
                                      <a:cubicBezTo>
                                        <a:pt x="0" y="17"/>
                                        <a:pt x="4" y="21"/>
                                        <a:pt x="10" y="21"/>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16"/>
                              <wps:cNvSpPr>
                                <a:spLocks/>
                              </wps:cNvSpPr>
                              <wps:spPr bwMode="auto">
                                <a:xfrm>
                                  <a:off x="127" y="184"/>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17"/>
                              <wps:cNvSpPr>
                                <a:spLocks/>
                              </wps:cNvSpPr>
                              <wps:spPr bwMode="auto">
                                <a:xfrm>
                                  <a:off x="78" y="226"/>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18"/>
                              <wps:cNvSpPr>
                                <a:spLocks/>
                              </wps:cNvSpPr>
                              <wps:spPr bwMode="auto">
                                <a:xfrm>
                                  <a:off x="127" y="226"/>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614" style="position:absolute;margin-left:.4pt;margin-top:4.6pt;width:15.6pt;height:11.95pt;z-index:251658242;mso-width-relative:margin;mso-height-relative:margin" coordsize="184,141" coordorigin="78,99" o:spid="_x0000_s1026" w14:anchorId="4BCF00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">
                      <v:shape id="Freeform 8" style="position:absolute;left:78;top:141;width:28;height:14;visibility:visible;mso-wrap-style:square;v-text-anchor:top" coordsize="43,21" o:spid="_x0000_s1027"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">
                        <v:path arrowok="t" o:connecttype="custom" o:connectlocs="21,0;7,0;0,7;7,14;21,14;28,7;21,0" o:connectangles="0,0,0,0,0,0,0"/>
                      </v:shape>
                      <v:shape id="Freeform 11" style="position:absolute;left:78;top:99;width:28;height:14;visibility:visible;mso-wrap-style:square;v-text-anchor:top" coordsize="43,21" o:spid="_x0000_s1028"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">
                        <v:path arrowok="t" o:connecttype="custom" o:connectlocs="21,0;7,0;0,7;7,14;21,14;28,7;21,0" o:connectangles="0,0,0,0,0,0,0"/>
                      </v:shape>
                      <v:shape id="Freeform 12" style="position:absolute;left:78;top:184;width:28;height:14;visibility:visible;mso-wrap-style:square;v-text-anchor:top" coordsize="43,21" o:spid="_x0000_s1029"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">
                        <v:path arrowok="t" o:connecttype="custom" o:connectlocs="21,0;7,0;0,7;7,14;21,14;28,7;21,0" o:connectangles="0,0,0,0,0,0,0"/>
                      </v:shape>
                      <v:shape id="Freeform 14" style="position:absolute;left:127;top:141;width:135;height:14;visibility:visible;mso-wrap-style:square;v-text-anchor:top" coordsize="202,21" o:spid="_x0000_s1030"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">
                        <v:path arrowok="t" o:connecttype="custom" o:connectlocs="128,0;7,0;0,7;7,14;128,14;135,7;128,0" o:connectangles="0,0,0,0,0,0,0"/>
                      </v:shape>
                      <v:shape id="Freeform 15" style="position:absolute;left:127;top:99;width:135;height:14;visibility:visible;mso-wrap-style:square;v-text-anchor:top" coordsize="202,21" o:spid="_x0000_s1031" filled="f" stroked="f" path="m10,21v182,,182,,182,c198,21,202,17,202,11,202,5,198,,192,,10,,10,,10,,4,,,5,,11v,6,4,10,10,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">
                        <v:path arrowok="t" o:connecttype="custom" o:connectlocs="7,14;128,14;135,7;128,0;7,0;0,7;7,14" o:connectangles="0,0,0,0,0,0,0"/>
                      </v:shape>
                      <v:shape id="Freeform 16" style="position:absolute;left:127;top:184;width:135;height:14;visibility:visible;mso-wrap-style:square;v-text-anchor:top" coordsize="202,21" o:spid="_x0000_s1032"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">
                        <v:path arrowok="t" o:connecttype="custom" o:connectlocs="128,0;7,0;0,7;7,14;128,14;135,7;128,0" o:connectangles="0,0,0,0,0,0,0"/>
                      </v:shape>
                      <v:shape id="Freeform 17" style="position:absolute;left:78;top:226;width:28;height:14;visibility:visible;mso-wrap-style:square;v-text-anchor:top" coordsize="43,21" o:spid="_x0000_s1033" filled="f" stroked="f" path="m32,c11,,11,,11,,5,,,5,,11v,6,5,10,11,10c32,21,32,21,32,21v6,,11,-4,11,-10c43,5,38,,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">
                        <v:path arrowok="t" o:connecttype="custom" o:connectlocs="21,0;7,0;0,7;7,14;21,14;28,7;21,0" o:connectangles="0,0,0,0,0,0,0"/>
                      </v:shape>
                      <v:shape id="Freeform 18" style="position:absolute;left:127;top:226;width:135;height:14;visibility:visible;mso-wrap-style:square;v-text-anchor:top" coordsize="202,21" o:spid="_x0000_s1034" filled="f" stroked="f" path="m192,c10,,10,,10,,4,,,5,,11v,6,4,10,10,10c192,21,192,21,192,21v6,,10,-4,10,-10c202,5,198,,1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">
                        <v:path arrowok="t" o:connecttype="custom" o:connectlocs="128,0;7,0;0,7;7,14;128,14;135,7;128,0" o:connectangles="0,0,0,0,0,0,0"/>
                      </v:shape>
                    </v:group>
                  </w:pict>
                </mc:Fallback>
              </mc:AlternateContent>
            </w:r>
          </w:p>
        </w:tc>
        <w:tc>
          <w:tcPr>
            <w:tcW w:w="9621" w:type="dxa"/>
            <w:gridSpan w:val="3"/>
            <w:tcBorders>
              <w:top w:val="dashed" w:sz="18" w:space="0" w:color="7F7F7F" w:themeColor="text1" w:themeTint="80"/>
              <w:bottom w:val="dashed" w:sz="18" w:space="0" w:color="7F7F7F" w:themeColor="text1" w:themeTint="80"/>
            </w:tcBorders>
          </w:tcPr>
          <w:p w14:paraId="7DA489E2" w14:textId="7EB8422D" w:rsidR="00007837" w:rsidRPr="00F41269" w:rsidRDefault="3285FE89" w:rsidP="00F8573E">
            <w:pPr>
              <w:spacing w:after="0"/>
              <w:jc w:val="left"/>
              <w:rPr>
                <w:lang w:val="en-GB"/>
              </w:rPr>
            </w:pPr>
            <w:r w:rsidRPr="00F41269">
              <w:rPr>
                <w:b/>
                <w:bCs/>
                <w:lang w:val="en-GB"/>
              </w:rPr>
              <w:t xml:space="preserve">Description: </w:t>
            </w:r>
            <w:r w:rsidRPr="00F41269">
              <w:rPr>
                <w:lang w:val="en-GB"/>
              </w:rPr>
              <w:t xml:space="preserve">The project aimed at supporting the SASU auditors in piloting the developed conceptual design of the data-driven and risk-based digital procurements monitoring approach. To support the pilot and the change </w:t>
            </w:r>
            <w:r w:rsidR="00D01288" w:rsidRPr="00F41269">
              <w:rPr>
                <w:lang w:val="en-GB"/>
              </w:rPr>
              <w:t>program</w:t>
            </w:r>
            <w:r w:rsidRPr="00F41269">
              <w:rPr>
                <w:lang w:val="en-GB"/>
              </w:rPr>
              <w:t>, a</w:t>
            </w:r>
            <w:r w:rsidRPr="00F41269">
              <w:rPr>
                <w:b/>
                <w:bCs/>
                <w:lang w:val="en-GB"/>
              </w:rPr>
              <w:t xml:space="preserve"> tool that could automatically consolidate the procurement procedures risk data</w:t>
            </w:r>
            <w:r w:rsidRPr="00F41269">
              <w:rPr>
                <w:lang w:val="en-GB"/>
              </w:rPr>
              <w:t xml:space="preserve"> </w:t>
            </w:r>
            <w:r w:rsidRPr="00F41269">
              <w:rPr>
                <w:b/>
                <w:bCs/>
                <w:lang w:val="en-GB"/>
              </w:rPr>
              <w:t>accumulated in real-time</w:t>
            </w:r>
            <w:r w:rsidRPr="00F41269">
              <w:rPr>
                <w:lang w:val="en-GB"/>
              </w:rPr>
              <w:t xml:space="preserve"> to enable auditors effectively and quickly select </w:t>
            </w:r>
            <w:r w:rsidRPr="00F41269">
              <w:rPr>
                <w:lang w:val="en-GB"/>
              </w:rPr>
              <w:lastRenderedPageBreak/>
              <w:t xml:space="preserve">procedures for monitoring was developed. Also, the SASU needed analytical infrastructure and additional technical capacity </w:t>
            </w:r>
            <w:r w:rsidRPr="00F41269">
              <w:rPr>
                <w:b/>
                <w:bCs/>
                <w:lang w:val="en-GB"/>
              </w:rPr>
              <w:t>to analyse sets of procurement procedures in various dimensions</w:t>
            </w:r>
            <w:r w:rsidRPr="00F41269">
              <w:rPr>
                <w:lang w:val="en-GB"/>
              </w:rPr>
              <w:t xml:space="preserve"> as the Auditor’s electronic Cabinet offers no filters, search engine or other useful functionality for querying procedures and processing the monitoring.</w:t>
            </w:r>
          </w:p>
        </w:tc>
      </w:tr>
      <w:tr w:rsidR="00007837" w:rsidRPr="00F41269" w14:paraId="4DE4FD78" w14:textId="77777777" w:rsidTr="3285FE89">
        <w:trPr>
          <w:trHeight w:val="510"/>
        </w:trPr>
        <w:tc>
          <w:tcPr>
            <w:tcW w:w="534" w:type="dxa"/>
            <w:tcBorders>
              <w:top w:val="dashed" w:sz="18" w:space="0" w:color="7F7F7F" w:themeColor="text1" w:themeTint="80"/>
              <w:bottom w:val="dashed" w:sz="18" w:space="0" w:color="7F7F7F" w:themeColor="text1" w:themeTint="80"/>
            </w:tcBorders>
          </w:tcPr>
          <w:p w14:paraId="4AD5AB6A" w14:textId="77777777" w:rsidR="00007837" w:rsidRPr="00F41269" w:rsidRDefault="00007837" w:rsidP="00B43C37">
            <w:pPr>
              <w:spacing w:after="0"/>
              <w:jc w:val="left"/>
              <w:rPr>
                <w:lang w:val="en-GB" w:eastAsia="en-GB"/>
              </w:rPr>
            </w:pPr>
            <w:r w:rsidRPr="00F41269">
              <w:rPr>
                <w:noProof/>
              </w:rPr>
              <w:lastRenderedPageBreak/>
              <mc:AlternateContent>
                <mc:Choice Requires="wps">
                  <w:drawing>
                    <wp:anchor distT="0" distB="0" distL="114300" distR="114300" simplePos="0" relativeHeight="251658243" behindDoc="0" locked="0" layoutInCell="1" allowOverlap="1" wp14:anchorId="64DCCC38" wp14:editId="4908FEF4">
                      <wp:simplePos x="0" y="0"/>
                      <wp:positionH relativeFrom="column">
                        <wp:posOffset>22860</wp:posOffset>
                      </wp:positionH>
                      <wp:positionV relativeFrom="paragraph">
                        <wp:posOffset>4445</wp:posOffset>
                      </wp:positionV>
                      <wp:extent cx="198954" cy="222741"/>
                      <wp:effectExtent l="0" t="0" r="10795" b="25400"/>
                      <wp:wrapNone/>
                      <wp:docPr id="369" name="Freeform 87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954" cy="222741"/>
                              </a:xfrm>
                              <a:custGeom>
                                <a:avLst/>
                                <a:gdLst>
                                  <a:gd name="T0" fmla="*/ 267 w 277"/>
                                  <a:gd name="T1" fmla="*/ 11 h 310"/>
                                  <a:gd name="T2" fmla="*/ 149 w 277"/>
                                  <a:gd name="T3" fmla="*/ 11 h 310"/>
                                  <a:gd name="T4" fmla="*/ 139 w 277"/>
                                  <a:gd name="T5" fmla="*/ 0 h 310"/>
                                  <a:gd name="T6" fmla="*/ 128 w 277"/>
                                  <a:gd name="T7" fmla="*/ 11 h 310"/>
                                  <a:gd name="T8" fmla="*/ 11 w 277"/>
                                  <a:gd name="T9" fmla="*/ 11 h 310"/>
                                  <a:gd name="T10" fmla="*/ 0 w 277"/>
                                  <a:gd name="T11" fmla="*/ 22 h 310"/>
                                  <a:gd name="T12" fmla="*/ 0 w 277"/>
                                  <a:gd name="T13" fmla="*/ 214 h 310"/>
                                  <a:gd name="T14" fmla="*/ 11 w 277"/>
                                  <a:gd name="T15" fmla="*/ 224 h 310"/>
                                  <a:gd name="T16" fmla="*/ 81 w 277"/>
                                  <a:gd name="T17" fmla="*/ 224 h 310"/>
                                  <a:gd name="T18" fmla="*/ 54 w 277"/>
                                  <a:gd name="T19" fmla="*/ 295 h 310"/>
                                  <a:gd name="T20" fmla="*/ 60 w 277"/>
                                  <a:gd name="T21" fmla="*/ 309 h 310"/>
                                  <a:gd name="T22" fmla="*/ 64 w 277"/>
                                  <a:gd name="T23" fmla="*/ 310 h 310"/>
                                  <a:gd name="T24" fmla="*/ 74 w 277"/>
                                  <a:gd name="T25" fmla="*/ 303 h 310"/>
                                  <a:gd name="T26" fmla="*/ 103 w 277"/>
                                  <a:gd name="T27" fmla="*/ 224 h 310"/>
                                  <a:gd name="T28" fmla="*/ 128 w 277"/>
                                  <a:gd name="T29" fmla="*/ 224 h 310"/>
                                  <a:gd name="T30" fmla="*/ 128 w 277"/>
                                  <a:gd name="T31" fmla="*/ 267 h 310"/>
                                  <a:gd name="T32" fmla="*/ 139 w 277"/>
                                  <a:gd name="T33" fmla="*/ 278 h 310"/>
                                  <a:gd name="T34" fmla="*/ 149 w 277"/>
                                  <a:gd name="T35" fmla="*/ 267 h 310"/>
                                  <a:gd name="T36" fmla="*/ 149 w 277"/>
                                  <a:gd name="T37" fmla="*/ 224 h 310"/>
                                  <a:gd name="T38" fmla="*/ 174 w 277"/>
                                  <a:gd name="T39" fmla="*/ 224 h 310"/>
                                  <a:gd name="T40" fmla="*/ 203 w 277"/>
                                  <a:gd name="T41" fmla="*/ 303 h 310"/>
                                  <a:gd name="T42" fmla="*/ 213 w 277"/>
                                  <a:gd name="T43" fmla="*/ 310 h 310"/>
                                  <a:gd name="T44" fmla="*/ 217 w 277"/>
                                  <a:gd name="T45" fmla="*/ 309 h 310"/>
                                  <a:gd name="T46" fmla="*/ 223 w 277"/>
                                  <a:gd name="T47" fmla="*/ 295 h 310"/>
                                  <a:gd name="T48" fmla="*/ 197 w 277"/>
                                  <a:gd name="T49" fmla="*/ 224 h 310"/>
                                  <a:gd name="T50" fmla="*/ 267 w 277"/>
                                  <a:gd name="T51" fmla="*/ 224 h 310"/>
                                  <a:gd name="T52" fmla="*/ 277 w 277"/>
                                  <a:gd name="T53" fmla="*/ 214 h 310"/>
                                  <a:gd name="T54" fmla="*/ 277 w 277"/>
                                  <a:gd name="T55" fmla="*/ 22 h 310"/>
                                  <a:gd name="T56" fmla="*/ 267 w 277"/>
                                  <a:gd name="T57" fmla="*/ 11 h 310"/>
                                  <a:gd name="T58" fmla="*/ 256 w 277"/>
                                  <a:gd name="T59" fmla="*/ 203 h 310"/>
                                  <a:gd name="T60" fmla="*/ 21 w 277"/>
                                  <a:gd name="T61" fmla="*/ 203 h 310"/>
                                  <a:gd name="T62" fmla="*/ 21 w 277"/>
                                  <a:gd name="T63" fmla="*/ 32 h 310"/>
                                  <a:gd name="T64" fmla="*/ 256 w 277"/>
                                  <a:gd name="T65" fmla="*/ 32 h 310"/>
                                  <a:gd name="T66" fmla="*/ 256 w 277"/>
                                  <a:gd name="T67" fmla="*/ 203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77" h="310">
                                    <a:moveTo>
                                      <a:pt x="267" y="11"/>
                                    </a:moveTo>
                                    <a:cubicBezTo>
                                      <a:pt x="149" y="11"/>
                                      <a:pt x="149" y="11"/>
                                      <a:pt x="149" y="11"/>
                                    </a:cubicBezTo>
                                    <a:cubicBezTo>
                                      <a:pt x="149" y="5"/>
                                      <a:pt x="145" y="0"/>
                                      <a:pt x="139" y="0"/>
                                    </a:cubicBezTo>
                                    <a:cubicBezTo>
                                      <a:pt x="133" y="0"/>
                                      <a:pt x="128" y="5"/>
                                      <a:pt x="128" y="11"/>
                                    </a:cubicBezTo>
                                    <a:cubicBezTo>
                                      <a:pt x="11" y="11"/>
                                      <a:pt x="11" y="11"/>
                                      <a:pt x="11" y="11"/>
                                    </a:cubicBezTo>
                                    <a:cubicBezTo>
                                      <a:pt x="5" y="11"/>
                                      <a:pt x="0" y="16"/>
                                      <a:pt x="0" y="22"/>
                                    </a:cubicBezTo>
                                    <a:cubicBezTo>
                                      <a:pt x="0" y="214"/>
                                      <a:pt x="0" y="214"/>
                                      <a:pt x="0" y="214"/>
                                    </a:cubicBezTo>
                                    <a:cubicBezTo>
                                      <a:pt x="0" y="220"/>
                                      <a:pt x="5" y="224"/>
                                      <a:pt x="11" y="224"/>
                                    </a:cubicBezTo>
                                    <a:cubicBezTo>
                                      <a:pt x="81" y="224"/>
                                      <a:pt x="81" y="224"/>
                                      <a:pt x="81" y="224"/>
                                    </a:cubicBezTo>
                                    <a:cubicBezTo>
                                      <a:pt x="54" y="295"/>
                                      <a:pt x="54" y="295"/>
                                      <a:pt x="54" y="295"/>
                                    </a:cubicBezTo>
                                    <a:cubicBezTo>
                                      <a:pt x="52" y="301"/>
                                      <a:pt x="55" y="307"/>
                                      <a:pt x="60" y="309"/>
                                    </a:cubicBezTo>
                                    <a:cubicBezTo>
                                      <a:pt x="61" y="309"/>
                                      <a:pt x="63" y="310"/>
                                      <a:pt x="64" y="310"/>
                                    </a:cubicBezTo>
                                    <a:cubicBezTo>
                                      <a:pt x="68" y="310"/>
                                      <a:pt x="72" y="307"/>
                                      <a:pt x="74" y="303"/>
                                    </a:cubicBezTo>
                                    <a:cubicBezTo>
                                      <a:pt x="103" y="224"/>
                                      <a:pt x="103" y="224"/>
                                      <a:pt x="103" y="224"/>
                                    </a:cubicBezTo>
                                    <a:cubicBezTo>
                                      <a:pt x="128" y="224"/>
                                      <a:pt x="128" y="224"/>
                                      <a:pt x="128" y="224"/>
                                    </a:cubicBezTo>
                                    <a:cubicBezTo>
                                      <a:pt x="128" y="267"/>
                                      <a:pt x="128" y="267"/>
                                      <a:pt x="128" y="267"/>
                                    </a:cubicBezTo>
                                    <a:cubicBezTo>
                                      <a:pt x="128" y="273"/>
                                      <a:pt x="133" y="278"/>
                                      <a:pt x="139" y="278"/>
                                    </a:cubicBezTo>
                                    <a:cubicBezTo>
                                      <a:pt x="145" y="278"/>
                                      <a:pt x="149" y="273"/>
                                      <a:pt x="149" y="267"/>
                                    </a:cubicBezTo>
                                    <a:cubicBezTo>
                                      <a:pt x="149" y="224"/>
                                      <a:pt x="149" y="224"/>
                                      <a:pt x="149" y="224"/>
                                    </a:cubicBezTo>
                                    <a:cubicBezTo>
                                      <a:pt x="174" y="224"/>
                                      <a:pt x="174" y="224"/>
                                      <a:pt x="174" y="224"/>
                                    </a:cubicBezTo>
                                    <a:cubicBezTo>
                                      <a:pt x="203" y="303"/>
                                      <a:pt x="203" y="303"/>
                                      <a:pt x="203" y="303"/>
                                    </a:cubicBezTo>
                                    <a:cubicBezTo>
                                      <a:pt x="205" y="307"/>
                                      <a:pt x="209" y="310"/>
                                      <a:pt x="213" y="310"/>
                                    </a:cubicBezTo>
                                    <a:cubicBezTo>
                                      <a:pt x="215" y="310"/>
                                      <a:pt x="216" y="309"/>
                                      <a:pt x="217" y="309"/>
                                    </a:cubicBezTo>
                                    <a:cubicBezTo>
                                      <a:pt x="223" y="307"/>
                                      <a:pt x="225" y="301"/>
                                      <a:pt x="223" y="295"/>
                                    </a:cubicBezTo>
                                    <a:cubicBezTo>
                                      <a:pt x="197" y="224"/>
                                      <a:pt x="197" y="224"/>
                                      <a:pt x="197" y="224"/>
                                    </a:cubicBezTo>
                                    <a:cubicBezTo>
                                      <a:pt x="267" y="224"/>
                                      <a:pt x="267" y="224"/>
                                      <a:pt x="267" y="224"/>
                                    </a:cubicBezTo>
                                    <a:cubicBezTo>
                                      <a:pt x="273" y="224"/>
                                      <a:pt x="277" y="220"/>
                                      <a:pt x="277" y="214"/>
                                    </a:cubicBezTo>
                                    <a:cubicBezTo>
                                      <a:pt x="277" y="22"/>
                                      <a:pt x="277" y="22"/>
                                      <a:pt x="277" y="22"/>
                                    </a:cubicBezTo>
                                    <a:cubicBezTo>
                                      <a:pt x="277" y="16"/>
                                      <a:pt x="273" y="11"/>
                                      <a:pt x="267" y="11"/>
                                    </a:cubicBezTo>
                                    <a:close/>
                                    <a:moveTo>
                                      <a:pt x="256" y="203"/>
                                    </a:moveTo>
                                    <a:cubicBezTo>
                                      <a:pt x="21" y="203"/>
                                      <a:pt x="21" y="203"/>
                                      <a:pt x="21" y="203"/>
                                    </a:cubicBezTo>
                                    <a:cubicBezTo>
                                      <a:pt x="21" y="32"/>
                                      <a:pt x="21" y="32"/>
                                      <a:pt x="21" y="32"/>
                                    </a:cubicBezTo>
                                    <a:cubicBezTo>
                                      <a:pt x="256" y="32"/>
                                      <a:pt x="256" y="32"/>
                                      <a:pt x="256" y="32"/>
                                    </a:cubicBezTo>
                                    <a:lnTo>
                                      <a:pt x="256" y="203"/>
                                    </a:lnTo>
                                    <a:close/>
                                  </a:path>
                                </a:pathLst>
                              </a:custGeom>
                              <a:solidFill>
                                <a:schemeClr val="accent3"/>
                              </a:solidFill>
                              <a:ln w="3175">
                                <a:solidFill>
                                  <a:schemeClr val="accent1"/>
                                </a:solid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872" style="position:absolute;margin-left:1.8pt;margin-top:.35pt;width:15.65pt;height:17.55pt;z-index:251658243;visibility:visible;mso-wrap-style:square;mso-wrap-distance-left:9pt;mso-wrap-distance-top:0;mso-wrap-distance-right:9pt;mso-wrap-distance-bottom:0;mso-position-horizontal:absolute;mso-position-horizontal-relative:text;mso-position-vertical:absolute;mso-position-vertical-relative:text;v-text-anchor:top" coordsize="277,310" o:spid="_x0000_s1026" fillcolor="#62b5e5 [3206]" strokecolor="#86bc25 [3204]" strokeweight=".25pt" path="m267,11v-118,,-118,,-118,c149,5,145,,139,v-6,,-11,5,-11,11c11,11,11,11,11,11,5,11,,16,,22,,214,,214,,214v,6,5,10,11,10c81,224,81,224,81,224,54,295,54,295,54,295v-2,6,1,12,6,14c61,309,63,310,64,310v4,,8,-3,10,-7c103,224,103,224,103,224v25,,25,,25,c128,267,128,267,128,267v,6,5,11,11,11c145,278,149,273,149,267v,-43,,-43,,-43c174,224,174,224,174,224v29,79,29,79,29,79c205,307,209,310,213,310v2,,3,-1,4,-1c223,307,225,301,223,295,197,224,197,224,197,224v70,,70,,70,c273,224,277,220,277,214v,-192,,-192,,-192c277,16,273,11,267,11xm256,203v-235,,-235,,-235,c21,32,21,32,21,32v235,,235,,235,l256,20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" w14:anchorId="2799BAB3">
                      <v:path arrowok="t" o:connecttype="custom" o:connectlocs="191772,7904;107019,7904;99836,0;91935,7904;7901,7904;0,15807;0,153763;7901,160948;58178,160948;38785,211963;43095,222022;45968,222741;53150,217711;73979,160948;91935,160948;91935,191845;99836,199748;107019,191845;107019,160948;124975,160948;145804,217711;152986,222741;155859,222022;160169,211963;141494,160948;191772,160948;198954,153763;198954,15807;191772,7904;183871,145859;15083,145859;15083,22993;183871,22993;183871,145859" o:connectangles="0,0,0,0,0,0,0,0,0,0,0,0,0,0,0,0,0,0,0,0,0,0,0,0,0,0,0,0,0,0,0,0,0,0"/>
                      <o:lock v:ext="edit" verticies="t"/>
                    </v:shape>
                  </w:pict>
                </mc:Fallback>
              </mc:AlternateContent>
            </w:r>
          </w:p>
        </w:tc>
        <w:tc>
          <w:tcPr>
            <w:tcW w:w="9621" w:type="dxa"/>
            <w:gridSpan w:val="3"/>
            <w:tcBorders>
              <w:top w:val="dashed" w:sz="18" w:space="0" w:color="7F7F7F" w:themeColor="text1" w:themeTint="80"/>
              <w:bottom w:val="dashed" w:sz="18" w:space="0" w:color="7F7F7F" w:themeColor="text1" w:themeTint="80"/>
            </w:tcBorders>
          </w:tcPr>
          <w:p w14:paraId="131AF9AD" w14:textId="77777777" w:rsidR="003D34E7" w:rsidRPr="00F41269" w:rsidRDefault="00007837" w:rsidP="00F8573E">
            <w:pPr>
              <w:spacing w:after="0"/>
              <w:jc w:val="left"/>
              <w:rPr>
                <w:b/>
                <w:lang w:val="en-GB"/>
              </w:rPr>
            </w:pPr>
            <w:r w:rsidRPr="00F41269">
              <w:rPr>
                <w:b/>
                <w:lang w:val="en-GB"/>
              </w:rPr>
              <w:t xml:space="preserve">Lessons learnt: </w:t>
            </w:r>
          </w:p>
          <w:p w14:paraId="1CBFAA94" w14:textId="0AE59822" w:rsidR="00007837" w:rsidRPr="00F41269" w:rsidRDefault="00DC2B29" w:rsidP="00F8573E">
            <w:pPr>
              <w:spacing w:after="0"/>
              <w:jc w:val="left"/>
              <w:rPr>
                <w:lang w:val="en-GB"/>
              </w:rPr>
            </w:pPr>
            <w:r w:rsidRPr="00F41269">
              <w:rPr>
                <w:lang w:val="en-GB"/>
              </w:rPr>
              <w:t xml:space="preserve">1. </w:t>
            </w:r>
            <w:r w:rsidR="003D34E7" w:rsidRPr="00F41269">
              <w:rPr>
                <w:lang w:val="en-GB"/>
              </w:rPr>
              <w:t xml:space="preserve">The assignment piloted the online monitoring methodologies and OCDS based analytical infrastructure and </w:t>
            </w:r>
            <w:r w:rsidR="003D34E7" w:rsidRPr="00F41269">
              <w:rPr>
                <w:b/>
                <w:lang w:val="en-GB"/>
              </w:rPr>
              <w:t xml:space="preserve">proved that the online monitoring concept is viable for </w:t>
            </w:r>
            <w:ins w:id="7" w:author="chris smith" w:date="2020-10-14T15:17:00Z">
              <w:r w:rsidR="00F41269">
                <w:rPr>
                  <w:b/>
                  <w:lang w:val="en-GB"/>
                </w:rPr>
                <w:t xml:space="preserve">the </w:t>
              </w:r>
            </w:ins>
            <w:r w:rsidR="003D34E7" w:rsidRPr="00F41269">
              <w:rPr>
                <w:b/>
                <w:lang w:val="en-GB"/>
              </w:rPr>
              <w:t>Ukrainian public procurement environment</w:t>
            </w:r>
            <w:r w:rsidR="003D34E7" w:rsidRPr="00F41269">
              <w:rPr>
                <w:lang w:val="en-GB"/>
              </w:rPr>
              <w:t>.</w:t>
            </w:r>
          </w:p>
          <w:p w14:paraId="6F7C1D44" w14:textId="415B8F48" w:rsidR="007118B0" w:rsidRPr="00F41269" w:rsidRDefault="003D34E7" w:rsidP="007118B0">
            <w:pPr>
              <w:pBdr>
                <w:top w:val="nil"/>
                <w:left w:val="nil"/>
                <w:bottom w:val="nil"/>
                <w:right w:val="nil"/>
                <w:between w:val="nil"/>
              </w:pBdr>
              <w:spacing w:after="0"/>
              <w:jc w:val="left"/>
              <w:rPr>
                <w:lang w:val="en-GB"/>
              </w:rPr>
            </w:pPr>
            <w:r w:rsidRPr="00F41269">
              <w:rPr>
                <w:lang w:val="en-GB"/>
              </w:rPr>
              <w:t xml:space="preserve">2. </w:t>
            </w:r>
            <w:r w:rsidR="00F05EB8" w:rsidRPr="00F41269">
              <w:rPr>
                <w:lang w:val="en-GB"/>
              </w:rPr>
              <w:t>Organi</w:t>
            </w:r>
            <w:r w:rsidR="00AC3407" w:rsidRPr="00F41269">
              <w:rPr>
                <w:lang w:val="en-GB"/>
              </w:rPr>
              <w:t>s</w:t>
            </w:r>
            <w:r w:rsidR="00F05EB8" w:rsidRPr="00F41269">
              <w:rPr>
                <w:lang w:val="en-GB"/>
              </w:rPr>
              <w:t xml:space="preserve">ing </w:t>
            </w:r>
            <w:r w:rsidR="007118B0" w:rsidRPr="00F41269">
              <w:rPr>
                <w:lang w:val="en-GB"/>
              </w:rPr>
              <w:t xml:space="preserve">a </w:t>
            </w:r>
            <w:r w:rsidR="007118B0" w:rsidRPr="00F41269">
              <w:rPr>
                <w:b/>
                <w:lang w:val="en-GB"/>
              </w:rPr>
              <w:t>discussion among experts</w:t>
            </w:r>
            <w:r w:rsidR="007118B0" w:rsidRPr="00F41269">
              <w:rPr>
                <w:lang w:val="en-GB"/>
              </w:rPr>
              <w:t xml:space="preserve"> in the field aiming at the </w:t>
            </w:r>
            <w:r w:rsidR="007118B0" w:rsidRPr="00F41269">
              <w:rPr>
                <w:b/>
                <w:lang w:val="en-GB"/>
              </w:rPr>
              <w:t>investigation of public procurement risks and their minimisation</w:t>
            </w:r>
            <w:r w:rsidR="007118B0" w:rsidRPr="00F41269">
              <w:rPr>
                <w:lang w:val="en-GB"/>
              </w:rPr>
              <w:t xml:space="preserve"> through the online monitoring and other means of controls is recommended. </w:t>
            </w:r>
          </w:p>
          <w:p w14:paraId="48E4D673" w14:textId="77777777" w:rsidR="00F05EB8" w:rsidRPr="00F41269" w:rsidRDefault="007118B0" w:rsidP="00F05EB8">
            <w:pPr>
              <w:pBdr>
                <w:top w:val="nil"/>
                <w:left w:val="nil"/>
                <w:bottom w:val="nil"/>
                <w:right w:val="nil"/>
                <w:between w:val="nil"/>
              </w:pBdr>
              <w:spacing w:after="0"/>
              <w:jc w:val="left"/>
              <w:rPr>
                <w:lang w:val="en-GB"/>
              </w:rPr>
            </w:pPr>
            <w:r w:rsidRPr="00F41269">
              <w:rPr>
                <w:lang w:val="en-GB"/>
              </w:rPr>
              <w:t xml:space="preserve">3. There is a need for dedicated </w:t>
            </w:r>
            <w:r w:rsidRPr="00F41269">
              <w:rPr>
                <w:b/>
                <w:lang w:val="en-GB"/>
              </w:rPr>
              <w:t>guidance for efficient and effective monitoring</w:t>
            </w:r>
            <w:r w:rsidRPr="00F41269">
              <w:rPr>
                <w:lang w:val="en-GB"/>
              </w:rPr>
              <w:t xml:space="preserve"> of public procurement procedures. </w:t>
            </w:r>
          </w:p>
          <w:p w14:paraId="021DD79B" w14:textId="3AE3C1F0" w:rsidR="003D34E7" w:rsidRPr="00F41269" w:rsidRDefault="007118B0" w:rsidP="00F05EB8">
            <w:pPr>
              <w:pBdr>
                <w:top w:val="nil"/>
                <w:left w:val="nil"/>
                <w:bottom w:val="nil"/>
                <w:right w:val="nil"/>
                <w:between w:val="nil"/>
              </w:pBdr>
              <w:spacing w:after="0"/>
              <w:jc w:val="left"/>
              <w:rPr>
                <w:lang w:val="en-GB"/>
              </w:rPr>
            </w:pPr>
            <w:r w:rsidRPr="00F41269">
              <w:rPr>
                <w:lang w:val="en-GB"/>
              </w:rPr>
              <w:t xml:space="preserve">4. </w:t>
            </w:r>
            <w:r w:rsidR="00F05EB8" w:rsidRPr="00F41269">
              <w:rPr>
                <w:b/>
                <w:lang w:val="en-GB"/>
              </w:rPr>
              <w:t>T</w:t>
            </w:r>
            <w:r w:rsidRPr="00F41269">
              <w:rPr>
                <w:b/>
                <w:lang w:val="en-GB"/>
              </w:rPr>
              <w:t>he developed IT infrastructure</w:t>
            </w:r>
            <w:r w:rsidRPr="00F41269">
              <w:rPr>
                <w:lang w:val="en-GB"/>
              </w:rPr>
              <w:t xml:space="preserve"> for the public procurement monitoring</w:t>
            </w:r>
            <w:r w:rsidR="00F05EB8" w:rsidRPr="00F41269">
              <w:rPr>
                <w:lang w:val="en-GB"/>
              </w:rPr>
              <w:t xml:space="preserve"> needs to be </w:t>
            </w:r>
            <w:r w:rsidR="00F05EB8" w:rsidRPr="00F41269">
              <w:rPr>
                <w:b/>
                <w:lang w:val="en-GB"/>
              </w:rPr>
              <w:t xml:space="preserve">revised and updated </w:t>
            </w:r>
            <w:r w:rsidRPr="00F41269">
              <w:rPr>
                <w:lang w:val="en-GB"/>
              </w:rPr>
              <w:t>to reflect the necessary amendments to the online data-driven monitoring methodology, monitoring process performance assessment, and incorporating automatic reports on the progress of online monitoring effectiveness</w:t>
            </w:r>
            <w:r w:rsidR="003D34E7" w:rsidRPr="00F41269">
              <w:rPr>
                <w:lang w:val="en-GB"/>
              </w:rPr>
              <w:t>.</w:t>
            </w:r>
          </w:p>
        </w:tc>
      </w:tr>
      <w:tr w:rsidR="00007837" w:rsidRPr="00F41269" w14:paraId="46165FC9" w14:textId="77777777" w:rsidTr="3285FE89">
        <w:trPr>
          <w:trHeight w:val="510"/>
        </w:trPr>
        <w:tc>
          <w:tcPr>
            <w:tcW w:w="534" w:type="dxa"/>
            <w:tcBorders>
              <w:top w:val="dashed" w:sz="18" w:space="0" w:color="7F7F7F" w:themeColor="text1" w:themeTint="80"/>
              <w:bottom w:val="dashed" w:sz="18" w:space="0" w:color="7F7F7F" w:themeColor="text1" w:themeTint="80"/>
            </w:tcBorders>
          </w:tcPr>
          <w:p w14:paraId="7400DDBF" w14:textId="5FA7D98E" w:rsidR="00007837" w:rsidRPr="00F41269" w:rsidRDefault="00007837" w:rsidP="00B43C37">
            <w:pPr>
              <w:spacing w:after="0"/>
              <w:jc w:val="left"/>
              <w:rPr>
                <w:lang w:val="en-GB" w:eastAsia="en-GB"/>
              </w:rPr>
            </w:pPr>
            <w:r w:rsidRPr="00F41269">
              <w:rPr>
                <w:noProof/>
              </w:rPr>
              <mc:AlternateContent>
                <mc:Choice Requires="wps">
                  <w:drawing>
                    <wp:anchor distT="0" distB="0" distL="114300" distR="114300" simplePos="0" relativeHeight="251658246" behindDoc="0" locked="0" layoutInCell="1" allowOverlap="1" wp14:anchorId="7BF7F1BC" wp14:editId="3D2A423C">
                      <wp:simplePos x="0" y="0"/>
                      <wp:positionH relativeFrom="column">
                        <wp:posOffset>7620</wp:posOffset>
                      </wp:positionH>
                      <wp:positionV relativeFrom="paragraph">
                        <wp:posOffset>1270</wp:posOffset>
                      </wp:positionV>
                      <wp:extent cx="176247" cy="229229"/>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247" cy="229229"/>
                              </a:xfrm>
                              <a:custGeom>
                                <a:avLst/>
                                <a:gdLst>
                                  <a:gd name="T0" fmla="*/ 228 w 246"/>
                                  <a:gd name="T1" fmla="*/ 280 h 320"/>
                                  <a:gd name="T2" fmla="*/ 170 w 246"/>
                                  <a:gd name="T3" fmla="*/ 298 h 320"/>
                                  <a:gd name="T4" fmla="*/ 56 w 246"/>
                                  <a:gd name="T5" fmla="*/ 192 h 320"/>
                                  <a:gd name="T6" fmla="*/ 192 w 246"/>
                                  <a:gd name="T7" fmla="*/ 192 h 320"/>
                                  <a:gd name="T8" fmla="*/ 202 w 246"/>
                                  <a:gd name="T9" fmla="*/ 181 h 320"/>
                                  <a:gd name="T10" fmla="*/ 192 w 246"/>
                                  <a:gd name="T11" fmla="*/ 170 h 320"/>
                                  <a:gd name="T12" fmla="*/ 53 w 246"/>
                                  <a:gd name="T13" fmla="*/ 170 h 320"/>
                                  <a:gd name="T14" fmla="*/ 53 w 246"/>
                                  <a:gd name="T15" fmla="*/ 160 h 320"/>
                                  <a:gd name="T16" fmla="*/ 53 w 246"/>
                                  <a:gd name="T17" fmla="*/ 149 h 320"/>
                                  <a:gd name="T18" fmla="*/ 192 w 246"/>
                                  <a:gd name="T19" fmla="*/ 149 h 320"/>
                                  <a:gd name="T20" fmla="*/ 202 w 246"/>
                                  <a:gd name="T21" fmla="*/ 138 h 320"/>
                                  <a:gd name="T22" fmla="*/ 192 w 246"/>
                                  <a:gd name="T23" fmla="*/ 128 h 320"/>
                                  <a:gd name="T24" fmla="*/ 56 w 246"/>
                                  <a:gd name="T25" fmla="*/ 128 h 320"/>
                                  <a:gd name="T26" fmla="*/ 170 w 246"/>
                                  <a:gd name="T27" fmla="*/ 21 h 320"/>
                                  <a:gd name="T28" fmla="*/ 228 w 246"/>
                                  <a:gd name="T29" fmla="*/ 39 h 320"/>
                                  <a:gd name="T30" fmla="*/ 243 w 246"/>
                                  <a:gd name="T31" fmla="*/ 36 h 320"/>
                                  <a:gd name="T32" fmla="*/ 240 w 246"/>
                                  <a:gd name="T33" fmla="*/ 21 h 320"/>
                                  <a:gd name="T34" fmla="*/ 170 w 246"/>
                                  <a:gd name="T35" fmla="*/ 0 h 320"/>
                                  <a:gd name="T36" fmla="*/ 34 w 246"/>
                                  <a:gd name="T37" fmla="*/ 128 h 320"/>
                                  <a:gd name="T38" fmla="*/ 10 w 246"/>
                                  <a:gd name="T39" fmla="*/ 128 h 320"/>
                                  <a:gd name="T40" fmla="*/ 0 w 246"/>
                                  <a:gd name="T41" fmla="*/ 138 h 320"/>
                                  <a:gd name="T42" fmla="*/ 10 w 246"/>
                                  <a:gd name="T43" fmla="*/ 149 h 320"/>
                                  <a:gd name="T44" fmla="*/ 32 w 246"/>
                                  <a:gd name="T45" fmla="*/ 149 h 320"/>
                                  <a:gd name="T46" fmla="*/ 32 w 246"/>
                                  <a:gd name="T47" fmla="*/ 160 h 320"/>
                                  <a:gd name="T48" fmla="*/ 32 w 246"/>
                                  <a:gd name="T49" fmla="*/ 170 h 320"/>
                                  <a:gd name="T50" fmla="*/ 10 w 246"/>
                                  <a:gd name="T51" fmla="*/ 170 h 320"/>
                                  <a:gd name="T52" fmla="*/ 0 w 246"/>
                                  <a:gd name="T53" fmla="*/ 181 h 320"/>
                                  <a:gd name="T54" fmla="*/ 10 w 246"/>
                                  <a:gd name="T55" fmla="*/ 192 h 320"/>
                                  <a:gd name="T56" fmla="*/ 34 w 246"/>
                                  <a:gd name="T57" fmla="*/ 192 h 320"/>
                                  <a:gd name="T58" fmla="*/ 170 w 246"/>
                                  <a:gd name="T59" fmla="*/ 320 h 320"/>
                                  <a:gd name="T60" fmla="*/ 240 w 246"/>
                                  <a:gd name="T61" fmla="*/ 298 h 320"/>
                                  <a:gd name="T62" fmla="*/ 243 w 246"/>
                                  <a:gd name="T63" fmla="*/ 283 h 320"/>
                                  <a:gd name="T64" fmla="*/ 228 w 246"/>
                                  <a:gd name="T65" fmla="*/ 28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6" h="320">
                                    <a:moveTo>
                                      <a:pt x="228" y="280"/>
                                    </a:moveTo>
                                    <a:cubicBezTo>
                                      <a:pt x="211" y="292"/>
                                      <a:pt x="191" y="298"/>
                                      <a:pt x="170" y="298"/>
                                    </a:cubicBezTo>
                                    <a:cubicBezTo>
                                      <a:pt x="115" y="298"/>
                                      <a:pt x="69" y="253"/>
                                      <a:pt x="56" y="192"/>
                                    </a:cubicBezTo>
                                    <a:cubicBezTo>
                                      <a:pt x="192" y="192"/>
                                      <a:pt x="192" y="192"/>
                                      <a:pt x="192" y="192"/>
                                    </a:cubicBezTo>
                                    <a:cubicBezTo>
                                      <a:pt x="198" y="192"/>
                                      <a:pt x="202" y="187"/>
                                      <a:pt x="202" y="181"/>
                                    </a:cubicBezTo>
                                    <a:cubicBezTo>
                                      <a:pt x="202" y="175"/>
                                      <a:pt x="198" y="170"/>
                                      <a:pt x="192" y="170"/>
                                    </a:cubicBezTo>
                                    <a:cubicBezTo>
                                      <a:pt x="53" y="170"/>
                                      <a:pt x="53" y="170"/>
                                      <a:pt x="53" y="170"/>
                                    </a:cubicBezTo>
                                    <a:cubicBezTo>
                                      <a:pt x="53" y="167"/>
                                      <a:pt x="53" y="163"/>
                                      <a:pt x="53" y="160"/>
                                    </a:cubicBezTo>
                                    <a:cubicBezTo>
                                      <a:pt x="53" y="156"/>
                                      <a:pt x="53" y="153"/>
                                      <a:pt x="53" y="149"/>
                                    </a:cubicBezTo>
                                    <a:cubicBezTo>
                                      <a:pt x="192" y="149"/>
                                      <a:pt x="192" y="149"/>
                                      <a:pt x="192" y="149"/>
                                    </a:cubicBezTo>
                                    <a:cubicBezTo>
                                      <a:pt x="198" y="149"/>
                                      <a:pt x="202" y="144"/>
                                      <a:pt x="202" y="138"/>
                                    </a:cubicBezTo>
                                    <a:cubicBezTo>
                                      <a:pt x="202" y="132"/>
                                      <a:pt x="198" y="128"/>
                                      <a:pt x="192" y="128"/>
                                    </a:cubicBezTo>
                                    <a:cubicBezTo>
                                      <a:pt x="56" y="128"/>
                                      <a:pt x="56" y="128"/>
                                      <a:pt x="56" y="128"/>
                                    </a:cubicBezTo>
                                    <a:cubicBezTo>
                                      <a:pt x="69" y="67"/>
                                      <a:pt x="115" y="21"/>
                                      <a:pt x="170" y="21"/>
                                    </a:cubicBezTo>
                                    <a:cubicBezTo>
                                      <a:pt x="191" y="21"/>
                                      <a:pt x="211" y="27"/>
                                      <a:pt x="228" y="39"/>
                                    </a:cubicBezTo>
                                    <a:cubicBezTo>
                                      <a:pt x="233" y="42"/>
                                      <a:pt x="240" y="41"/>
                                      <a:pt x="243" y="36"/>
                                    </a:cubicBezTo>
                                    <a:cubicBezTo>
                                      <a:pt x="246" y="31"/>
                                      <a:pt x="245" y="25"/>
                                      <a:pt x="240" y="21"/>
                                    </a:cubicBezTo>
                                    <a:cubicBezTo>
                                      <a:pt x="219" y="7"/>
                                      <a:pt x="195" y="0"/>
                                      <a:pt x="170" y="0"/>
                                    </a:cubicBezTo>
                                    <a:cubicBezTo>
                                      <a:pt x="103" y="0"/>
                                      <a:pt x="47" y="55"/>
                                      <a:pt x="34" y="128"/>
                                    </a:cubicBezTo>
                                    <a:cubicBezTo>
                                      <a:pt x="10" y="128"/>
                                      <a:pt x="10" y="128"/>
                                      <a:pt x="10" y="128"/>
                                    </a:cubicBezTo>
                                    <a:cubicBezTo>
                                      <a:pt x="4" y="128"/>
                                      <a:pt x="0" y="132"/>
                                      <a:pt x="0" y="138"/>
                                    </a:cubicBezTo>
                                    <a:cubicBezTo>
                                      <a:pt x="0" y="144"/>
                                      <a:pt x="4" y="149"/>
                                      <a:pt x="10" y="149"/>
                                    </a:cubicBezTo>
                                    <a:cubicBezTo>
                                      <a:pt x="32" y="149"/>
                                      <a:pt x="32" y="149"/>
                                      <a:pt x="32" y="149"/>
                                    </a:cubicBezTo>
                                    <a:cubicBezTo>
                                      <a:pt x="32" y="153"/>
                                      <a:pt x="32" y="156"/>
                                      <a:pt x="32" y="160"/>
                                    </a:cubicBezTo>
                                    <a:cubicBezTo>
                                      <a:pt x="32" y="163"/>
                                      <a:pt x="32" y="167"/>
                                      <a:pt x="32" y="170"/>
                                    </a:cubicBezTo>
                                    <a:cubicBezTo>
                                      <a:pt x="10" y="170"/>
                                      <a:pt x="10" y="170"/>
                                      <a:pt x="10" y="170"/>
                                    </a:cubicBezTo>
                                    <a:cubicBezTo>
                                      <a:pt x="4" y="170"/>
                                      <a:pt x="0" y="175"/>
                                      <a:pt x="0" y="181"/>
                                    </a:cubicBezTo>
                                    <a:cubicBezTo>
                                      <a:pt x="0" y="187"/>
                                      <a:pt x="4" y="192"/>
                                      <a:pt x="10" y="192"/>
                                    </a:cubicBezTo>
                                    <a:cubicBezTo>
                                      <a:pt x="34" y="192"/>
                                      <a:pt x="34" y="192"/>
                                      <a:pt x="34" y="192"/>
                                    </a:cubicBezTo>
                                    <a:cubicBezTo>
                                      <a:pt x="47" y="265"/>
                                      <a:pt x="103" y="320"/>
                                      <a:pt x="170" y="320"/>
                                    </a:cubicBezTo>
                                    <a:cubicBezTo>
                                      <a:pt x="195" y="320"/>
                                      <a:pt x="219" y="312"/>
                                      <a:pt x="240" y="298"/>
                                    </a:cubicBezTo>
                                    <a:cubicBezTo>
                                      <a:pt x="245" y="295"/>
                                      <a:pt x="246" y="288"/>
                                      <a:pt x="243" y="283"/>
                                    </a:cubicBezTo>
                                    <a:cubicBezTo>
                                      <a:pt x="240" y="278"/>
                                      <a:pt x="233" y="277"/>
                                      <a:pt x="228" y="280"/>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6" style="position:absolute;margin-left:.6pt;margin-top:.1pt;width:13.9pt;height:18.05pt;z-index:251658246;visibility:visible;mso-wrap-style:square;mso-wrap-distance-left:9pt;mso-wrap-distance-top:0;mso-wrap-distance-right:9pt;mso-wrap-distance-bottom:0;mso-position-horizontal:absolute;mso-position-horizontal-relative:text;mso-position-vertical:absolute;mso-position-vertical-relative:text;v-text-anchor:top" coordsize="246,320" o:spid="_x0000_s1026" fillcolor="#86bc25 [3204]" stroked="f" path="m228,280v-17,12,-37,18,-58,18c115,298,69,253,56,192v136,,136,,136,c198,192,202,187,202,181v,-6,-4,-11,-10,-11c53,170,53,170,53,170v,-3,,-7,,-10c53,156,53,153,53,149v139,,139,,139,c198,149,202,144,202,138v,-6,-4,-10,-10,-10c56,128,56,128,56,128,69,67,115,21,170,21v21,,41,6,58,18c233,42,240,41,243,36v3,-5,2,-11,-3,-15c219,7,195,,170,,103,,47,55,34,128v-24,,-24,,-24,c4,128,,132,,138v,6,4,11,10,11c32,149,32,149,32,149v,4,,7,,11c32,163,32,167,32,170v-22,,-22,,-22,c4,170,,175,,181v,6,4,11,10,11c34,192,34,192,34,192v13,73,69,128,136,128c195,320,219,312,240,298v5,-3,6,-10,3,-15c240,278,233,277,228,28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" w14:anchorId="433A2C93">
                      <v:path arrowok="t" o:connecttype="custom" o:connectlocs="163351,200575;121797,213470;40121,137537;137559,137537;144723,129658;137559,121778;37972,121778;37972,114615;37972,106735;137559,106735;144723,98855;137559,91692;40121,91692;121797,15043;163351,27937;174098,25788;171948,15043;121797,0;24359,91692;7165,91692;0,98855;7165,106735;22926,106735;22926,114615;22926,121778;7165,121778;0,129658;7165,137537;24359,137537;121797,229229;171948,213470;174098,202724;163351,200575" o:connectangles="0,0,0,0,0,0,0,0,0,0,0,0,0,0,0,0,0,0,0,0,0,0,0,0,0,0,0,0,0,0,0,0,0"/>
                    </v:shape>
                  </w:pict>
                </mc:Fallback>
              </mc:AlternateContent>
            </w:r>
          </w:p>
        </w:tc>
        <w:tc>
          <w:tcPr>
            <w:tcW w:w="4288" w:type="dxa"/>
            <w:tcBorders>
              <w:top w:val="dashed" w:sz="18" w:space="0" w:color="7F7F7F" w:themeColor="text1" w:themeTint="80"/>
              <w:bottom w:val="dashed" w:sz="18" w:space="0" w:color="7F7F7F" w:themeColor="text1" w:themeTint="80"/>
            </w:tcBorders>
          </w:tcPr>
          <w:p w14:paraId="6047EEF5" w14:textId="46646A2E" w:rsidR="00007837" w:rsidRPr="00F41269" w:rsidRDefault="3285FE89" w:rsidP="00F8573E">
            <w:pPr>
              <w:spacing w:after="0"/>
              <w:jc w:val="left"/>
              <w:rPr>
                <w:b/>
                <w:bCs/>
                <w:lang w:val="en-GB"/>
              </w:rPr>
            </w:pPr>
            <w:r w:rsidRPr="00F41269">
              <w:rPr>
                <w:b/>
                <w:bCs/>
                <w:lang w:val="en-GB"/>
              </w:rPr>
              <w:t xml:space="preserve">Cost: </w:t>
            </w:r>
            <w:r w:rsidRPr="00F41269">
              <w:rPr>
                <w:sz w:val="16"/>
                <w:szCs w:val="16"/>
                <w:lang w:val="en-GB"/>
              </w:rPr>
              <w:t>≈</w:t>
            </w:r>
            <w:r w:rsidRPr="00F41269">
              <w:rPr>
                <w:b/>
                <w:bCs/>
                <w:lang w:val="en-GB"/>
              </w:rPr>
              <w:t xml:space="preserve">€70 000 </w:t>
            </w:r>
            <w:r w:rsidRPr="00F41269">
              <w:rPr>
                <w:lang w:val="en-GB"/>
              </w:rPr>
              <w:t>(the main factor impacting the cost of equivalent projects is the quality of the underlying data)</w:t>
            </w:r>
          </w:p>
        </w:tc>
        <w:tc>
          <w:tcPr>
            <w:tcW w:w="504" w:type="dxa"/>
            <w:tcBorders>
              <w:bottom w:val="dashed" w:sz="18" w:space="0" w:color="7F7F7F" w:themeColor="text1" w:themeTint="80"/>
            </w:tcBorders>
          </w:tcPr>
          <w:p w14:paraId="42A70F89" w14:textId="6321BE35" w:rsidR="00007837" w:rsidRPr="00F41269" w:rsidRDefault="00007837" w:rsidP="008A3049">
            <w:pPr>
              <w:spacing w:after="0"/>
              <w:jc w:val="left"/>
              <w:rPr>
                <w:lang w:val="en-GB"/>
              </w:rPr>
            </w:pPr>
            <w:r w:rsidRPr="00F41269">
              <w:rPr>
                <w:noProof/>
              </w:rPr>
              <mc:AlternateContent>
                <mc:Choice Requires="wps">
                  <w:drawing>
                    <wp:anchor distT="0" distB="0" distL="114300" distR="114300" simplePos="0" relativeHeight="251658247" behindDoc="0" locked="0" layoutInCell="1" allowOverlap="1" wp14:anchorId="4547CB7E" wp14:editId="4BD2507C">
                      <wp:simplePos x="0" y="0"/>
                      <wp:positionH relativeFrom="column">
                        <wp:posOffset>-1270</wp:posOffset>
                      </wp:positionH>
                      <wp:positionV relativeFrom="paragraph">
                        <wp:posOffset>4445</wp:posOffset>
                      </wp:positionV>
                      <wp:extent cx="138534" cy="229448"/>
                      <wp:effectExtent l="0" t="0" r="0" b="0"/>
                      <wp:wrapNone/>
                      <wp:docPr id="308" name="Freeform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534" cy="229448"/>
                              </a:xfrm>
                              <a:custGeom>
                                <a:avLst/>
                                <a:gdLst>
                                  <a:gd name="T0" fmla="*/ 190 w 194"/>
                                  <a:gd name="T1" fmla="*/ 89 h 320"/>
                                  <a:gd name="T2" fmla="*/ 105 w 194"/>
                                  <a:gd name="T3" fmla="*/ 3 h 320"/>
                                  <a:gd name="T4" fmla="*/ 101 w 194"/>
                                  <a:gd name="T5" fmla="*/ 1 h 320"/>
                                  <a:gd name="T6" fmla="*/ 93 w 194"/>
                                  <a:gd name="T7" fmla="*/ 1 h 320"/>
                                  <a:gd name="T8" fmla="*/ 89 w 194"/>
                                  <a:gd name="T9" fmla="*/ 3 h 320"/>
                                  <a:gd name="T10" fmla="*/ 4 w 194"/>
                                  <a:gd name="T11" fmla="*/ 89 h 320"/>
                                  <a:gd name="T12" fmla="*/ 4 w 194"/>
                                  <a:gd name="T13" fmla="*/ 104 h 320"/>
                                  <a:gd name="T14" fmla="*/ 12 w 194"/>
                                  <a:gd name="T15" fmla="*/ 107 h 320"/>
                                  <a:gd name="T16" fmla="*/ 19 w 194"/>
                                  <a:gd name="T17" fmla="*/ 104 h 320"/>
                                  <a:gd name="T18" fmla="*/ 86 w 194"/>
                                  <a:gd name="T19" fmla="*/ 37 h 320"/>
                                  <a:gd name="T20" fmla="*/ 86 w 194"/>
                                  <a:gd name="T21" fmla="*/ 310 h 320"/>
                                  <a:gd name="T22" fmla="*/ 97 w 194"/>
                                  <a:gd name="T23" fmla="*/ 320 h 320"/>
                                  <a:gd name="T24" fmla="*/ 108 w 194"/>
                                  <a:gd name="T25" fmla="*/ 310 h 320"/>
                                  <a:gd name="T26" fmla="*/ 108 w 194"/>
                                  <a:gd name="T27" fmla="*/ 37 h 320"/>
                                  <a:gd name="T28" fmla="*/ 175 w 194"/>
                                  <a:gd name="T29" fmla="*/ 104 h 320"/>
                                  <a:gd name="T30" fmla="*/ 182 w 194"/>
                                  <a:gd name="T31" fmla="*/ 107 h 320"/>
                                  <a:gd name="T32" fmla="*/ 190 w 194"/>
                                  <a:gd name="T33" fmla="*/ 104 h 320"/>
                                  <a:gd name="T34" fmla="*/ 190 w 194"/>
                                  <a:gd name="T35" fmla="*/ 89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4" h="320">
                                    <a:moveTo>
                                      <a:pt x="190" y="89"/>
                                    </a:moveTo>
                                    <a:cubicBezTo>
                                      <a:pt x="105" y="3"/>
                                      <a:pt x="105" y="3"/>
                                      <a:pt x="105" y="3"/>
                                    </a:cubicBezTo>
                                    <a:cubicBezTo>
                                      <a:pt x="104" y="2"/>
                                      <a:pt x="102" y="2"/>
                                      <a:pt x="101" y="1"/>
                                    </a:cubicBezTo>
                                    <a:cubicBezTo>
                                      <a:pt x="98" y="0"/>
                                      <a:pt x="96" y="0"/>
                                      <a:pt x="93" y="1"/>
                                    </a:cubicBezTo>
                                    <a:cubicBezTo>
                                      <a:pt x="92" y="2"/>
                                      <a:pt x="90" y="2"/>
                                      <a:pt x="89" y="3"/>
                                    </a:cubicBezTo>
                                    <a:cubicBezTo>
                                      <a:pt x="4" y="89"/>
                                      <a:pt x="4" y="89"/>
                                      <a:pt x="4" y="89"/>
                                    </a:cubicBezTo>
                                    <a:cubicBezTo>
                                      <a:pt x="0" y="93"/>
                                      <a:pt x="0" y="100"/>
                                      <a:pt x="4" y="104"/>
                                    </a:cubicBezTo>
                                    <a:cubicBezTo>
                                      <a:pt x="6" y="106"/>
                                      <a:pt x="9" y="107"/>
                                      <a:pt x="12" y="107"/>
                                    </a:cubicBezTo>
                                    <a:cubicBezTo>
                                      <a:pt x="14" y="107"/>
                                      <a:pt x="17" y="106"/>
                                      <a:pt x="19" y="104"/>
                                    </a:cubicBezTo>
                                    <a:cubicBezTo>
                                      <a:pt x="86" y="37"/>
                                      <a:pt x="86" y="37"/>
                                      <a:pt x="86" y="37"/>
                                    </a:cubicBezTo>
                                    <a:cubicBezTo>
                                      <a:pt x="86" y="310"/>
                                      <a:pt x="86" y="310"/>
                                      <a:pt x="86" y="310"/>
                                    </a:cubicBezTo>
                                    <a:cubicBezTo>
                                      <a:pt x="86" y="316"/>
                                      <a:pt x="91" y="320"/>
                                      <a:pt x="97" y="320"/>
                                    </a:cubicBezTo>
                                    <a:cubicBezTo>
                                      <a:pt x="103" y="320"/>
                                      <a:pt x="108" y="316"/>
                                      <a:pt x="108" y="310"/>
                                    </a:cubicBezTo>
                                    <a:cubicBezTo>
                                      <a:pt x="108" y="37"/>
                                      <a:pt x="108" y="37"/>
                                      <a:pt x="108" y="37"/>
                                    </a:cubicBezTo>
                                    <a:cubicBezTo>
                                      <a:pt x="175" y="104"/>
                                      <a:pt x="175" y="104"/>
                                      <a:pt x="175" y="104"/>
                                    </a:cubicBezTo>
                                    <a:cubicBezTo>
                                      <a:pt x="177" y="106"/>
                                      <a:pt x="180" y="107"/>
                                      <a:pt x="182" y="107"/>
                                    </a:cubicBezTo>
                                    <a:cubicBezTo>
                                      <a:pt x="185" y="107"/>
                                      <a:pt x="188" y="106"/>
                                      <a:pt x="190" y="104"/>
                                    </a:cubicBezTo>
                                    <a:cubicBezTo>
                                      <a:pt x="194" y="100"/>
                                      <a:pt x="194" y="93"/>
                                      <a:pt x="190" y="89"/>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270" style="position:absolute;margin-left:-.1pt;margin-top:.35pt;width:10.9pt;height:18.05pt;z-index:251658247;visibility:visible;mso-wrap-style:square;mso-wrap-distance-left:9pt;mso-wrap-distance-top:0;mso-wrap-distance-right:9pt;mso-wrap-distance-bottom:0;mso-position-horizontal:absolute;mso-position-horizontal-relative:text;mso-position-vertical:absolute;mso-position-vertical-relative:text;v-text-anchor:top" coordsize="194,320" o:spid="_x0000_s1026" fillcolor="#86bc25 [3204]" stroked="f" path="m190,89c105,3,105,3,105,3,104,2,102,2,101,1,98,,96,,93,1,92,2,90,2,89,3,4,89,4,89,4,89,,93,,100,4,104v2,2,5,3,8,3c14,107,17,106,19,104,86,37,86,37,86,37v,273,,273,,273c86,316,91,320,97,320v6,,11,-4,11,-10c108,37,108,37,108,37v67,67,67,67,67,67c177,106,180,107,182,107v3,,6,-1,8,-3c194,100,194,93,190,8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" w14:anchorId="451984FE">
                      <v:path arrowok="t" o:connecttype="custom" o:connectlocs="135678,63815;74980,2151;72123,717;66411,717;63554,2151;2856,63815;2856,74571;8569,76722;13568,74571;61412,26530;61412,222278;69267,229448;77122,222278;77122,26530;124966,74571;129965,76722;135678,74571;135678,63815" o:connectangles="0,0,0,0,0,0,0,0,0,0,0,0,0,0,0,0,0,0"/>
                    </v:shape>
                  </w:pict>
                </mc:Fallback>
              </mc:AlternateContent>
            </w:r>
          </w:p>
        </w:tc>
        <w:tc>
          <w:tcPr>
            <w:tcW w:w="4829" w:type="dxa"/>
            <w:tcBorders>
              <w:bottom w:val="dashed" w:sz="18" w:space="0" w:color="7F7F7F" w:themeColor="text1" w:themeTint="80"/>
            </w:tcBorders>
          </w:tcPr>
          <w:p w14:paraId="1E0BCF24" w14:textId="7A65F173" w:rsidR="00007837" w:rsidRPr="00F41269" w:rsidRDefault="445AC446" w:rsidP="003D34E7">
            <w:pPr>
              <w:spacing w:after="0"/>
              <w:jc w:val="left"/>
              <w:rPr>
                <w:lang w:val="en-GB"/>
              </w:rPr>
            </w:pPr>
            <w:r w:rsidRPr="00F41269">
              <w:rPr>
                <w:b/>
                <w:bCs/>
                <w:lang w:val="en-GB"/>
              </w:rPr>
              <w:t>Impact</w:t>
            </w:r>
            <w:r w:rsidRPr="00F41269">
              <w:rPr>
                <w:lang w:val="en-GB"/>
              </w:rPr>
              <w:t xml:space="preserve">: </w:t>
            </w:r>
            <w:r w:rsidR="009956B3" w:rsidRPr="00F41269">
              <w:rPr>
                <w:lang w:val="en-GB"/>
              </w:rPr>
              <w:t xml:space="preserve">Auditors can conduct </w:t>
            </w:r>
            <w:r w:rsidR="00AC3407" w:rsidRPr="00F41269">
              <w:rPr>
                <w:lang w:val="en-GB"/>
              </w:rPr>
              <w:t xml:space="preserve">a </w:t>
            </w:r>
            <w:r w:rsidR="009956B3" w:rsidRPr="00F41269">
              <w:rPr>
                <w:b/>
                <w:lang w:val="en-GB"/>
              </w:rPr>
              <w:t xml:space="preserve">real-time and in-depth analysis </w:t>
            </w:r>
            <w:r w:rsidR="009956B3" w:rsidRPr="00F41269">
              <w:rPr>
                <w:lang w:val="en-GB"/>
              </w:rPr>
              <w:t>of eProcurement transactions</w:t>
            </w:r>
            <w:r w:rsidR="00AC3407" w:rsidRPr="00F41269">
              <w:rPr>
                <w:lang w:val="en-GB"/>
              </w:rPr>
              <w:t>,</w:t>
            </w:r>
            <w:r w:rsidR="009956B3" w:rsidRPr="00F41269">
              <w:rPr>
                <w:lang w:val="en-GB"/>
              </w:rPr>
              <w:t xml:space="preserve"> and </w:t>
            </w:r>
            <w:r w:rsidR="009956B3" w:rsidRPr="00F41269">
              <w:rPr>
                <w:b/>
                <w:lang w:val="en-GB"/>
              </w:rPr>
              <w:t>effectively select for monitoring</w:t>
            </w:r>
            <w:r w:rsidR="009956B3" w:rsidRPr="00F41269">
              <w:rPr>
                <w:lang w:val="en-GB"/>
              </w:rPr>
              <w:t xml:space="preserve"> by applying available analytical functionalities and calculated risk indicators results</w:t>
            </w:r>
            <w:r w:rsidR="003D34E7" w:rsidRPr="00F41269">
              <w:rPr>
                <w:lang w:val="en-GB"/>
              </w:rPr>
              <w:t>,</w:t>
            </w:r>
            <w:r w:rsidR="009956B3" w:rsidRPr="00F41269">
              <w:rPr>
                <w:lang w:val="en-GB"/>
              </w:rPr>
              <w:t xml:space="preserve"> displayed li</w:t>
            </w:r>
            <w:r w:rsidR="003D34E7" w:rsidRPr="00F41269">
              <w:rPr>
                <w:lang w:val="en-GB"/>
              </w:rPr>
              <w:t>v</w:t>
            </w:r>
            <w:r w:rsidR="009956B3" w:rsidRPr="00F41269">
              <w:rPr>
                <w:lang w:val="en-GB"/>
              </w:rPr>
              <w:t>e in the user-friendly web-based application.</w:t>
            </w:r>
          </w:p>
        </w:tc>
      </w:tr>
      <w:tr w:rsidR="00C854DF" w:rsidRPr="00F41269" w14:paraId="7A0ACDD8" w14:textId="77777777" w:rsidTr="3285FE89">
        <w:trPr>
          <w:trHeight w:val="1780"/>
        </w:trPr>
        <w:tc>
          <w:tcPr>
            <w:tcW w:w="534" w:type="dxa"/>
            <w:tcBorders>
              <w:top w:val="dashed" w:sz="18" w:space="0" w:color="7F7F7F" w:themeColor="text1" w:themeTint="80"/>
              <w:bottom w:val="dashed" w:sz="18" w:space="0" w:color="7F7F7F" w:themeColor="text1" w:themeTint="80"/>
            </w:tcBorders>
          </w:tcPr>
          <w:p w14:paraId="5F8A4780" w14:textId="322BEB0C" w:rsidR="00C854DF" w:rsidRPr="00F41269" w:rsidRDefault="00A5467B" w:rsidP="00C854DF">
            <w:pPr>
              <w:spacing w:after="0" w:line="240" w:lineRule="auto"/>
              <w:jc w:val="left"/>
              <w:rPr>
                <w:lang w:val="en-GB" w:eastAsia="en-GB"/>
              </w:rPr>
            </w:pPr>
            <w:r w:rsidRPr="00F41269">
              <w:rPr>
                <w:noProof/>
              </w:rPr>
              <mc:AlternateContent>
                <mc:Choice Requires="wpg">
                  <w:drawing>
                    <wp:anchor distT="0" distB="0" distL="114300" distR="114300" simplePos="0" relativeHeight="251658248" behindDoc="0" locked="0" layoutInCell="1" allowOverlap="1" wp14:anchorId="59E4F563" wp14:editId="25B17019">
                      <wp:simplePos x="0" y="0"/>
                      <wp:positionH relativeFrom="column">
                        <wp:posOffset>19050</wp:posOffset>
                      </wp:positionH>
                      <wp:positionV relativeFrom="paragraph">
                        <wp:posOffset>27879</wp:posOffset>
                      </wp:positionV>
                      <wp:extent cx="182245" cy="226060"/>
                      <wp:effectExtent l="0" t="0" r="8255" b="2540"/>
                      <wp:wrapNone/>
                      <wp:docPr id="258" name="Group 258"/>
                      <wp:cNvGraphicFramePr/>
                      <a:graphic xmlns:a="http://schemas.openxmlformats.org/drawingml/2006/main">
                        <a:graphicData uri="http://schemas.microsoft.com/office/word/2010/wordprocessingGroup">
                          <wpg:wgp>
                            <wpg:cNvGrpSpPr/>
                            <wpg:grpSpPr>
                              <a:xfrm>
                                <a:off x="0" y="0"/>
                                <a:ext cx="182245" cy="226060"/>
                                <a:chOff x="0" y="0"/>
                                <a:chExt cx="182847" cy="226300"/>
                              </a:xfrm>
                            </wpg:grpSpPr>
                            <wps:wsp>
                              <wps:cNvPr id="29" name="Freeform 29"/>
                              <wps:cNvSpPr>
                                <a:spLocks noEditPoints="1"/>
                              </wps:cNvSpPr>
                              <wps:spPr bwMode="auto">
                                <a:xfrm>
                                  <a:off x="123825"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2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5" y="0"/>
                                        <a:pt x="0" y="14"/>
                                        <a:pt x="0" y="32"/>
                                      </a:cubicBezTo>
                                      <a:cubicBezTo>
                                        <a:pt x="0" y="49"/>
                                        <a:pt x="15" y="64"/>
                                        <a:pt x="32" y="64"/>
                                      </a:cubicBezTo>
                                      <a:close/>
                                      <a:moveTo>
                                        <a:pt x="32" y="21"/>
                                      </a:moveTo>
                                      <a:cubicBezTo>
                                        <a:pt x="38" y="21"/>
                                        <a:pt x="43" y="26"/>
                                        <a:pt x="43" y="32"/>
                                      </a:cubicBezTo>
                                      <a:cubicBezTo>
                                        <a:pt x="43" y="38"/>
                                        <a:pt x="38" y="42"/>
                                        <a:pt x="32" y="42"/>
                                      </a:cubicBezTo>
                                      <a:cubicBezTo>
                                        <a:pt x="26" y="42"/>
                                        <a:pt x="22" y="38"/>
                                        <a:pt x="22" y="32"/>
                                      </a:cubicBezTo>
                                      <a:cubicBezTo>
                                        <a:pt x="22" y="26"/>
                                        <a:pt x="26" y="21"/>
                                        <a:pt x="32" y="21"/>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257" name="Group 257"/>
                              <wpg:cNvGrpSpPr/>
                              <wpg:grpSpPr>
                                <a:xfrm>
                                  <a:off x="0" y="57150"/>
                                  <a:ext cx="182847" cy="169150"/>
                                  <a:chOff x="0" y="0"/>
                                  <a:chExt cx="182847" cy="169150"/>
                                </a:xfrm>
                              </wpg:grpSpPr>
                              <wps:wsp>
                                <wps:cNvPr id="28" name="Freeform 28"/>
                                <wps:cNvSpPr>
                                  <a:spLocks noEditPoints="1"/>
                                </wps:cNvSpPr>
                                <wps:spPr bwMode="auto">
                                  <a:xfrm>
                                    <a:off x="104775" y="0"/>
                                    <a:ext cx="78072" cy="169150"/>
                                  </a:xfrm>
                                  <a:custGeom>
                                    <a:avLst/>
                                    <a:gdLst>
                                      <a:gd name="T0" fmla="*/ 74 w 107"/>
                                      <a:gd name="T1" fmla="*/ 8 h 235"/>
                                      <a:gd name="T2" fmla="*/ 64 w 107"/>
                                      <a:gd name="T3" fmla="*/ 0 h 235"/>
                                      <a:gd name="T4" fmla="*/ 43 w 107"/>
                                      <a:gd name="T5" fmla="*/ 0 h 235"/>
                                      <a:gd name="T6" fmla="*/ 32 w 107"/>
                                      <a:gd name="T7" fmla="*/ 8 h 235"/>
                                      <a:gd name="T8" fmla="*/ 0 w 107"/>
                                      <a:gd name="T9" fmla="*/ 136 h 235"/>
                                      <a:gd name="T10" fmla="*/ 2 w 107"/>
                                      <a:gd name="T11" fmla="*/ 145 h 235"/>
                                      <a:gd name="T12" fmla="*/ 11 w 107"/>
                                      <a:gd name="T13" fmla="*/ 149 h 235"/>
                                      <a:gd name="T14" fmla="*/ 21 w 107"/>
                                      <a:gd name="T15" fmla="*/ 149 h 235"/>
                                      <a:gd name="T16" fmla="*/ 21 w 107"/>
                                      <a:gd name="T17" fmla="*/ 224 h 235"/>
                                      <a:gd name="T18" fmla="*/ 32 w 107"/>
                                      <a:gd name="T19" fmla="*/ 235 h 235"/>
                                      <a:gd name="T20" fmla="*/ 43 w 107"/>
                                      <a:gd name="T21" fmla="*/ 224 h 235"/>
                                      <a:gd name="T22" fmla="*/ 43 w 107"/>
                                      <a:gd name="T23" fmla="*/ 149 h 235"/>
                                      <a:gd name="T24" fmla="*/ 64 w 107"/>
                                      <a:gd name="T25" fmla="*/ 149 h 235"/>
                                      <a:gd name="T26" fmla="*/ 64 w 107"/>
                                      <a:gd name="T27" fmla="*/ 224 h 235"/>
                                      <a:gd name="T28" fmla="*/ 75 w 107"/>
                                      <a:gd name="T29" fmla="*/ 235 h 235"/>
                                      <a:gd name="T30" fmla="*/ 85 w 107"/>
                                      <a:gd name="T31" fmla="*/ 224 h 235"/>
                                      <a:gd name="T32" fmla="*/ 85 w 107"/>
                                      <a:gd name="T33" fmla="*/ 149 h 235"/>
                                      <a:gd name="T34" fmla="*/ 96 w 107"/>
                                      <a:gd name="T35" fmla="*/ 149 h 235"/>
                                      <a:gd name="T36" fmla="*/ 104 w 107"/>
                                      <a:gd name="T37" fmla="*/ 145 h 235"/>
                                      <a:gd name="T38" fmla="*/ 106 w 107"/>
                                      <a:gd name="T39" fmla="*/ 136 h 235"/>
                                      <a:gd name="T40" fmla="*/ 74 w 107"/>
                                      <a:gd name="T41" fmla="*/ 8 h 235"/>
                                      <a:gd name="T42" fmla="*/ 51 w 107"/>
                                      <a:gd name="T43" fmla="*/ 21 h 235"/>
                                      <a:gd name="T44" fmla="*/ 56 w 107"/>
                                      <a:gd name="T45" fmla="*/ 21 h 235"/>
                                      <a:gd name="T46" fmla="*/ 82 w 107"/>
                                      <a:gd name="T47" fmla="*/ 128 h 235"/>
                                      <a:gd name="T48" fmla="*/ 24 w 107"/>
                                      <a:gd name="T49" fmla="*/ 128 h 235"/>
                                      <a:gd name="T50" fmla="*/ 51 w 107"/>
                                      <a:gd name="T51" fmla="*/ 21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7" h="235">
                                        <a:moveTo>
                                          <a:pt x="74" y="8"/>
                                        </a:moveTo>
                                        <a:cubicBezTo>
                                          <a:pt x="73" y="3"/>
                                          <a:pt x="69" y="0"/>
                                          <a:pt x="64" y="0"/>
                                        </a:cubicBezTo>
                                        <a:cubicBezTo>
                                          <a:pt x="43" y="0"/>
                                          <a:pt x="43" y="0"/>
                                          <a:pt x="43" y="0"/>
                                        </a:cubicBezTo>
                                        <a:cubicBezTo>
                                          <a:pt x="38" y="0"/>
                                          <a:pt x="34" y="3"/>
                                          <a:pt x="32" y="8"/>
                                        </a:cubicBezTo>
                                        <a:cubicBezTo>
                                          <a:pt x="0" y="136"/>
                                          <a:pt x="0" y="136"/>
                                          <a:pt x="0" y="136"/>
                                        </a:cubicBezTo>
                                        <a:cubicBezTo>
                                          <a:pt x="0" y="139"/>
                                          <a:pt x="0" y="143"/>
                                          <a:pt x="2" y="145"/>
                                        </a:cubicBezTo>
                                        <a:cubicBezTo>
                                          <a:pt x="4" y="148"/>
                                          <a:pt x="7" y="149"/>
                                          <a:pt x="11" y="149"/>
                                        </a:cubicBezTo>
                                        <a:cubicBezTo>
                                          <a:pt x="21" y="149"/>
                                          <a:pt x="21" y="149"/>
                                          <a:pt x="21" y="149"/>
                                        </a:cubicBezTo>
                                        <a:cubicBezTo>
                                          <a:pt x="21" y="224"/>
                                          <a:pt x="21" y="224"/>
                                          <a:pt x="21" y="224"/>
                                        </a:cubicBezTo>
                                        <a:cubicBezTo>
                                          <a:pt x="21" y="230"/>
                                          <a:pt x="26" y="235"/>
                                          <a:pt x="32" y="235"/>
                                        </a:cubicBezTo>
                                        <a:cubicBezTo>
                                          <a:pt x="38" y="235"/>
                                          <a:pt x="43" y="230"/>
                                          <a:pt x="43" y="224"/>
                                        </a:cubicBezTo>
                                        <a:cubicBezTo>
                                          <a:pt x="43" y="149"/>
                                          <a:pt x="43" y="149"/>
                                          <a:pt x="43" y="149"/>
                                        </a:cubicBezTo>
                                        <a:cubicBezTo>
                                          <a:pt x="64" y="149"/>
                                          <a:pt x="64" y="149"/>
                                          <a:pt x="64" y="149"/>
                                        </a:cubicBezTo>
                                        <a:cubicBezTo>
                                          <a:pt x="64" y="224"/>
                                          <a:pt x="64" y="224"/>
                                          <a:pt x="64" y="224"/>
                                        </a:cubicBezTo>
                                        <a:cubicBezTo>
                                          <a:pt x="64" y="230"/>
                                          <a:pt x="69" y="235"/>
                                          <a:pt x="75" y="235"/>
                                        </a:cubicBezTo>
                                        <a:cubicBezTo>
                                          <a:pt x="81" y="235"/>
                                          <a:pt x="85" y="230"/>
                                          <a:pt x="85" y="224"/>
                                        </a:cubicBezTo>
                                        <a:cubicBezTo>
                                          <a:pt x="85" y="149"/>
                                          <a:pt x="85" y="149"/>
                                          <a:pt x="85" y="149"/>
                                        </a:cubicBezTo>
                                        <a:cubicBezTo>
                                          <a:pt x="96" y="149"/>
                                          <a:pt x="96" y="149"/>
                                          <a:pt x="96" y="149"/>
                                        </a:cubicBezTo>
                                        <a:cubicBezTo>
                                          <a:pt x="99" y="149"/>
                                          <a:pt x="102" y="148"/>
                                          <a:pt x="104" y="145"/>
                                        </a:cubicBezTo>
                                        <a:cubicBezTo>
                                          <a:pt x="106" y="143"/>
                                          <a:pt x="107" y="139"/>
                                          <a:pt x="106" y="136"/>
                                        </a:cubicBezTo>
                                        <a:lnTo>
                                          <a:pt x="74" y="8"/>
                                        </a:lnTo>
                                        <a:close/>
                                        <a:moveTo>
                                          <a:pt x="51" y="21"/>
                                        </a:moveTo>
                                        <a:cubicBezTo>
                                          <a:pt x="56" y="21"/>
                                          <a:pt x="56" y="21"/>
                                          <a:pt x="56" y="21"/>
                                        </a:cubicBezTo>
                                        <a:cubicBezTo>
                                          <a:pt x="82" y="128"/>
                                          <a:pt x="82" y="128"/>
                                          <a:pt x="82" y="128"/>
                                        </a:cubicBezTo>
                                        <a:cubicBezTo>
                                          <a:pt x="24" y="128"/>
                                          <a:pt x="24" y="128"/>
                                          <a:pt x="24" y="128"/>
                                        </a:cubicBezTo>
                                        <a:lnTo>
                                          <a:pt x="51" y="21"/>
                                        </a:ln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0" y="0"/>
                                    <a:ext cx="76987" cy="169150"/>
                                  </a:xfrm>
                                  <a:custGeom>
                                    <a:avLst/>
                                    <a:gdLst>
                                      <a:gd name="T0" fmla="*/ 96 w 106"/>
                                      <a:gd name="T1" fmla="*/ 0 h 235"/>
                                      <a:gd name="T2" fmla="*/ 10 w 106"/>
                                      <a:gd name="T3" fmla="*/ 0 h 235"/>
                                      <a:gd name="T4" fmla="*/ 0 w 106"/>
                                      <a:gd name="T5" fmla="*/ 11 h 235"/>
                                      <a:gd name="T6" fmla="*/ 0 w 106"/>
                                      <a:gd name="T7" fmla="*/ 117 h 235"/>
                                      <a:gd name="T8" fmla="*/ 10 w 106"/>
                                      <a:gd name="T9" fmla="*/ 128 h 235"/>
                                      <a:gd name="T10" fmla="*/ 21 w 106"/>
                                      <a:gd name="T11" fmla="*/ 128 h 235"/>
                                      <a:gd name="T12" fmla="*/ 21 w 106"/>
                                      <a:gd name="T13" fmla="*/ 224 h 235"/>
                                      <a:gd name="T14" fmla="*/ 32 w 106"/>
                                      <a:gd name="T15" fmla="*/ 235 h 235"/>
                                      <a:gd name="T16" fmla="*/ 42 w 106"/>
                                      <a:gd name="T17" fmla="*/ 224 h 235"/>
                                      <a:gd name="T18" fmla="*/ 42 w 106"/>
                                      <a:gd name="T19" fmla="*/ 128 h 235"/>
                                      <a:gd name="T20" fmla="*/ 64 w 106"/>
                                      <a:gd name="T21" fmla="*/ 128 h 235"/>
                                      <a:gd name="T22" fmla="*/ 64 w 106"/>
                                      <a:gd name="T23" fmla="*/ 224 h 235"/>
                                      <a:gd name="T24" fmla="*/ 74 w 106"/>
                                      <a:gd name="T25" fmla="*/ 235 h 235"/>
                                      <a:gd name="T26" fmla="*/ 85 w 106"/>
                                      <a:gd name="T27" fmla="*/ 224 h 235"/>
                                      <a:gd name="T28" fmla="*/ 85 w 106"/>
                                      <a:gd name="T29" fmla="*/ 128 h 235"/>
                                      <a:gd name="T30" fmla="*/ 96 w 106"/>
                                      <a:gd name="T31" fmla="*/ 128 h 235"/>
                                      <a:gd name="T32" fmla="*/ 106 w 106"/>
                                      <a:gd name="T33" fmla="*/ 117 h 235"/>
                                      <a:gd name="T34" fmla="*/ 106 w 106"/>
                                      <a:gd name="T35" fmla="*/ 11 h 235"/>
                                      <a:gd name="T36" fmla="*/ 96 w 106"/>
                                      <a:gd name="T37" fmla="*/ 0 h 235"/>
                                      <a:gd name="T38" fmla="*/ 85 w 106"/>
                                      <a:gd name="T39" fmla="*/ 107 h 235"/>
                                      <a:gd name="T40" fmla="*/ 21 w 106"/>
                                      <a:gd name="T41" fmla="*/ 107 h 235"/>
                                      <a:gd name="T42" fmla="*/ 21 w 106"/>
                                      <a:gd name="T43" fmla="*/ 21 h 235"/>
                                      <a:gd name="T44" fmla="*/ 85 w 106"/>
                                      <a:gd name="T45" fmla="*/ 21 h 235"/>
                                      <a:gd name="T46" fmla="*/ 85 w 106"/>
                                      <a:gd name="T47" fmla="*/ 107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06" h="235">
                                        <a:moveTo>
                                          <a:pt x="96" y="0"/>
                                        </a:moveTo>
                                        <a:cubicBezTo>
                                          <a:pt x="10" y="0"/>
                                          <a:pt x="10" y="0"/>
                                          <a:pt x="10" y="0"/>
                                        </a:cubicBezTo>
                                        <a:cubicBezTo>
                                          <a:pt x="4" y="0"/>
                                          <a:pt x="0" y="5"/>
                                          <a:pt x="0" y="11"/>
                                        </a:cubicBezTo>
                                        <a:cubicBezTo>
                                          <a:pt x="0" y="117"/>
                                          <a:pt x="0" y="117"/>
                                          <a:pt x="0" y="117"/>
                                        </a:cubicBezTo>
                                        <a:cubicBezTo>
                                          <a:pt x="0" y="123"/>
                                          <a:pt x="4" y="128"/>
                                          <a:pt x="10" y="128"/>
                                        </a:cubicBezTo>
                                        <a:cubicBezTo>
                                          <a:pt x="21" y="128"/>
                                          <a:pt x="21" y="128"/>
                                          <a:pt x="21" y="128"/>
                                        </a:cubicBezTo>
                                        <a:cubicBezTo>
                                          <a:pt x="21" y="224"/>
                                          <a:pt x="21" y="224"/>
                                          <a:pt x="21" y="224"/>
                                        </a:cubicBezTo>
                                        <a:cubicBezTo>
                                          <a:pt x="21" y="230"/>
                                          <a:pt x="26" y="235"/>
                                          <a:pt x="32" y="235"/>
                                        </a:cubicBezTo>
                                        <a:cubicBezTo>
                                          <a:pt x="38" y="235"/>
                                          <a:pt x="42" y="230"/>
                                          <a:pt x="42" y="224"/>
                                        </a:cubicBezTo>
                                        <a:cubicBezTo>
                                          <a:pt x="42" y="128"/>
                                          <a:pt x="42" y="128"/>
                                          <a:pt x="42" y="128"/>
                                        </a:cubicBezTo>
                                        <a:cubicBezTo>
                                          <a:pt x="64" y="128"/>
                                          <a:pt x="64" y="128"/>
                                          <a:pt x="64" y="128"/>
                                        </a:cubicBezTo>
                                        <a:cubicBezTo>
                                          <a:pt x="64" y="224"/>
                                          <a:pt x="64" y="224"/>
                                          <a:pt x="64" y="224"/>
                                        </a:cubicBezTo>
                                        <a:cubicBezTo>
                                          <a:pt x="64" y="230"/>
                                          <a:pt x="68" y="235"/>
                                          <a:pt x="74" y="235"/>
                                        </a:cubicBezTo>
                                        <a:cubicBezTo>
                                          <a:pt x="80" y="235"/>
                                          <a:pt x="85" y="230"/>
                                          <a:pt x="85" y="224"/>
                                        </a:cubicBezTo>
                                        <a:cubicBezTo>
                                          <a:pt x="85" y="128"/>
                                          <a:pt x="85" y="128"/>
                                          <a:pt x="85" y="128"/>
                                        </a:cubicBezTo>
                                        <a:cubicBezTo>
                                          <a:pt x="96" y="128"/>
                                          <a:pt x="96" y="128"/>
                                          <a:pt x="96" y="128"/>
                                        </a:cubicBezTo>
                                        <a:cubicBezTo>
                                          <a:pt x="102" y="128"/>
                                          <a:pt x="106" y="123"/>
                                          <a:pt x="106" y="117"/>
                                        </a:cubicBezTo>
                                        <a:cubicBezTo>
                                          <a:pt x="106" y="11"/>
                                          <a:pt x="106" y="11"/>
                                          <a:pt x="106" y="11"/>
                                        </a:cubicBezTo>
                                        <a:cubicBezTo>
                                          <a:pt x="106" y="5"/>
                                          <a:pt x="102" y="0"/>
                                          <a:pt x="96" y="0"/>
                                        </a:cubicBezTo>
                                        <a:close/>
                                        <a:moveTo>
                                          <a:pt x="85" y="107"/>
                                        </a:moveTo>
                                        <a:cubicBezTo>
                                          <a:pt x="21" y="107"/>
                                          <a:pt x="21" y="107"/>
                                          <a:pt x="21" y="107"/>
                                        </a:cubicBezTo>
                                        <a:cubicBezTo>
                                          <a:pt x="21" y="21"/>
                                          <a:pt x="21" y="21"/>
                                          <a:pt x="21" y="21"/>
                                        </a:cubicBezTo>
                                        <a:cubicBezTo>
                                          <a:pt x="85" y="21"/>
                                          <a:pt x="85" y="21"/>
                                          <a:pt x="85" y="21"/>
                                        </a:cubicBezTo>
                                        <a:lnTo>
                                          <a:pt x="85" y="107"/>
                                        </a:ln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31" name="Freeform 31"/>
                              <wps:cNvSpPr>
                                <a:spLocks noEditPoints="1"/>
                              </wps:cNvSpPr>
                              <wps:spPr bwMode="auto">
                                <a:xfrm>
                                  <a:off x="19050"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1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4" y="0"/>
                                        <a:pt x="0" y="14"/>
                                        <a:pt x="0" y="32"/>
                                      </a:cubicBezTo>
                                      <a:cubicBezTo>
                                        <a:pt x="0" y="49"/>
                                        <a:pt x="14" y="64"/>
                                        <a:pt x="32" y="64"/>
                                      </a:cubicBezTo>
                                      <a:close/>
                                      <a:moveTo>
                                        <a:pt x="32" y="21"/>
                                      </a:moveTo>
                                      <a:cubicBezTo>
                                        <a:pt x="38" y="21"/>
                                        <a:pt x="43" y="26"/>
                                        <a:pt x="43" y="32"/>
                                      </a:cubicBezTo>
                                      <a:cubicBezTo>
                                        <a:pt x="43" y="38"/>
                                        <a:pt x="38" y="42"/>
                                        <a:pt x="32" y="42"/>
                                      </a:cubicBezTo>
                                      <a:cubicBezTo>
                                        <a:pt x="26" y="42"/>
                                        <a:pt x="21" y="38"/>
                                        <a:pt x="21" y="32"/>
                                      </a:cubicBezTo>
                                      <a:cubicBezTo>
                                        <a:pt x="21" y="26"/>
                                        <a:pt x="26" y="21"/>
                                        <a:pt x="32" y="21"/>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58" style="position:absolute;margin-left:1.5pt;margin-top:2.2pt;width:14.35pt;height:17.8pt;z-index:251658248" coordsize="182847,226300" o:spid="_x0000_s1026" w14:anchorId="2A9C0D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">
                      <v:shape id="Freeform 29" style="position:absolute;left:123825;width:46626;height:45540;visibility:visible;mso-wrap-style:square;v-text-anchor:top" coordsize="64,64" o:spid="_x0000_s1027" fillcolor="#86bc25 [3204]" stroked="f" path="m32,64c50,64,64,49,64,32,64,14,50,,32,,15,,,14,,32,,49,15,64,32,64xm32,21v6,,11,5,11,11c43,38,38,42,32,42,26,42,22,38,22,32v,-6,4,-11,10,-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">
                        <v:path arrowok="t" o:connecttype="custom" o:connectlocs="23313,45540;46626,22770;23313,0;0,22770;23313,45540;23313,14943;31327,22770;23313,29886;16028,22770;23313,14943" o:connectangles="0,0,0,0,0,0,0,0,0,0"/>
                        <o:lock v:ext="edit" verticies="t"/>
                      </v:shape>
                      <v:group id="Group 257" style="position:absolute;top:57150;width:182847;height:169150" coordsize="182847,169150"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Freeform 28" style="position:absolute;left:104775;width:78072;height:169150;visibility:visible;mso-wrap-style:square;v-text-anchor:top" coordsize="107,235" o:spid="_x0000_s1029" fillcolor="#86bc25 [3204]" stroked="f" path="m74,8c73,3,69,,64,,43,,43,,43,,38,,34,3,32,8,,136,,136,,136v,3,,7,2,9c4,148,7,149,11,149v10,,10,,10,c21,224,21,224,21,224v,6,5,11,11,11c38,235,43,230,43,224v,-75,,-75,,-75c64,149,64,149,64,149v,75,,75,,75c64,230,69,235,75,235v6,,10,-5,10,-11c85,149,85,149,85,149v11,,11,,11,c99,149,102,148,104,145v2,-2,3,-6,2,-9l74,8xm51,21v5,,5,,5,c82,128,82,128,82,128v-58,,-58,,-58,l51,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">
                          <v:path arrowok="t" o:connecttype="custom" o:connectlocs="53994,5758;46697,0;31375,0;23349,5758;0,97891;1459,104369;8026,107248;15323,107248;15323,161232;23349,169150;31375,161232;31375,107248;46697,107248;46697,161232;54723,169150;62020,161232;62020,107248;70046,107248;75883,104369;77342,97891;53994,5758;37212,15116;40860,15116;59831,92133;17511,92133;37212,15116" o:connectangles="0,0,0,0,0,0,0,0,0,0,0,0,0,0,0,0,0,0,0,0,0,0,0,0,0,0"/>
                          <o:lock v:ext="edit" verticies="t"/>
                        </v:shape>
                        <v:shape id="Freeform 30" style="position:absolute;width:76987;height:169150;visibility:visible;mso-wrap-style:square;v-text-anchor:top" coordsize="106,235" o:spid="_x0000_s1030" fillcolor="#86bc25 [3204]" stroked="f" path="m96,c10,,10,,10,,4,,,5,,11,,117,,117,,117v,6,4,11,10,11c21,128,21,128,21,128v,96,,96,,96c21,230,26,235,32,235v6,,10,-5,10,-11c42,128,42,128,42,128v22,,22,,22,c64,224,64,224,64,224v,6,4,11,10,11c80,235,85,230,85,224v,-96,,-96,,-96c96,128,96,128,96,128v6,,10,-5,10,-11c106,11,106,11,106,11,106,5,102,,96,xm85,107v-64,,-64,,-64,c21,21,21,21,21,21v64,,64,,64,l85,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">
                          <v:path arrowok="t" o:connecttype="custom" o:connectlocs="69724,0;7263,0;0,7918;0,84215;7263,92133;15252,92133;15252,161232;23241,169150;30504,161232;30504,92133;46483,92133;46483,161232;53746,169150;61735,161232;61735,92133;69724,92133;76987,84215;76987,7918;69724,0;61735,77017;15252,77017;15252,15116;61735,15116;61735,77017" o:connectangles="0,0,0,0,0,0,0,0,0,0,0,0,0,0,0,0,0,0,0,0,0,0,0,0"/>
                          <o:lock v:ext="edit" verticies="t"/>
                        </v:shape>
                      </v:group>
                      <v:shape id="Freeform 31" style="position:absolute;left:19050;width:46626;height:45540;visibility:visible;mso-wrap-style:square;v-text-anchor:top" coordsize="64,64" o:spid="_x0000_s1031" fillcolor="#86bc25 [3204]" stroked="f" path="m32,64c50,64,64,49,64,32,64,14,50,,32,,14,,,14,,32,,49,14,64,32,64xm32,21v6,,11,5,11,11c43,38,38,42,32,42,26,42,21,38,21,32v,-6,5,-11,11,-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">
                        <v:path arrowok="t" o:connecttype="custom" o:connectlocs="23313,45540;46626,22770;23313,0;0,22770;23313,45540;23313,14943;31327,22770;23313,29886;15299,22770;23313,14943" o:connectangles="0,0,0,0,0,0,0,0,0,0"/>
                        <o:lock v:ext="edit" verticies="t"/>
                      </v:shape>
                    </v:group>
                  </w:pict>
                </mc:Fallback>
              </mc:AlternateContent>
            </w:r>
          </w:p>
        </w:tc>
        <w:tc>
          <w:tcPr>
            <w:tcW w:w="4288" w:type="dxa"/>
            <w:tcBorders>
              <w:top w:val="dashed" w:sz="18" w:space="0" w:color="7F7F7F" w:themeColor="text1" w:themeTint="80"/>
              <w:bottom w:val="dashed" w:sz="18" w:space="0" w:color="7F7F7F" w:themeColor="text1" w:themeTint="80"/>
            </w:tcBorders>
          </w:tcPr>
          <w:p w14:paraId="56E5DCC7" w14:textId="71DF243D" w:rsidR="00C854DF" w:rsidRPr="00F41269" w:rsidRDefault="00C854DF" w:rsidP="00F8573E">
            <w:pPr>
              <w:spacing w:after="0"/>
              <w:jc w:val="left"/>
              <w:rPr>
                <w:b/>
                <w:lang w:val="en-GB"/>
              </w:rPr>
            </w:pPr>
            <w:r w:rsidRPr="00F41269">
              <w:rPr>
                <w:b/>
                <w:lang w:val="en-GB"/>
              </w:rPr>
              <w:t>Human resources:</w:t>
            </w:r>
            <w:r w:rsidR="00D909AD" w:rsidRPr="00F41269">
              <w:rPr>
                <w:b/>
                <w:lang w:val="en-GB"/>
              </w:rPr>
              <w:t xml:space="preserve"> </w:t>
            </w:r>
            <w:r w:rsidR="00F868E8" w:rsidRPr="00F41269">
              <w:rPr>
                <w:lang w:val="en-GB"/>
              </w:rPr>
              <w:t xml:space="preserve">Project implemented by </w:t>
            </w:r>
            <w:r w:rsidR="00F868E8" w:rsidRPr="00F41269">
              <w:rPr>
                <w:b/>
                <w:lang w:val="en-GB"/>
              </w:rPr>
              <w:t xml:space="preserve">EBRD and </w:t>
            </w:r>
            <w:r w:rsidR="00F8573E" w:rsidRPr="00F41269">
              <w:rPr>
                <w:b/>
                <w:lang w:val="en-GB"/>
              </w:rPr>
              <w:t>one</w:t>
            </w:r>
            <w:r w:rsidR="00B81EEA" w:rsidRPr="00F41269">
              <w:rPr>
                <w:b/>
                <w:lang w:val="en-GB"/>
              </w:rPr>
              <w:t xml:space="preserve"> </w:t>
            </w:r>
            <w:r w:rsidR="00F868E8" w:rsidRPr="00F41269">
              <w:rPr>
                <w:b/>
                <w:lang w:val="en-GB"/>
              </w:rPr>
              <w:t>consultin</w:t>
            </w:r>
            <w:r w:rsidR="00B81EEA" w:rsidRPr="00F41269">
              <w:rPr>
                <w:b/>
                <w:lang w:val="en-GB"/>
              </w:rPr>
              <w:t>g contractor</w:t>
            </w:r>
            <w:r w:rsidR="00314EB3" w:rsidRPr="00F41269">
              <w:rPr>
                <w:lang w:val="en-GB"/>
              </w:rPr>
              <w:t>, providing</w:t>
            </w:r>
            <w:r w:rsidR="00F868E8" w:rsidRPr="00F41269">
              <w:rPr>
                <w:lang w:val="en-GB"/>
              </w:rPr>
              <w:t xml:space="preserve"> expertise in </w:t>
            </w:r>
            <w:r w:rsidR="001A375D" w:rsidRPr="00F41269">
              <w:rPr>
                <w:lang w:val="en-GB"/>
              </w:rPr>
              <w:t>r</w:t>
            </w:r>
            <w:r w:rsidR="00E405B0" w:rsidRPr="00F41269">
              <w:rPr>
                <w:lang w:val="en-GB"/>
              </w:rPr>
              <w:t xml:space="preserve">isk management, business </w:t>
            </w:r>
            <w:r w:rsidR="00F05EB8" w:rsidRPr="00F41269">
              <w:rPr>
                <w:lang w:val="en-GB"/>
              </w:rPr>
              <w:t>intelligence</w:t>
            </w:r>
            <w:r w:rsidR="00E405B0" w:rsidRPr="00F41269">
              <w:rPr>
                <w:lang w:val="en-GB"/>
              </w:rPr>
              <w:t xml:space="preserve"> software, OCDS, web applications</w:t>
            </w:r>
            <w:r w:rsidR="00F8573E" w:rsidRPr="00F41269">
              <w:rPr>
                <w:lang w:val="en-GB"/>
              </w:rPr>
              <w:t>,</w:t>
            </w:r>
            <w:r w:rsidR="00E405B0" w:rsidRPr="00F41269">
              <w:rPr>
                <w:lang w:val="en-GB"/>
              </w:rPr>
              <w:t xml:space="preserve"> data analysis</w:t>
            </w:r>
            <w:r w:rsidR="00F8573E" w:rsidRPr="00F41269">
              <w:rPr>
                <w:lang w:val="en-GB"/>
              </w:rPr>
              <w:t xml:space="preserve"> and capacity-building</w:t>
            </w:r>
            <w:r w:rsidR="00F868E8" w:rsidRPr="00F41269">
              <w:rPr>
                <w:lang w:val="en-GB"/>
              </w:rPr>
              <w:t>.</w:t>
            </w:r>
          </w:p>
        </w:tc>
        <w:tc>
          <w:tcPr>
            <w:tcW w:w="504" w:type="dxa"/>
            <w:tcBorders>
              <w:top w:val="dashed" w:sz="18" w:space="0" w:color="7F7F7F" w:themeColor="text1" w:themeTint="80"/>
              <w:bottom w:val="dashed" w:sz="18" w:space="0" w:color="7F7F7F" w:themeColor="text1" w:themeTint="80"/>
            </w:tcBorders>
          </w:tcPr>
          <w:p w14:paraId="4B53B1FB" w14:textId="6E04A8E9" w:rsidR="00C854DF" w:rsidRPr="00F41269" w:rsidRDefault="00C854DF" w:rsidP="00C854DF">
            <w:pPr>
              <w:spacing w:after="0"/>
              <w:jc w:val="left"/>
              <w:rPr>
                <w:lang w:val="en-GB" w:eastAsia="en-GB"/>
              </w:rPr>
            </w:pPr>
            <w:r w:rsidRPr="00F41269">
              <w:rPr>
                <w:noProof/>
              </w:rPr>
              <mc:AlternateContent>
                <mc:Choice Requires="wps">
                  <w:drawing>
                    <wp:anchor distT="0" distB="0" distL="114300" distR="114300" simplePos="0" relativeHeight="251658249" behindDoc="0" locked="0" layoutInCell="1" allowOverlap="1" wp14:anchorId="43D0DB8B" wp14:editId="1DD3B3FE">
                      <wp:simplePos x="0" y="0"/>
                      <wp:positionH relativeFrom="column">
                        <wp:posOffset>-3810</wp:posOffset>
                      </wp:positionH>
                      <wp:positionV relativeFrom="paragraph">
                        <wp:posOffset>-3810</wp:posOffset>
                      </wp:positionV>
                      <wp:extent cx="168678" cy="224904"/>
                      <wp:effectExtent l="0" t="0" r="3175" b="3810"/>
                      <wp:wrapNone/>
                      <wp:docPr id="742" name="Freeform 86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8678" cy="224904"/>
                              </a:xfrm>
                              <a:custGeom>
                                <a:avLst/>
                                <a:gdLst>
                                  <a:gd name="T0" fmla="*/ 11 w 235"/>
                                  <a:gd name="T1" fmla="*/ 313 h 313"/>
                                  <a:gd name="T2" fmla="*/ 0 w 235"/>
                                  <a:gd name="T3" fmla="*/ 303 h 313"/>
                                  <a:gd name="T4" fmla="*/ 0 w 235"/>
                                  <a:gd name="T5" fmla="*/ 47 h 313"/>
                                  <a:gd name="T6" fmla="*/ 5 w 235"/>
                                  <a:gd name="T7" fmla="*/ 38 h 313"/>
                                  <a:gd name="T8" fmla="*/ 125 w 235"/>
                                  <a:gd name="T9" fmla="*/ 39 h 313"/>
                                  <a:gd name="T10" fmla="*/ 218 w 235"/>
                                  <a:gd name="T11" fmla="*/ 38 h 313"/>
                                  <a:gd name="T12" fmla="*/ 229 w 235"/>
                                  <a:gd name="T13" fmla="*/ 37 h 313"/>
                                  <a:gd name="T14" fmla="*/ 235 w 235"/>
                                  <a:gd name="T15" fmla="*/ 47 h 313"/>
                                  <a:gd name="T16" fmla="*/ 235 w 235"/>
                                  <a:gd name="T17" fmla="*/ 185 h 313"/>
                                  <a:gd name="T18" fmla="*/ 230 w 235"/>
                                  <a:gd name="T19" fmla="*/ 194 h 313"/>
                                  <a:gd name="T20" fmla="*/ 110 w 235"/>
                                  <a:gd name="T21" fmla="*/ 193 h 313"/>
                                  <a:gd name="T22" fmla="*/ 22 w 235"/>
                                  <a:gd name="T23" fmla="*/ 191 h 313"/>
                                  <a:gd name="T24" fmla="*/ 22 w 235"/>
                                  <a:gd name="T25" fmla="*/ 303 h 313"/>
                                  <a:gd name="T26" fmla="*/ 11 w 235"/>
                                  <a:gd name="T27" fmla="*/ 313 h 313"/>
                                  <a:gd name="T28" fmla="*/ 70 w 235"/>
                                  <a:gd name="T29" fmla="*/ 155 h 313"/>
                                  <a:gd name="T30" fmla="*/ 125 w 235"/>
                                  <a:gd name="T31" fmla="*/ 178 h 313"/>
                                  <a:gd name="T32" fmla="*/ 214 w 235"/>
                                  <a:gd name="T33" fmla="*/ 179 h 313"/>
                                  <a:gd name="T34" fmla="*/ 214 w 235"/>
                                  <a:gd name="T35" fmla="*/ 65 h 313"/>
                                  <a:gd name="T36" fmla="*/ 110 w 235"/>
                                  <a:gd name="T37" fmla="*/ 54 h 313"/>
                                  <a:gd name="T38" fmla="*/ 22 w 235"/>
                                  <a:gd name="T39" fmla="*/ 53 h 313"/>
                                  <a:gd name="T40" fmla="*/ 22 w 235"/>
                                  <a:gd name="T41" fmla="*/ 167 h 313"/>
                                  <a:gd name="T42" fmla="*/ 70 w 235"/>
                                  <a:gd name="T43" fmla="*/ 155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35" h="313">
                                    <a:moveTo>
                                      <a:pt x="11" y="313"/>
                                    </a:moveTo>
                                    <a:cubicBezTo>
                                      <a:pt x="5" y="313"/>
                                      <a:pt x="0" y="309"/>
                                      <a:pt x="0" y="303"/>
                                    </a:cubicBezTo>
                                    <a:cubicBezTo>
                                      <a:pt x="0" y="47"/>
                                      <a:pt x="0" y="47"/>
                                      <a:pt x="0" y="47"/>
                                    </a:cubicBezTo>
                                    <a:cubicBezTo>
                                      <a:pt x="0" y="43"/>
                                      <a:pt x="2" y="40"/>
                                      <a:pt x="5" y="38"/>
                                    </a:cubicBezTo>
                                    <a:cubicBezTo>
                                      <a:pt x="29" y="21"/>
                                      <a:pt x="86" y="0"/>
                                      <a:pt x="125" y="39"/>
                                    </a:cubicBezTo>
                                    <a:cubicBezTo>
                                      <a:pt x="161" y="75"/>
                                      <a:pt x="218" y="38"/>
                                      <a:pt x="218" y="38"/>
                                    </a:cubicBezTo>
                                    <a:cubicBezTo>
                                      <a:pt x="222" y="36"/>
                                      <a:pt x="226" y="35"/>
                                      <a:pt x="229" y="37"/>
                                    </a:cubicBezTo>
                                    <a:cubicBezTo>
                                      <a:pt x="233" y="39"/>
                                      <a:pt x="235" y="43"/>
                                      <a:pt x="235" y="47"/>
                                    </a:cubicBezTo>
                                    <a:cubicBezTo>
                                      <a:pt x="235" y="185"/>
                                      <a:pt x="235" y="185"/>
                                      <a:pt x="235" y="185"/>
                                    </a:cubicBezTo>
                                    <a:cubicBezTo>
                                      <a:pt x="235" y="189"/>
                                      <a:pt x="233" y="192"/>
                                      <a:pt x="230" y="194"/>
                                    </a:cubicBezTo>
                                    <a:cubicBezTo>
                                      <a:pt x="205" y="211"/>
                                      <a:pt x="148" y="231"/>
                                      <a:pt x="110" y="193"/>
                                    </a:cubicBezTo>
                                    <a:cubicBezTo>
                                      <a:pt x="79" y="162"/>
                                      <a:pt x="36" y="183"/>
                                      <a:pt x="22" y="191"/>
                                    </a:cubicBezTo>
                                    <a:cubicBezTo>
                                      <a:pt x="22" y="303"/>
                                      <a:pt x="22" y="303"/>
                                      <a:pt x="22" y="303"/>
                                    </a:cubicBezTo>
                                    <a:cubicBezTo>
                                      <a:pt x="22" y="309"/>
                                      <a:pt x="17" y="313"/>
                                      <a:pt x="11" y="313"/>
                                    </a:cubicBezTo>
                                    <a:close/>
                                    <a:moveTo>
                                      <a:pt x="70" y="155"/>
                                    </a:moveTo>
                                    <a:cubicBezTo>
                                      <a:pt x="89" y="155"/>
                                      <a:pt x="109" y="161"/>
                                      <a:pt x="125" y="178"/>
                                    </a:cubicBezTo>
                                    <a:cubicBezTo>
                                      <a:pt x="155" y="207"/>
                                      <a:pt x="199" y="187"/>
                                      <a:pt x="214" y="179"/>
                                    </a:cubicBezTo>
                                    <a:cubicBezTo>
                                      <a:pt x="214" y="65"/>
                                      <a:pt x="214" y="65"/>
                                      <a:pt x="214" y="65"/>
                                    </a:cubicBezTo>
                                    <a:cubicBezTo>
                                      <a:pt x="185" y="78"/>
                                      <a:pt x="142" y="86"/>
                                      <a:pt x="110" y="54"/>
                                    </a:cubicBezTo>
                                    <a:cubicBezTo>
                                      <a:pt x="80" y="24"/>
                                      <a:pt x="36" y="45"/>
                                      <a:pt x="22" y="53"/>
                                    </a:cubicBezTo>
                                    <a:cubicBezTo>
                                      <a:pt x="22" y="167"/>
                                      <a:pt x="22" y="167"/>
                                      <a:pt x="22" y="167"/>
                                    </a:cubicBezTo>
                                    <a:cubicBezTo>
                                      <a:pt x="35" y="161"/>
                                      <a:pt x="53" y="155"/>
                                      <a:pt x="70" y="155"/>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863" style="position:absolute;margin-left:-.3pt;margin-top:-.3pt;width:13.3pt;height:17.7pt;z-index:251658249;visibility:visible;mso-wrap-style:square;mso-wrap-distance-left:9pt;mso-wrap-distance-top:0;mso-wrap-distance-right:9pt;mso-wrap-distance-bottom:0;mso-position-horizontal:absolute;mso-position-horizontal-relative:text;mso-position-vertical:absolute;mso-position-vertical-relative:text;v-text-anchor:top" coordsize="235,313" o:spid="_x0000_s1026" fillcolor="#86bc25 [3204]" stroked="f" path="m11,313c5,313,,309,,303,,47,,47,,47,,43,2,40,5,38,29,21,86,,125,39v36,36,93,-1,93,-1c222,36,226,35,229,37v4,2,6,6,6,10c235,185,235,185,235,185v,4,-2,7,-5,9c205,211,148,231,110,193,79,162,36,183,22,191v,112,,112,,112c22,309,17,313,11,313xm70,155v19,,39,6,55,23c155,207,199,187,214,179v,-114,,-114,,-114c185,78,142,86,110,54,80,24,36,45,22,53v,114,,114,,114c35,161,53,155,70,15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" w14:anchorId="49A25DF3">
                      <v:path arrowok="t" o:connecttype="custom" o:connectlocs="7896,224904;0,217719;0,33772;3589,27305;89722,28023;156476,27305;164371,26586;168678,33772;168678,132930;165089,139397;78956,138679;15791,137242;15791,217719;7896,224904;50245,111374;89722,127901;153605,128619;153605,46705;78956,38801;15791,38083;15791,119997;50245,111374" o:connectangles="0,0,0,0,0,0,0,0,0,0,0,0,0,0,0,0,0,0,0,0,0,0"/>
                      <o:lock v:ext="edit" verticies="t"/>
                    </v:shape>
                  </w:pict>
                </mc:Fallback>
              </mc:AlternateContent>
            </w:r>
          </w:p>
        </w:tc>
        <w:tc>
          <w:tcPr>
            <w:tcW w:w="4829" w:type="dxa"/>
            <w:tcBorders>
              <w:top w:val="dashed" w:sz="18" w:space="0" w:color="7F7F7F" w:themeColor="text1" w:themeTint="80"/>
              <w:bottom w:val="dashed" w:sz="18" w:space="0" w:color="7F7F7F" w:themeColor="text1" w:themeTint="80"/>
            </w:tcBorders>
          </w:tcPr>
          <w:p w14:paraId="64DFD567" w14:textId="53F7F735" w:rsidR="00C854DF" w:rsidRPr="00F41269" w:rsidRDefault="00C854DF" w:rsidP="003D34E7">
            <w:pPr>
              <w:spacing w:after="0"/>
              <w:jc w:val="left"/>
              <w:rPr>
                <w:b/>
                <w:lang w:val="en-GB"/>
              </w:rPr>
            </w:pPr>
            <w:r w:rsidRPr="00F41269">
              <w:rPr>
                <w:b/>
                <w:lang w:val="en-GB"/>
              </w:rPr>
              <w:t>Risks:</w:t>
            </w:r>
            <w:r w:rsidR="00D909AD" w:rsidRPr="00F41269">
              <w:rPr>
                <w:b/>
                <w:lang w:val="en-GB"/>
              </w:rPr>
              <w:t xml:space="preserve"> </w:t>
            </w:r>
            <w:r w:rsidR="003D34E7" w:rsidRPr="00F41269">
              <w:rPr>
                <w:lang w:val="en-GB"/>
              </w:rPr>
              <w:t xml:space="preserve">Gaining </w:t>
            </w:r>
            <w:r w:rsidR="003D34E7" w:rsidRPr="00F41269">
              <w:rPr>
                <w:b/>
                <w:lang w:val="en-GB"/>
              </w:rPr>
              <w:t>auditors support</w:t>
            </w:r>
            <w:r w:rsidR="003D34E7" w:rsidRPr="00F41269">
              <w:rPr>
                <w:lang w:val="en-GB"/>
              </w:rPr>
              <w:t xml:space="preserve"> in the design and testing process is required for the development of the analytical tool that will meet </w:t>
            </w:r>
            <w:del w:id="8" w:author="chris smith" w:date="2020-10-14T15:22:00Z">
              <w:r w:rsidR="003D34E7" w:rsidRPr="00F41269" w:rsidDel="00F41269">
                <w:rPr>
                  <w:lang w:val="en-GB"/>
                </w:rPr>
                <w:delText>end-users’</w:delText>
              </w:r>
            </w:del>
            <w:ins w:id="9" w:author="chris smith" w:date="2020-10-14T15:22:00Z">
              <w:r w:rsidR="00F41269" w:rsidRPr="00F41269">
                <w:rPr>
                  <w:lang w:val="en-GB"/>
                </w:rPr>
                <w:t>end-users’</w:t>
              </w:r>
            </w:ins>
            <w:r w:rsidR="003D34E7" w:rsidRPr="00F41269">
              <w:rPr>
                <w:lang w:val="en-GB"/>
              </w:rPr>
              <w:t xml:space="preserve"> expectations in full.</w:t>
            </w:r>
          </w:p>
        </w:tc>
      </w:tr>
      <w:tr w:rsidR="00C854DF" w:rsidRPr="00F41269" w14:paraId="734AB5BA" w14:textId="77777777" w:rsidTr="3285FE89">
        <w:trPr>
          <w:trHeight w:val="340"/>
        </w:trPr>
        <w:tc>
          <w:tcPr>
            <w:tcW w:w="534" w:type="dxa"/>
            <w:tcBorders>
              <w:top w:val="dashed" w:sz="18" w:space="0" w:color="7F7F7F" w:themeColor="text1" w:themeTint="80"/>
              <w:bottom w:val="dashed" w:sz="18" w:space="0" w:color="7F7F7F" w:themeColor="text1" w:themeTint="80"/>
            </w:tcBorders>
          </w:tcPr>
          <w:p w14:paraId="0E30338E" w14:textId="68C06BAF" w:rsidR="00C854DF" w:rsidRPr="00F41269" w:rsidRDefault="00C854DF" w:rsidP="00C854DF">
            <w:pPr>
              <w:spacing w:after="0"/>
              <w:jc w:val="left"/>
              <w:rPr>
                <w:lang w:val="en-GB"/>
              </w:rPr>
            </w:pPr>
            <w:r w:rsidRPr="00F41269">
              <w:rPr>
                <w:noProof/>
              </w:rPr>
              <mc:AlternateContent>
                <mc:Choice Requires="wps">
                  <w:drawing>
                    <wp:anchor distT="0" distB="0" distL="114300" distR="114300" simplePos="0" relativeHeight="251658252" behindDoc="0" locked="0" layoutInCell="1" allowOverlap="1" wp14:anchorId="142A8CB2" wp14:editId="4A2FCACF">
                      <wp:simplePos x="0" y="0"/>
                      <wp:positionH relativeFrom="column">
                        <wp:posOffset>-13335</wp:posOffset>
                      </wp:positionH>
                      <wp:positionV relativeFrom="paragraph">
                        <wp:posOffset>-9525</wp:posOffset>
                      </wp:positionV>
                      <wp:extent cx="198755" cy="21399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755" cy="213995"/>
                              </a:xfrm>
                              <a:custGeom>
                                <a:avLst/>
                                <a:gdLst>
                                  <a:gd name="T0" fmla="*/ 213 w 277"/>
                                  <a:gd name="T1" fmla="*/ 10 h 298"/>
                                  <a:gd name="T2" fmla="*/ 192 w 277"/>
                                  <a:gd name="T3" fmla="*/ 21 h 298"/>
                                  <a:gd name="T4" fmla="*/ 75 w 277"/>
                                  <a:gd name="T5" fmla="*/ 0 h 298"/>
                                  <a:gd name="T6" fmla="*/ 11 w 277"/>
                                  <a:gd name="T7" fmla="*/ 21 h 298"/>
                                  <a:gd name="T8" fmla="*/ 11 w 277"/>
                                  <a:gd name="T9" fmla="*/ 298 h 298"/>
                                  <a:gd name="T10" fmla="*/ 277 w 277"/>
                                  <a:gd name="T11" fmla="*/ 32 h 298"/>
                                  <a:gd name="T12" fmla="*/ 21 w 277"/>
                                  <a:gd name="T13" fmla="*/ 277 h 298"/>
                                  <a:gd name="T14" fmla="*/ 64 w 277"/>
                                  <a:gd name="T15" fmla="*/ 53 h 298"/>
                                  <a:gd name="T16" fmla="*/ 85 w 277"/>
                                  <a:gd name="T17" fmla="*/ 42 h 298"/>
                                  <a:gd name="T18" fmla="*/ 203 w 277"/>
                                  <a:gd name="T19" fmla="*/ 64 h 298"/>
                                  <a:gd name="T20" fmla="*/ 256 w 277"/>
                                  <a:gd name="T21" fmla="*/ 42 h 298"/>
                                  <a:gd name="T22" fmla="*/ 53 w 277"/>
                                  <a:gd name="T23" fmla="*/ 117 h 298"/>
                                  <a:gd name="T24" fmla="*/ 64 w 277"/>
                                  <a:gd name="T25" fmla="*/ 106 h 298"/>
                                  <a:gd name="T26" fmla="*/ 85 w 277"/>
                                  <a:gd name="T27" fmla="*/ 106 h 298"/>
                                  <a:gd name="T28" fmla="*/ 149 w 277"/>
                                  <a:gd name="T29" fmla="*/ 106 h 298"/>
                                  <a:gd name="T30" fmla="*/ 139 w 277"/>
                                  <a:gd name="T31" fmla="*/ 96 h 298"/>
                                  <a:gd name="T32" fmla="*/ 53 w 277"/>
                                  <a:gd name="T33" fmla="*/ 160 h 298"/>
                                  <a:gd name="T34" fmla="*/ 64 w 277"/>
                                  <a:gd name="T35" fmla="*/ 149 h 298"/>
                                  <a:gd name="T36" fmla="*/ 85 w 277"/>
                                  <a:gd name="T37" fmla="*/ 149 h 298"/>
                                  <a:gd name="T38" fmla="*/ 149 w 277"/>
                                  <a:gd name="T39" fmla="*/ 149 h 298"/>
                                  <a:gd name="T40" fmla="*/ 139 w 277"/>
                                  <a:gd name="T41" fmla="*/ 138 h 298"/>
                                  <a:gd name="T42" fmla="*/ 181 w 277"/>
                                  <a:gd name="T43" fmla="*/ 117 h 298"/>
                                  <a:gd name="T44" fmla="*/ 192 w 277"/>
                                  <a:gd name="T45" fmla="*/ 106 h 298"/>
                                  <a:gd name="T46" fmla="*/ 171 w 277"/>
                                  <a:gd name="T47" fmla="*/ 149 h 298"/>
                                  <a:gd name="T48" fmla="*/ 224 w 277"/>
                                  <a:gd name="T49" fmla="*/ 96 h 298"/>
                                  <a:gd name="T50" fmla="*/ 213 w 277"/>
                                  <a:gd name="T51" fmla="*/ 106 h 298"/>
                                  <a:gd name="T52" fmla="*/ 224 w 277"/>
                                  <a:gd name="T53" fmla="*/ 160 h 298"/>
                                  <a:gd name="T54" fmla="*/ 235 w 277"/>
                                  <a:gd name="T55" fmla="*/ 149 h 298"/>
                                  <a:gd name="T56" fmla="*/ 43 w 277"/>
                                  <a:gd name="T57" fmla="*/ 192 h 298"/>
                                  <a:gd name="T58" fmla="*/ 107 w 277"/>
                                  <a:gd name="T59" fmla="*/ 192 h 298"/>
                                  <a:gd name="T60" fmla="*/ 96 w 277"/>
                                  <a:gd name="T61" fmla="*/ 181 h 298"/>
                                  <a:gd name="T62" fmla="*/ 139 w 277"/>
                                  <a:gd name="T63" fmla="*/ 202 h 298"/>
                                  <a:gd name="T64" fmla="*/ 149 w 277"/>
                                  <a:gd name="T65" fmla="*/ 192 h 298"/>
                                  <a:gd name="T66" fmla="*/ 171 w 277"/>
                                  <a:gd name="T67" fmla="*/ 192 h 298"/>
                                  <a:gd name="T68" fmla="*/ 235 w 277"/>
                                  <a:gd name="T69" fmla="*/ 192 h 298"/>
                                  <a:gd name="T70" fmla="*/ 224 w 277"/>
                                  <a:gd name="T71" fmla="*/ 181 h 298"/>
                                  <a:gd name="T72" fmla="*/ 139 w 277"/>
                                  <a:gd name="T73" fmla="*/ 245 h 298"/>
                                  <a:gd name="T74" fmla="*/ 149 w 277"/>
                                  <a:gd name="T75" fmla="*/ 234 h 298"/>
                                  <a:gd name="T76" fmla="*/ 171 w 277"/>
                                  <a:gd name="T77" fmla="*/ 234 h 298"/>
                                  <a:gd name="T78" fmla="*/ 107 w 277"/>
                                  <a:gd name="T79" fmla="*/ 234 h 298"/>
                                  <a:gd name="T80" fmla="*/ 96 w 277"/>
                                  <a:gd name="T81" fmla="*/ 224 h 298"/>
                                  <a:gd name="T82" fmla="*/ 53 w 277"/>
                                  <a:gd name="T83" fmla="*/ 245 h 298"/>
                                  <a:gd name="T84" fmla="*/ 64 w 277"/>
                                  <a:gd name="T85" fmla="*/ 234 h 2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77" h="298">
                                    <a:moveTo>
                                      <a:pt x="267" y="21"/>
                                    </a:moveTo>
                                    <a:cubicBezTo>
                                      <a:pt x="213" y="21"/>
                                      <a:pt x="213" y="21"/>
                                      <a:pt x="213" y="21"/>
                                    </a:cubicBezTo>
                                    <a:cubicBezTo>
                                      <a:pt x="213" y="10"/>
                                      <a:pt x="213" y="10"/>
                                      <a:pt x="213" y="10"/>
                                    </a:cubicBezTo>
                                    <a:cubicBezTo>
                                      <a:pt x="213" y="4"/>
                                      <a:pt x="209" y="0"/>
                                      <a:pt x="203" y="0"/>
                                    </a:cubicBezTo>
                                    <a:cubicBezTo>
                                      <a:pt x="197" y="0"/>
                                      <a:pt x="192" y="4"/>
                                      <a:pt x="192" y="10"/>
                                    </a:cubicBezTo>
                                    <a:cubicBezTo>
                                      <a:pt x="192" y="21"/>
                                      <a:pt x="192" y="21"/>
                                      <a:pt x="192" y="21"/>
                                    </a:cubicBezTo>
                                    <a:cubicBezTo>
                                      <a:pt x="85" y="21"/>
                                      <a:pt x="85" y="21"/>
                                      <a:pt x="85" y="21"/>
                                    </a:cubicBezTo>
                                    <a:cubicBezTo>
                                      <a:pt x="85" y="10"/>
                                      <a:pt x="85" y="10"/>
                                      <a:pt x="85" y="10"/>
                                    </a:cubicBezTo>
                                    <a:cubicBezTo>
                                      <a:pt x="85" y="4"/>
                                      <a:pt x="81" y="0"/>
                                      <a:pt x="75" y="0"/>
                                    </a:cubicBezTo>
                                    <a:cubicBezTo>
                                      <a:pt x="69" y="0"/>
                                      <a:pt x="64" y="4"/>
                                      <a:pt x="64" y="10"/>
                                    </a:cubicBezTo>
                                    <a:cubicBezTo>
                                      <a:pt x="64" y="21"/>
                                      <a:pt x="64" y="21"/>
                                      <a:pt x="64" y="21"/>
                                    </a:cubicBezTo>
                                    <a:cubicBezTo>
                                      <a:pt x="11" y="21"/>
                                      <a:pt x="11" y="21"/>
                                      <a:pt x="11" y="21"/>
                                    </a:cubicBezTo>
                                    <a:cubicBezTo>
                                      <a:pt x="5" y="21"/>
                                      <a:pt x="0" y="26"/>
                                      <a:pt x="0" y="32"/>
                                    </a:cubicBezTo>
                                    <a:cubicBezTo>
                                      <a:pt x="0" y="288"/>
                                      <a:pt x="0" y="288"/>
                                      <a:pt x="0" y="288"/>
                                    </a:cubicBezTo>
                                    <a:cubicBezTo>
                                      <a:pt x="0" y="294"/>
                                      <a:pt x="5" y="298"/>
                                      <a:pt x="11" y="298"/>
                                    </a:cubicBezTo>
                                    <a:cubicBezTo>
                                      <a:pt x="267" y="298"/>
                                      <a:pt x="267" y="298"/>
                                      <a:pt x="267" y="298"/>
                                    </a:cubicBezTo>
                                    <a:cubicBezTo>
                                      <a:pt x="273" y="298"/>
                                      <a:pt x="277" y="294"/>
                                      <a:pt x="277" y="288"/>
                                    </a:cubicBezTo>
                                    <a:cubicBezTo>
                                      <a:pt x="277" y="32"/>
                                      <a:pt x="277" y="32"/>
                                      <a:pt x="277" y="32"/>
                                    </a:cubicBezTo>
                                    <a:cubicBezTo>
                                      <a:pt x="277" y="26"/>
                                      <a:pt x="273" y="21"/>
                                      <a:pt x="267" y="21"/>
                                    </a:cubicBezTo>
                                    <a:close/>
                                    <a:moveTo>
                                      <a:pt x="256" y="277"/>
                                    </a:moveTo>
                                    <a:cubicBezTo>
                                      <a:pt x="21" y="277"/>
                                      <a:pt x="21" y="277"/>
                                      <a:pt x="21" y="277"/>
                                    </a:cubicBezTo>
                                    <a:cubicBezTo>
                                      <a:pt x="21" y="42"/>
                                      <a:pt x="21" y="42"/>
                                      <a:pt x="21" y="42"/>
                                    </a:cubicBezTo>
                                    <a:cubicBezTo>
                                      <a:pt x="64" y="42"/>
                                      <a:pt x="64" y="42"/>
                                      <a:pt x="64" y="42"/>
                                    </a:cubicBezTo>
                                    <a:cubicBezTo>
                                      <a:pt x="64" y="53"/>
                                      <a:pt x="64" y="53"/>
                                      <a:pt x="64" y="53"/>
                                    </a:cubicBezTo>
                                    <a:cubicBezTo>
                                      <a:pt x="64" y="59"/>
                                      <a:pt x="69" y="64"/>
                                      <a:pt x="75" y="64"/>
                                    </a:cubicBezTo>
                                    <a:cubicBezTo>
                                      <a:pt x="81" y="64"/>
                                      <a:pt x="85" y="59"/>
                                      <a:pt x="85" y="53"/>
                                    </a:cubicBezTo>
                                    <a:cubicBezTo>
                                      <a:pt x="85" y="42"/>
                                      <a:pt x="85" y="42"/>
                                      <a:pt x="85" y="42"/>
                                    </a:cubicBezTo>
                                    <a:cubicBezTo>
                                      <a:pt x="192" y="42"/>
                                      <a:pt x="192" y="42"/>
                                      <a:pt x="192" y="42"/>
                                    </a:cubicBezTo>
                                    <a:cubicBezTo>
                                      <a:pt x="192" y="53"/>
                                      <a:pt x="192" y="53"/>
                                      <a:pt x="192" y="53"/>
                                    </a:cubicBezTo>
                                    <a:cubicBezTo>
                                      <a:pt x="192" y="59"/>
                                      <a:pt x="197" y="64"/>
                                      <a:pt x="203" y="64"/>
                                    </a:cubicBezTo>
                                    <a:cubicBezTo>
                                      <a:pt x="209" y="64"/>
                                      <a:pt x="213" y="59"/>
                                      <a:pt x="213" y="53"/>
                                    </a:cubicBezTo>
                                    <a:cubicBezTo>
                                      <a:pt x="213" y="42"/>
                                      <a:pt x="213" y="42"/>
                                      <a:pt x="213" y="42"/>
                                    </a:cubicBezTo>
                                    <a:cubicBezTo>
                                      <a:pt x="256" y="42"/>
                                      <a:pt x="256" y="42"/>
                                      <a:pt x="256" y="42"/>
                                    </a:cubicBezTo>
                                    <a:lnTo>
                                      <a:pt x="256" y="277"/>
                                    </a:lnTo>
                                    <a:close/>
                                    <a:moveTo>
                                      <a:pt x="64" y="106"/>
                                    </a:moveTo>
                                    <a:cubicBezTo>
                                      <a:pt x="64" y="112"/>
                                      <a:pt x="59" y="117"/>
                                      <a:pt x="53" y="117"/>
                                    </a:cubicBezTo>
                                    <a:cubicBezTo>
                                      <a:pt x="47" y="117"/>
                                      <a:pt x="43" y="112"/>
                                      <a:pt x="43" y="106"/>
                                    </a:cubicBezTo>
                                    <a:cubicBezTo>
                                      <a:pt x="43" y="100"/>
                                      <a:pt x="47" y="96"/>
                                      <a:pt x="53" y="96"/>
                                    </a:cubicBezTo>
                                    <a:cubicBezTo>
                                      <a:pt x="59" y="96"/>
                                      <a:pt x="64" y="100"/>
                                      <a:pt x="64" y="106"/>
                                    </a:cubicBezTo>
                                    <a:close/>
                                    <a:moveTo>
                                      <a:pt x="107" y="106"/>
                                    </a:moveTo>
                                    <a:cubicBezTo>
                                      <a:pt x="107" y="112"/>
                                      <a:pt x="102" y="117"/>
                                      <a:pt x="96" y="117"/>
                                    </a:cubicBezTo>
                                    <a:cubicBezTo>
                                      <a:pt x="90" y="117"/>
                                      <a:pt x="85" y="112"/>
                                      <a:pt x="85" y="106"/>
                                    </a:cubicBezTo>
                                    <a:cubicBezTo>
                                      <a:pt x="85" y="100"/>
                                      <a:pt x="90" y="96"/>
                                      <a:pt x="96" y="96"/>
                                    </a:cubicBezTo>
                                    <a:cubicBezTo>
                                      <a:pt x="102" y="96"/>
                                      <a:pt x="107" y="100"/>
                                      <a:pt x="107" y="106"/>
                                    </a:cubicBezTo>
                                    <a:close/>
                                    <a:moveTo>
                                      <a:pt x="149" y="106"/>
                                    </a:moveTo>
                                    <a:cubicBezTo>
                                      <a:pt x="149" y="112"/>
                                      <a:pt x="145" y="117"/>
                                      <a:pt x="139" y="117"/>
                                    </a:cubicBezTo>
                                    <a:cubicBezTo>
                                      <a:pt x="133" y="117"/>
                                      <a:pt x="128" y="112"/>
                                      <a:pt x="128" y="106"/>
                                    </a:cubicBezTo>
                                    <a:cubicBezTo>
                                      <a:pt x="128" y="100"/>
                                      <a:pt x="133" y="96"/>
                                      <a:pt x="139" y="96"/>
                                    </a:cubicBezTo>
                                    <a:cubicBezTo>
                                      <a:pt x="145" y="96"/>
                                      <a:pt x="149" y="100"/>
                                      <a:pt x="149" y="106"/>
                                    </a:cubicBezTo>
                                    <a:close/>
                                    <a:moveTo>
                                      <a:pt x="64" y="149"/>
                                    </a:moveTo>
                                    <a:cubicBezTo>
                                      <a:pt x="64" y="155"/>
                                      <a:pt x="59" y="160"/>
                                      <a:pt x="53" y="160"/>
                                    </a:cubicBezTo>
                                    <a:cubicBezTo>
                                      <a:pt x="47" y="160"/>
                                      <a:pt x="43" y="155"/>
                                      <a:pt x="43" y="149"/>
                                    </a:cubicBezTo>
                                    <a:cubicBezTo>
                                      <a:pt x="43" y="143"/>
                                      <a:pt x="47" y="138"/>
                                      <a:pt x="53" y="138"/>
                                    </a:cubicBezTo>
                                    <a:cubicBezTo>
                                      <a:pt x="59" y="138"/>
                                      <a:pt x="64" y="143"/>
                                      <a:pt x="64" y="149"/>
                                    </a:cubicBezTo>
                                    <a:close/>
                                    <a:moveTo>
                                      <a:pt x="107" y="149"/>
                                    </a:moveTo>
                                    <a:cubicBezTo>
                                      <a:pt x="107" y="155"/>
                                      <a:pt x="102" y="160"/>
                                      <a:pt x="96" y="160"/>
                                    </a:cubicBezTo>
                                    <a:cubicBezTo>
                                      <a:pt x="90" y="160"/>
                                      <a:pt x="85" y="155"/>
                                      <a:pt x="85" y="149"/>
                                    </a:cubicBezTo>
                                    <a:cubicBezTo>
                                      <a:pt x="85" y="143"/>
                                      <a:pt x="90" y="138"/>
                                      <a:pt x="96" y="138"/>
                                    </a:cubicBezTo>
                                    <a:cubicBezTo>
                                      <a:pt x="102" y="138"/>
                                      <a:pt x="107" y="143"/>
                                      <a:pt x="107" y="149"/>
                                    </a:cubicBezTo>
                                    <a:close/>
                                    <a:moveTo>
                                      <a:pt x="149" y="149"/>
                                    </a:moveTo>
                                    <a:cubicBezTo>
                                      <a:pt x="149" y="155"/>
                                      <a:pt x="145" y="160"/>
                                      <a:pt x="139" y="160"/>
                                    </a:cubicBezTo>
                                    <a:cubicBezTo>
                                      <a:pt x="133" y="160"/>
                                      <a:pt x="128" y="155"/>
                                      <a:pt x="128" y="149"/>
                                    </a:cubicBezTo>
                                    <a:cubicBezTo>
                                      <a:pt x="128" y="143"/>
                                      <a:pt x="133" y="138"/>
                                      <a:pt x="139" y="138"/>
                                    </a:cubicBezTo>
                                    <a:cubicBezTo>
                                      <a:pt x="145" y="138"/>
                                      <a:pt x="149" y="143"/>
                                      <a:pt x="149" y="149"/>
                                    </a:cubicBezTo>
                                    <a:close/>
                                    <a:moveTo>
                                      <a:pt x="192" y="106"/>
                                    </a:moveTo>
                                    <a:cubicBezTo>
                                      <a:pt x="192" y="112"/>
                                      <a:pt x="187" y="117"/>
                                      <a:pt x="181" y="117"/>
                                    </a:cubicBezTo>
                                    <a:cubicBezTo>
                                      <a:pt x="175" y="117"/>
                                      <a:pt x="171" y="112"/>
                                      <a:pt x="171" y="106"/>
                                    </a:cubicBezTo>
                                    <a:cubicBezTo>
                                      <a:pt x="171" y="100"/>
                                      <a:pt x="175" y="96"/>
                                      <a:pt x="181" y="96"/>
                                    </a:cubicBezTo>
                                    <a:cubicBezTo>
                                      <a:pt x="187" y="96"/>
                                      <a:pt x="192" y="100"/>
                                      <a:pt x="192" y="106"/>
                                    </a:cubicBezTo>
                                    <a:close/>
                                    <a:moveTo>
                                      <a:pt x="192" y="149"/>
                                    </a:moveTo>
                                    <a:cubicBezTo>
                                      <a:pt x="192" y="155"/>
                                      <a:pt x="187" y="160"/>
                                      <a:pt x="181" y="160"/>
                                    </a:cubicBezTo>
                                    <a:cubicBezTo>
                                      <a:pt x="175" y="160"/>
                                      <a:pt x="171" y="155"/>
                                      <a:pt x="171" y="149"/>
                                    </a:cubicBezTo>
                                    <a:cubicBezTo>
                                      <a:pt x="171" y="143"/>
                                      <a:pt x="175" y="138"/>
                                      <a:pt x="181" y="138"/>
                                    </a:cubicBezTo>
                                    <a:cubicBezTo>
                                      <a:pt x="187" y="138"/>
                                      <a:pt x="192" y="143"/>
                                      <a:pt x="192" y="149"/>
                                    </a:cubicBezTo>
                                    <a:close/>
                                    <a:moveTo>
                                      <a:pt x="224" y="96"/>
                                    </a:moveTo>
                                    <a:cubicBezTo>
                                      <a:pt x="230" y="96"/>
                                      <a:pt x="235" y="100"/>
                                      <a:pt x="235" y="106"/>
                                    </a:cubicBezTo>
                                    <a:cubicBezTo>
                                      <a:pt x="235" y="112"/>
                                      <a:pt x="230" y="117"/>
                                      <a:pt x="224" y="117"/>
                                    </a:cubicBezTo>
                                    <a:cubicBezTo>
                                      <a:pt x="218" y="117"/>
                                      <a:pt x="213" y="112"/>
                                      <a:pt x="213" y="106"/>
                                    </a:cubicBezTo>
                                    <a:cubicBezTo>
                                      <a:pt x="213" y="100"/>
                                      <a:pt x="218" y="96"/>
                                      <a:pt x="224" y="96"/>
                                    </a:cubicBezTo>
                                    <a:close/>
                                    <a:moveTo>
                                      <a:pt x="235" y="149"/>
                                    </a:moveTo>
                                    <a:cubicBezTo>
                                      <a:pt x="235" y="155"/>
                                      <a:pt x="230" y="160"/>
                                      <a:pt x="224" y="160"/>
                                    </a:cubicBezTo>
                                    <a:cubicBezTo>
                                      <a:pt x="218" y="160"/>
                                      <a:pt x="213" y="155"/>
                                      <a:pt x="213" y="149"/>
                                    </a:cubicBezTo>
                                    <a:cubicBezTo>
                                      <a:pt x="213" y="143"/>
                                      <a:pt x="218" y="138"/>
                                      <a:pt x="224" y="138"/>
                                    </a:cubicBezTo>
                                    <a:cubicBezTo>
                                      <a:pt x="230" y="138"/>
                                      <a:pt x="235" y="143"/>
                                      <a:pt x="235" y="149"/>
                                    </a:cubicBezTo>
                                    <a:close/>
                                    <a:moveTo>
                                      <a:pt x="64" y="192"/>
                                    </a:moveTo>
                                    <a:cubicBezTo>
                                      <a:pt x="64" y="198"/>
                                      <a:pt x="59" y="202"/>
                                      <a:pt x="53" y="202"/>
                                    </a:cubicBezTo>
                                    <a:cubicBezTo>
                                      <a:pt x="47" y="202"/>
                                      <a:pt x="43" y="198"/>
                                      <a:pt x="43" y="192"/>
                                    </a:cubicBezTo>
                                    <a:cubicBezTo>
                                      <a:pt x="43" y="186"/>
                                      <a:pt x="47" y="181"/>
                                      <a:pt x="53" y="181"/>
                                    </a:cubicBezTo>
                                    <a:cubicBezTo>
                                      <a:pt x="59" y="181"/>
                                      <a:pt x="64" y="186"/>
                                      <a:pt x="64" y="192"/>
                                    </a:cubicBezTo>
                                    <a:close/>
                                    <a:moveTo>
                                      <a:pt x="107" y="192"/>
                                    </a:moveTo>
                                    <a:cubicBezTo>
                                      <a:pt x="107" y="198"/>
                                      <a:pt x="102" y="202"/>
                                      <a:pt x="96" y="202"/>
                                    </a:cubicBezTo>
                                    <a:cubicBezTo>
                                      <a:pt x="90" y="202"/>
                                      <a:pt x="85" y="198"/>
                                      <a:pt x="85" y="192"/>
                                    </a:cubicBezTo>
                                    <a:cubicBezTo>
                                      <a:pt x="85" y="186"/>
                                      <a:pt x="90" y="181"/>
                                      <a:pt x="96" y="181"/>
                                    </a:cubicBezTo>
                                    <a:cubicBezTo>
                                      <a:pt x="102" y="181"/>
                                      <a:pt x="107" y="186"/>
                                      <a:pt x="107" y="192"/>
                                    </a:cubicBezTo>
                                    <a:close/>
                                    <a:moveTo>
                                      <a:pt x="149" y="192"/>
                                    </a:moveTo>
                                    <a:cubicBezTo>
                                      <a:pt x="149" y="198"/>
                                      <a:pt x="145" y="202"/>
                                      <a:pt x="139" y="202"/>
                                    </a:cubicBezTo>
                                    <a:cubicBezTo>
                                      <a:pt x="133" y="202"/>
                                      <a:pt x="128" y="198"/>
                                      <a:pt x="128" y="192"/>
                                    </a:cubicBezTo>
                                    <a:cubicBezTo>
                                      <a:pt x="128" y="186"/>
                                      <a:pt x="133" y="181"/>
                                      <a:pt x="139" y="181"/>
                                    </a:cubicBezTo>
                                    <a:cubicBezTo>
                                      <a:pt x="145" y="181"/>
                                      <a:pt x="149" y="186"/>
                                      <a:pt x="149" y="192"/>
                                    </a:cubicBezTo>
                                    <a:close/>
                                    <a:moveTo>
                                      <a:pt x="192" y="192"/>
                                    </a:moveTo>
                                    <a:cubicBezTo>
                                      <a:pt x="192" y="198"/>
                                      <a:pt x="187" y="202"/>
                                      <a:pt x="181" y="202"/>
                                    </a:cubicBezTo>
                                    <a:cubicBezTo>
                                      <a:pt x="175" y="202"/>
                                      <a:pt x="171" y="198"/>
                                      <a:pt x="171" y="192"/>
                                    </a:cubicBezTo>
                                    <a:cubicBezTo>
                                      <a:pt x="171" y="186"/>
                                      <a:pt x="175" y="181"/>
                                      <a:pt x="181" y="181"/>
                                    </a:cubicBezTo>
                                    <a:cubicBezTo>
                                      <a:pt x="187" y="181"/>
                                      <a:pt x="192" y="186"/>
                                      <a:pt x="192" y="192"/>
                                    </a:cubicBezTo>
                                    <a:close/>
                                    <a:moveTo>
                                      <a:pt x="235" y="192"/>
                                    </a:moveTo>
                                    <a:cubicBezTo>
                                      <a:pt x="235" y="198"/>
                                      <a:pt x="230" y="202"/>
                                      <a:pt x="224" y="202"/>
                                    </a:cubicBezTo>
                                    <a:cubicBezTo>
                                      <a:pt x="218" y="202"/>
                                      <a:pt x="213" y="198"/>
                                      <a:pt x="213" y="192"/>
                                    </a:cubicBezTo>
                                    <a:cubicBezTo>
                                      <a:pt x="213" y="186"/>
                                      <a:pt x="218" y="181"/>
                                      <a:pt x="224" y="181"/>
                                    </a:cubicBezTo>
                                    <a:cubicBezTo>
                                      <a:pt x="230" y="181"/>
                                      <a:pt x="235" y="186"/>
                                      <a:pt x="235" y="192"/>
                                    </a:cubicBezTo>
                                    <a:close/>
                                    <a:moveTo>
                                      <a:pt x="149" y="234"/>
                                    </a:moveTo>
                                    <a:cubicBezTo>
                                      <a:pt x="149" y="240"/>
                                      <a:pt x="145" y="245"/>
                                      <a:pt x="139" y="245"/>
                                    </a:cubicBezTo>
                                    <a:cubicBezTo>
                                      <a:pt x="133" y="245"/>
                                      <a:pt x="128" y="240"/>
                                      <a:pt x="128" y="234"/>
                                    </a:cubicBezTo>
                                    <a:cubicBezTo>
                                      <a:pt x="128" y="228"/>
                                      <a:pt x="133" y="224"/>
                                      <a:pt x="139" y="224"/>
                                    </a:cubicBezTo>
                                    <a:cubicBezTo>
                                      <a:pt x="145" y="224"/>
                                      <a:pt x="149" y="228"/>
                                      <a:pt x="149" y="234"/>
                                    </a:cubicBezTo>
                                    <a:close/>
                                    <a:moveTo>
                                      <a:pt x="192" y="234"/>
                                    </a:moveTo>
                                    <a:cubicBezTo>
                                      <a:pt x="192" y="240"/>
                                      <a:pt x="187" y="245"/>
                                      <a:pt x="181" y="245"/>
                                    </a:cubicBezTo>
                                    <a:cubicBezTo>
                                      <a:pt x="175" y="245"/>
                                      <a:pt x="171" y="240"/>
                                      <a:pt x="171" y="234"/>
                                    </a:cubicBezTo>
                                    <a:cubicBezTo>
                                      <a:pt x="171" y="228"/>
                                      <a:pt x="175" y="224"/>
                                      <a:pt x="181" y="224"/>
                                    </a:cubicBezTo>
                                    <a:cubicBezTo>
                                      <a:pt x="187" y="224"/>
                                      <a:pt x="192" y="228"/>
                                      <a:pt x="192" y="234"/>
                                    </a:cubicBezTo>
                                    <a:close/>
                                    <a:moveTo>
                                      <a:pt x="107" y="234"/>
                                    </a:moveTo>
                                    <a:cubicBezTo>
                                      <a:pt x="107" y="240"/>
                                      <a:pt x="102" y="245"/>
                                      <a:pt x="96" y="245"/>
                                    </a:cubicBezTo>
                                    <a:cubicBezTo>
                                      <a:pt x="90" y="245"/>
                                      <a:pt x="85" y="240"/>
                                      <a:pt x="85" y="234"/>
                                    </a:cubicBezTo>
                                    <a:cubicBezTo>
                                      <a:pt x="85" y="228"/>
                                      <a:pt x="90" y="224"/>
                                      <a:pt x="96" y="224"/>
                                    </a:cubicBezTo>
                                    <a:cubicBezTo>
                                      <a:pt x="102" y="224"/>
                                      <a:pt x="107" y="228"/>
                                      <a:pt x="107" y="234"/>
                                    </a:cubicBezTo>
                                    <a:close/>
                                    <a:moveTo>
                                      <a:pt x="64" y="234"/>
                                    </a:moveTo>
                                    <a:cubicBezTo>
                                      <a:pt x="64" y="240"/>
                                      <a:pt x="59" y="245"/>
                                      <a:pt x="53" y="245"/>
                                    </a:cubicBezTo>
                                    <a:cubicBezTo>
                                      <a:pt x="47" y="245"/>
                                      <a:pt x="43" y="240"/>
                                      <a:pt x="43" y="234"/>
                                    </a:cubicBezTo>
                                    <a:cubicBezTo>
                                      <a:pt x="43" y="228"/>
                                      <a:pt x="47" y="224"/>
                                      <a:pt x="53" y="224"/>
                                    </a:cubicBezTo>
                                    <a:cubicBezTo>
                                      <a:pt x="59" y="224"/>
                                      <a:pt x="64" y="228"/>
                                      <a:pt x="64" y="234"/>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4" style="position:absolute;margin-left:-1.05pt;margin-top:-.75pt;width:15.65pt;height:16.85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7,298" o:spid="_x0000_s1026" fillcolor="#86bc25 [3204]" stroked="f" path="m267,21v-54,,-54,,-54,c213,10,213,10,213,10,213,4,209,,203,v-6,,-11,4,-11,10c192,21,192,21,192,21,85,21,85,21,85,21v,-11,,-11,,-11c85,4,81,,75,,69,,64,4,64,10v,11,,11,,11c11,21,11,21,11,21,5,21,,26,,32,,288,,288,,288v,6,5,10,11,10c267,298,267,298,267,298v6,,10,-4,10,-10c277,32,277,32,277,32v,-6,-4,-11,-10,-11xm256,277v-235,,-235,,-235,c21,42,21,42,21,42v43,,43,,43,c64,53,64,53,64,53v,6,5,11,11,11c81,64,85,59,85,53v,-11,,-11,,-11c192,42,192,42,192,42v,11,,11,,11c192,59,197,64,203,64v6,,10,-5,10,-11c213,42,213,42,213,42v43,,43,,43,l256,277xm64,106v,6,-5,11,-11,11c47,117,43,112,43,106v,-6,4,-10,10,-10c59,96,64,100,64,106xm107,106v,6,-5,11,-11,11c90,117,85,112,85,106v,-6,5,-10,11,-10c102,96,107,100,107,106xm149,106v,6,-4,11,-10,11c133,117,128,112,128,106v,-6,5,-10,11,-10c145,96,149,100,149,106xm64,149v,6,-5,11,-11,11c47,160,43,155,43,149v,-6,4,-11,10,-11c59,138,64,143,64,149xm107,149v,6,-5,11,-11,11c90,160,85,155,85,149v,-6,5,-11,11,-11c102,138,107,143,107,149xm149,149v,6,-4,11,-10,11c133,160,128,155,128,149v,-6,5,-11,11,-11c145,138,149,143,149,149xm192,106v,6,-5,11,-11,11c175,117,171,112,171,106v,-6,4,-10,10,-10c187,96,192,100,192,106xm192,149v,6,-5,11,-11,11c175,160,171,155,171,149v,-6,4,-11,10,-11c187,138,192,143,192,149xm224,96v6,,11,4,11,10c235,112,230,117,224,117v-6,,-11,-5,-11,-11c213,100,218,96,224,96xm235,149v,6,-5,11,-11,11c218,160,213,155,213,149v,-6,5,-11,11,-11c230,138,235,143,235,149xm64,192v,6,-5,10,-11,10c47,202,43,198,43,192v,-6,4,-11,10,-11c59,181,64,186,64,192xm107,192v,6,-5,10,-11,10c90,202,85,198,85,192v,-6,5,-11,11,-11c102,181,107,186,107,192xm149,192v,6,-4,10,-10,10c133,202,128,198,128,192v,-6,5,-11,11,-11c145,181,149,186,149,192xm192,192v,6,-5,10,-11,10c175,202,171,198,171,192v,-6,4,-11,10,-11c187,181,192,186,192,192xm235,192v,6,-5,10,-11,10c218,202,213,198,213,192v,-6,5,-11,11,-11c230,181,235,186,235,192xm149,234v,6,-4,11,-10,11c133,245,128,240,128,234v,-6,5,-10,11,-10c145,224,149,228,149,234xm192,234v,6,-5,11,-11,11c175,245,171,240,171,234v,-6,4,-10,10,-10c187,224,192,228,192,234xm107,234v,6,-5,11,-11,11c90,245,85,240,85,234v,-6,5,-10,11,-10c102,224,107,228,107,234xm64,234v,6,-5,11,-11,11c47,245,43,240,43,234v,-6,4,-10,10,-10c59,224,64,228,64,23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" w14:anchorId="1D0EFFEF">
                      <v:path arrowok="t" o:connecttype="custom" o:connectlocs="152833,7181;137765,15080;53815,0;7893,15080;7893,213995;198755,22979;15068,198915;45922,38060;60990,30160;145658,45959;183687,30160;38029,84018;45922,76119;60990,76119;106912,76119;99736,68938;38029,114897;45922,106998;60990,106998;106912,106998;99736,99098;129872,84018;137765,76119;122697,106998;160726,68938;152833,76119;160726,114897;168619,106998;30854,137876;76775,137876;68883,129977;99736,145057;106912,137876;122697,137876;168619,137876;160726,129977;99736,175935;106912,168036;122697,168036;76775,168036;68883,160855;38029,175935;45922,168036" o:connectangles="0,0,0,0,0,0,0,0,0,0,0,0,0,0,0,0,0,0,0,0,0,0,0,0,0,0,0,0,0,0,0,0,0,0,0,0,0,0,0,0,0,0,0"/>
                      <o:lock v:ext="edit" verticies="t"/>
                    </v:shape>
                  </w:pict>
                </mc:Fallback>
              </mc:AlternateContent>
            </w:r>
          </w:p>
        </w:tc>
        <w:tc>
          <w:tcPr>
            <w:tcW w:w="4288" w:type="dxa"/>
            <w:tcBorders>
              <w:top w:val="dashed" w:sz="18" w:space="0" w:color="7F7F7F" w:themeColor="text1" w:themeTint="80"/>
              <w:bottom w:val="dashed" w:sz="18" w:space="0" w:color="7F7F7F" w:themeColor="text1" w:themeTint="80"/>
            </w:tcBorders>
          </w:tcPr>
          <w:p w14:paraId="6A3687E7" w14:textId="74B3FB0C" w:rsidR="00C854DF" w:rsidRPr="00F41269" w:rsidRDefault="00C854DF" w:rsidP="00F8573E">
            <w:pPr>
              <w:spacing w:after="0"/>
              <w:jc w:val="left"/>
              <w:rPr>
                <w:lang w:val="en-GB"/>
              </w:rPr>
            </w:pPr>
            <w:r w:rsidRPr="00F41269">
              <w:rPr>
                <w:b/>
                <w:lang w:val="en-GB"/>
              </w:rPr>
              <w:t>Project timeline</w:t>
            </w:r>
            <w:r w:rsidRPr="00F41269">
              <w:rPr>
                <w:lang w:val="en-GB"/>
              </w:rPr>
              <w:t xml:space="preserve">: </w:t>
            </w:r>
            <w:r w:rsidR="00F8573E" w:rsidRPr="00F41269">
              <w:rPr>
                <w:lang w:val="en-GB"/>
              </w:rPr>
              <w:t>Aug</w:t>
            </w:r>
            <w:r w:rsidR="00B81EEA" w:rsidRPr="00F41269">
              <w:rPr>
                <w:lang w:val="en-GB"/>
              </w:rPr>
              <w:t xml:space="preserve"> 201</w:t>
            </w:r>
            <w:r w:rsidR="00F8573E" w:rsidRPr="00F41269">
              <w:rPr>
                <w:lang w:val="en-GB"/>
              </w:rPr>
              <w:t>9</w:t>
            </w:r>
            <w:r w:rsidR="00B81EEA" w:rsidRPr="00F41269">
              <w:rPr>
                <w:lang w:val="en-GB"/>
              </w:rPr>
              <w:t xml:space="preserve"> </w:t>
            </w:r>
            <w:r w:rsidR="00F868E8" w:rsidRPr="00F41269">
              <w:rPr>
                <w:lang w:val="en-GB"/>
              </w:rPr>
              <w:t xml:space="preserve">– </w:t>
            </w:r>
            <w:r w:rsidR="00B81EEA" w:rsidRPr="00F41269">
              <w:rPr>
                <w:lang w:val="en-GB"/>
              </w:rPr>
              <w:t>Jan 2020</w:t>
            </w:r>
          </w:p>
        </w:tc>
        <w:tc>
          <w:tcPr>
            <w:tcW w:w="504" w:type="dxa"/>
            <w:tcBorders>
              <w:bottom w:val="dashed" w:sz="18" w:space="0" w:color="7F7F7F" w:themeColor="text1" w:themeTint="80"/>
            </w:tcBorders>
          </w:tcPr>
          <w:p w14:paraId="4908A766" w14:textId="77777777" w:rsidR="00C854DF" w:rsidRPr="00F41269" w:rsidRDefault="00C854DF" w:rsidP="00C854DF">
            <w:pPr>
              <w:spacing w:after="0"/>
              <w:jc w:val="left"/>
              <w:rPr>
                <w:lang w:val="en-GB"/>
              </w:rPr>
            </w:pPr>
            <w:r w:rsidRPr="00F41269">
              <w:rPr>
                <w:b/>
                <w:noProof/>
              </w:rPr>
              <mc:AlternateContent>
                <mc:Choice Requires="wps">
                  <w:drawing>
                    <wp:anchor distT="0" distB="0" distL="114300" distR="114300" simplePos="0" relativeHeight="251658253" behindDoc="0" locked="0" layoutInCell="1" allowOverlap="1" wp14:anchorId="0404FB83" wp14:editId="26843B45">
                      <wp:simplePos x="0" y="0"/>
                      <wp:positionH relativeFrom="column">
                        <wp:posOffset>-20320</wp:posOffset>
                      </wp:positionH>
                      <wp:positionV relativeFrom="paragraph">
                        <wp:posOffset>3175</wp:posOffset>
                      </wp:positionV>
                      <wp:extent cx="216460" cy="183991"/>
                      <wp:effectExtent l="0" t="0" r="0" b="6985"/>
                      <wp:wrapNone/>
                      <wp:docPr id="20" name="Freeform 26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6460" cy="183991"/>
                              </a:xfrm>
                              <a:custGeom>
                                <a:avLst/>
                                <a:gdLst>
                                  <a:gd name="T0" fmla="*/ 23 w 300"/>
                                  <a:gd name="T1" fmla="*/ 245 h 256"/>
                                  <a:gd name="T2" fmla="*/ 2 w 300"/>
                                  <a:gd name="T3" fmla="*/ 245 h 256"/>
                                  <a:gd name="T4" fmla="*/ 12 w 300"/>
                                  <a:gd name="T5" fmla="*/ 213 h 256"/>
                                  <a:gd name="T6" fmla="*/ 55 w 300"/>
                                  <a:gd name="T7" fmla="*/ 192 h 256"/>
                                  <a:gd name="T8" fmla="*/ 44 w 300"/>
                                  <a:gd name="T9" fmla="*/ 245 h 256"/>
                                  <a:gd name="T10" fmla="*/ 66 w 300"/>
                                  <a:gd name="T11" fmla="*/ 245 h 256"/>
                                  <a:gd name="T12" fmla="*/ 55 w 300"/>
                                  <a:gd name="T13" fmla="*/ 192 h 256"/>
                                  <a:gd name="T14" fmla="*/ 87 w 300"/>
                                  <a:gd name="T15" fmla="*/ 171 h 256"/>
                                  <a:gd name="T16" fmla="*/ 98 w 300"/>
                                  <a:gd name="T17" fmla="*/ 256 h 256"/>
                                  <a:gd name="T18" fmla="*/ 108 w 300"/>
                                  <a:gd name="T19" fmla="*/ 171 h 256"/>
                                  <a:gd name="T20" fmla="*/ 140 w 300"/>
                                  <a:gd name="T21" fmla="*/ 149 h 256"/>
                                  <a:gd name="T22" fmla="*/ 130 w 300"/>
                                  <a:gd name="T23" fmla="*/ 245 h 256"/>
                                  <a:gd name="T24" fmla="*/ 151 w 300"/>
                                  <a:gd name="T25" fmla="*/ 245 h 256"/>
                                  <a:gd name="T26" fmla="*/ 140 w 300"/>
                                  <a:gd name="T27" fmla="*/ 149 h 256"/>
                                  <a:gd name="T28" fmla="*/ 172 w 300"/>
                                  <a:gd name="T29" fmla="*/ 160 h 256"/>
                                  <a:gd name="T30" fmla="*/ 183 w 300"/>
                                  <a:gd name="T31" fmla="*/ 256 h 256"/>
                                  <a:gd name="T32" fmla="*/ 194 w 300"/>
                                  <a:gd name="T33" fmla="*/ 160 h 256"/>
                                  <a:gd name="T34" fmla="*/ 226 w 300"/>
                                  <a:gd name="T35" fmla="*/ 117 h 256"/>
                                  <a:gd name="T36" fmla="*/ 215 w 300"/>
                                  <a:gd name="T37" fmla="*/ 245 h 256"/>
                                  <a:gd name="T38" fmla="*/ 236 w 300"/>
                                  <a:gd name="T39" fmla="*/ 245 h 256"/>
                                  <a:gd name="T40" fmla="*/ 226 w 300"/>
                                  <a:gd name="T41" fmla="*/ 117 h 256"/>
                                  <a:gd name="T42" fmla="*/ 258 w 300"/>
                                  <a:gd name="T43" fmla="*/ 96 h 256"/>
                                  <a:gd name="T44" fmla="*/ 268 w 300"/>
                                  <a:gd name="T45" fmla="*/ 256 h 256"/>
                                  <a:gd name="T46" fmla="*/ 279 w 300"/>
                                  <a:gd name="T47" fmla="*/ 96 h 256"/>
                                  <a:gd name="T48" fmla="*/ 300 w 300"/>
                                  <a:gd name="T49" fmla="*/ 7 h 256"/>
                                  <a:gd name="T50" fmla="*/ 290 w 300"/>
                                  <a:gd name="T51" fmla="*/ 0 h 256"/>
                                  <a:gd name="T52" fmla="*/ 236 w 300"/>
                                  <a:gd name="T53" fmla="*/ 11 h 256"/>
                                  <a:gd name="T54" fmla="*/ 264 w 300"/>
                                  <a:gd name="T55" fmla="*/ 21 h 256"/>
                                  <a:gd name="T56" fmla="*/ 98 w 300"/>
                                  <a:gd name="T57" fmla="*/ 107 h 256"/>
                                  <a:gd name="T58" fmla="*/ 6 w 300"/>
                                  <a:gd name="T59" fmla="*/ 173 h 256"/>
                                  <a:gd name="T60" fmla="*/ 12 w 300"/>
                                  <a:gd name="T61" fmla="*/ 192 h 256"/>
                                  <a:gd name="T62" fmla="*/ 101 w 300"/>
                                  <a:gd name="T63" fmla="*/ 128 h 256"/>
                                  <a:gd name="T64" fmla="*/ 191 w 300"/>
                                  <a:gd name="T65" fmla="*/ 125 h 256"/>
                                  <a:gd name="T66" fmla="*/ 279 w 300"/>
                                  <a:gd name="T67" fmla="*/ 53 h 256"/>
                                  <a:gd name="T68" fmla="*/ 300 w 300"/>
                                  <a:gd name="T69" fmla="*/ 53 h 256"/>
                                  <a:gd name="T70" fmla="*/ 300 w 300"/>
                                  <a:gd name="T71" fmla="*/ 7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00" h="256">
                                    <a:moveTo>
                                      <a:pt x="23" y="224"/>
                                    </a:moveTo>
                                    <a:cubicBezTo>
                                      <a:pt x="23" y="245"/>
                                      <a:pt x="23" y="245"/>
                                      <a:pt x="23" y="245"/>
                                    </a:cubicBezTo>
                                    <a:cubicBezTo>
                                      <a:pt x="23" y="251"/>
                                      <a:pt x="18" y="256"/>
                                      <a:pt x="12" y="256"/>
                                    </a:cubicBezTo>
                                    <a:cubicBezTo>
                                      <a:pt x="6" y="256"/>
                                      <a:pt x="2" y="251"/>
                                      <a:pt x="2" y="245"/>
                                    </a:cubicBezTo>
                                    <a:cubicBezTo>
                                      <a:pt x="2" y="224"/>
                                      <a:pt x="2" y="224"/>
                                      <a:pt x="2" y="224"/>
                                    </a:cubicBezTo>
                                    <a:cubicBezTo>
                                      <a:pt x="2" y="218"/>
                                      <a:pt x="6" y="213"/>
                                      <a:pt x="12" y="213"/>
                                    </a:cubicBezTo>
                                    <a:cubicBezTo>
                                      <a:pt x="18" y="213"/>
                                      <a:pt x="23" y="218"/>
                                      <a:pt x="23" y="224"/>
                                    </a:cubicBezTo>
                                    <a:close/>
                                    <a:moveTo>
                                      <a:pt x="55" y="192"/>
                                    </a:moveTo>
                                    <a:cubicBezTo>
                                      <a:pt x="49" y="192"/>
                                      <a:pt x="44" y="197"/>
                                      <a:pt x="44" y="203"/>
                                    </a:cubicBezTo>
                                    <a:cubicBezTo>
                                      <a:pt x="44" y="245"/>
                                      <a:pt x="44" y="245"/>
                                      <a:pt x="44" y="245"/>
                                    </a:cubicBezTo>
                                    <a:cubicBezTo>
                                      <a:pt x="44" y="251"/>
                                      <a:pt x="49" y="256"/>
                                      <a:pt x="55" y="256"/>
                                    </a:cubicBezTo>
                                    <a:cubicBezTo>
                                      <a:pt x="61" y="256"/>
                                      <a:pt x="66" y="251"/>
                                      <a:pt x="66" y="245"/>
                                    </a:cubicBezTo>
                                    <a:cubicBezTo>
                                      <a:pt x="66" y="203"/>
                                      <a:pt x="66" y="203"/>
                                      <a:pt x="66" y="203"/>
                                    </a:cubicBezTo>
                                    <a:cubicBezTo>
                                      <a:pt x="66" y="197"/>
                                      <a:pt x="61" y="192"/>
                                      <a:pt x="55" y="192"/>
                                    </a:cubicBezTo>
                                    <a:close/>
                                    <a:moveTo>
                                      <a:pt x="98" y="160"/>
                                    </a:moveTo>
                                    <a:cubicBezTo>
                                      <a:pt x="92" y="160"/>
                                      <a:pt x="87" y="165"/>
                                      <a:pt x="87" y="171"/>
                                    </a:cubicBezTo>
                                    <a:cubicBezTo>
                                      <a:pt x="87" y="245"/>
                                      <a:pt x="87" y="245"/>
                                      <a:pt x="87" y="245"/>
                                    </a:cubicBezTo>
                                    <a:cubicBezTo>
                                      <a:pt x="87" y="251"/>
                                      <a:pt x="92" y="256"/>
                                      <a:pt x="98" y="256"/>
                                    </a:cubicBezTo>
                                    <a:cubicBezTo>
                                      <a:pt x="104" y="256"/>
                                      <a:pt x="108" y="251"/>
                                      <a:pt x="108" y="245"/>
                                    </a:cubicBezTo>
                                    <a:cubicBezTo>
                                      <a:pt x="108" y="171"/>
                                      <a:pt x="108" y="171"/>
                                      <a:pt x="108" y="171"/>
                                    </a:cubicBezTo>
                                    <a:cubicBezTo>
                                      <a:pt x="108" y="165"/>
                                      <a:pt x="104" y="160"/>
                                      <a:pt x="98" y="160"/>
                                    </a:cubicBezTo>
                                    <a:close/>
                                    <a:moveTo>
                                      <a:pt x="140" y="149"/>
                                    </a:moveTo>
                                    <a:cubicBezTo>
                                      <a:pt x="134" y="149"/>
                                      <a:pt x="130" y="154"/>
                                      <a:pt x="130" y="160"/>
                                    </a:cubicBezTo>
                                    <a:cubicBezTo>
                                      <a:pt x="130" y="245"/>
                                      <a:pt x="130" y="245"/>
                                      <a:pt x="130" y="245"/>
                                    </a:cubicBezTo>
                                    <a:cubicBezTo>
                                      <a:pt x="130" y="251"/>
                                      <a:pt x="134" y="256"/>
                                      <a:pt x="140" y="256"/>
                                    </a:cubicBezTo>
                                    <a:cubicBezTo>
                                      <a:pt x="146" y="256"/>
                                      <a:pt x="151" y="251"/>
                                      <a:pt x="151" y="245"/>
                                    </a:cubicBezTo>
                                    <a:cubicBezTo>
                                      <a:pt x="151" y="160"/>
                                      <a:pt x="151" y="160"/>
                                      <a:pt x="151" y="160"/>
                                    </a:cubicBezTo>
                                    <a:cubicBezTo>
                                      <a:pt x="151" y="154"/>
                                      <a:pt x="146" y="149"/>
                                      <a:pt x="140" y="149"/>
                                    </a:cubicBezTo>
                                    <a:close/>
                                    <a:moveTo>
                                      <a:pt x="183" y="149"/>
                                    </a:moveTo>
                                    <a:cubicBezTo>
                                      <a:pt x="177" y="149"/>
                                      <a:pt x="172" y="154"/>
                                      <a:pt x="172" y="160"/>
                                    </a:cubicBezTo>
                                    <a:cubicBezTo>
                                      <a:pt x="172" y="245"/>
                                      <a:pt x="172" y="245"/>
                                      <a:pt x="172" y="245"/>
                                    </a:cubicBezTo>
                                    <a:cubicBezTo>
                                      <a:pt x="172" y="251"/>
                                      <a:pt x="177" y="256"/>
                                      <a:pt x="183" y="256"/>
                                    </a:cubicBezTo>
                                    <a:cubicBezTo>
                                      <a:pt x="189" y="256"/>
                                      <a:pt x="194" y="251"/>
                                      <a:pt x="194" y="245"/>
                                    </a:cubicBezTo>
                                    <a:cubicBezTo>
                                      <a:pt x="194" y="160"/>
                                      <a:pt x="194" y="160"/>
                                      <a:pt x="194" y="160"/>
                                    </a:cubicBezTo>
                                    <a:cubicBezTo>
                                      <a:pt x="194" y="154"/>
                                      <a:pt x="189" y="149"/>
                                      <a:pt x="183" y="149"/>
                                    </a:cubicBezTo>
                                    <a:close/>
                                    <a:moveTo>
                                      <a:pt x="226" y="117"/>
                                    </a:moveTo>
                                    <a:cubicBezTo>
                                      <a:pt x="220" y="117"/>
                                      <a:pt x="215" y="122"/>
                                      <a:pt x="215" y="128"/>
                                    </a:cubicBezTo>
                                    <a:cubicBezTo>
                                      <a:pt x="215" y="245"/>
                                      <a:pt x="215" y="245"/>
                                      <a:pt x="215" y="245"/>
                                    </a:cubicBezTo>
                                    <a:cubicBezTo>
                                      <a:pt x="215" y="251"/>
                                      <a:pt x="220" y="256"/>
                                      <a:pt x="226" y="256"/>
                                    </a:cubicBezTo>
                                    <a:cubicBezTo>
                                      <a:pt x="232" y="256"/>
                                      <a:pt x="236" y="251"/>
                                      <a:pt x="236" y="245"/>
                                    </a:cubicBezTo>
                                    <a:cubicBezTo>
                                      <a:pt x="236" y="128"/>
                                      <a:pt x="236" y="128"/>
                                      <a:pt x="236" y="128"/>
                                    </a:cubicBezTo>
                                    <a:cubicBezTo>
                                      <a:pt x="236" y="122"/>
                                      <a:pt x="232" y="117"/>
                                      <a:pt x="226" y="117"/>
                                    </a:cubicBezTo>
                                    <a:close/>
                                    <a:moveTo>
                                      <a:pt x="268" y="85"/>
                                    </a:moveTo>
                                    <a:cubicBezTo>
                                      <a:pt x="262" y="85"/>
                                      <a:pt x="258" y="90"/>
                                      <a:pt x="258" y="96"/>
                                    </a:cubicBezTo>
                                    <a:cubicBezTo>
                                      <a:pt x="258" y="245"/>
                                      <a:pt x="258" y="245"/>
                                      <a:pt x="258" y="245"/>
                                    </a:cubicBezTo>
                                    <a:cubicBezTo>
                                      <a:pt x="258" y="251"/>
                                      <a:pt x="262" y="256"/>
                                      <a:pt x="268" y="256"/>
                                    </a:cubicBezTo>
                                    <a:cubicBezTo>
                                      <a:pt x="274" y="256"/>
                                      <a:pt x="279" y="251"/>
                                      <a:pt x="279" y="245"/>
                                    </a:cubicBezTo>
                                    <a:cubicBezTo>
                                      <a:pt x="279" y="96"/>
                                      <a:pt x="279" y="96"/>
                                      <a:pt x="279" y="96"/>
                                    </a:cubicBezTo>
                                    <a:cubicBezTo>
                                      <a:pt x="279" y="90"/>
                                      <a:pt x="274" y="85"/>
                                      <a:pt x="268" y="85"/>
                                    </a:cubicBezTo>
                                    <a:close/>
                                    <a:moveTo>
                                      <a:pt x="300" y="7"/>
                                    </a:moveTo>
                                    <a:cubicBezTo>
                                      <a:pt x="298" y="4"/>
                                      <a:pt x="296" y="2"/>
                                      <a:pt x="294" y="1"/>
                                    </a:cubicBezTo>
                                    <a:cubicBezTo>
                                      <a:pt x="292" y="0"/>
                                      <a:pt x="291" y="0"/>
                                      <a:pt x="290" y="0"/>
                                    </a:cubicBezTo>
                                    <a:cubicBezTo>
                                      <a:pt x="247" y="0"/>
                                      <a:pt x="247" y="0"/>
                                      <a:pt x="247" y="0"/>
                                    </a:cubicBezTo>
                                    <a:cubicBezTo>
                                      <a:pt x="241" y="0"/>
                                      <a:pt x="236" y="5"/>
                                      <a:pt x="236" y="11"/>
                                    </a:cubicBezTo>
                                    <a:cubicBezTo>
                                      <a:pt x="236" y="17"/>
                                      <a:pt x="241" y="21"/>
                                      <a:pt x="247" y="21"/>
                                    </a:cubicBezTo>
                                    <a:cubicBezTo>
                                      <a:pt x="264" y="21"/>
                                      <a:pt x="264" y="21"/>
                                      <a:pt x="264" y="21"/>
                                    </a:cubicBezTo>
                                    <a:cubicBezTo>
                                      <a:pt x="179" y="107"/>
                                      <a:pt x="179" y="107"/>
                                      <a:pt x="179" y="107"/>
                                    </a:cubicBezTo>
                                    <a:cubicBezTo>
                                      <a:pt x="98" y="107"/>
                                      <a:pt x="98" y="107"/>
                                      <a:pt x="98" y="107"/>
                                    </a:cubicBezTo>
                                    <a:cubicBezTo>
                                      <a:pt x="95" y="107"/>
                                      <a:pt x="93" y="107"/>
                                      <a:pt x="91" y="109"/>
                                    </a:cubicBezTo>
                                    <a:cubicBezTo>
                                      <a:pt x="6" y="173"/>
                                      <a:pt x="6" y="173"/>
                                      <a:pt x="6" y="173"/>
                                    </a:cubicBezTo>
                                    <a:cubicBezTo>
                                      <a:pt x="1" y="176"/>
                                      <a:pt x="0" y="183"/>
                                      <a:pt x="4" y="188"/>
                                    </a:cubicBezTo>
                                    <a:cubicBezTo>
                                      <a:pt x="6" y="191"/>
                                      <a:pt x="9" y="192"/>
                                      <a:pt x="12" y="192"/>
                                    </a:cubicBezTo>
                                    <a:cubicBezTo>
                                      <a:pt x="15" y="192"/>
                                      <a:pt x="17" y="191"/>
                                      <a:pt x="19" y="190"/>
                                    </a:cubicBezTo>
                                    <a:cubicBezTo>
                                      <a:pt x="101" y="128"/>
                                      <a:pt x="101" y="128"/>
                                      <a:pt x="101" y="128"/>
                                    </a:cubicBezTo>
                                    <a:cubicBezTo>
                                      <a:pt x="183" y="128"/>
                                      <a:pt x="183" y="128"/>
                                      <a:pt x="183" y="128"/>
                                    </a:cubicBezTo>
                                    <a:cubicBezTo>
                                      <a:pt x="186" y="128"/>
                                      <a:pt x="189" y="127"/>
                                      <a:pt x="191" y="125"/>
                                    </a:cubicBezTo>
                                    <a:cubicBezTo>
                                      <a:pt x="279" y="36"/>
                                      <a:pt x="279" y="36"/>
                                      <a:pt x="279" y="36"/>
                                    </a:cubicBezTo>
                                    <a:cubicBezTo>
                                      <a:pt x="279" y="53"/>
                                      <a:pt x="279" y="53"/>
                                      <a:pt x="279" y="53"/>
                                    </a:cubicBezTo>
                                    <a:cubicBezTo>
                                      <a:pt x="279" y="59"/>
                                      <a:pt x="284" y="64"/>
                                      <a:pt x="290" y="64"/>
                                    </a:cubicBezTo>
                                    <a:cubicBezTo>
                                      <a:pt x="296" y="64"/>
                                      <a:pt x="300" y="59"/>
                                      <a:pt x="300" y="53"/>
                                    </a:cubicBezTo>
                                    <a:cubicBezTo>
                                      <a:pt x="300" y="11"/>
                                      <a:pt x="300" y="11"/>
                                      <a:pt x="300" y="11"/>
                                    </a:cubicBezTo>
                                    <a:cubicBezTo>
                                      <a:pt x="300" y="9"/>
                                      <a:pt x="300" y="8"/>
                                      <a:pt x="300" y="7"/>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262" style="position:absolute;margin-left:-1.6pt;margin-top:.25pt;width:17.05pt;height:14.5pt;z-index:251658253;visibility:visible;mso-wrap-style:square;mso-wrap-distance-left:9pt;mso-wrap-distance-top:0;mso-wrap-distance-right:9pt;mso-wrap-distance-bottom:0;mso-position-horizontal:absolute;mso-position-horizontal-relative:text;mso-position-vertical:absolute;mso-position-vertical-relative:text;v-text-anchor:top" coordsize="300,256" o:spid="_x0000_s1026" fillcolor="#86bc25 [3204]" stroked="f" path="m23,224v,21,,21,,21c23,251,18,256,12,256,6,256,2,251,2,245v,-21,,-21,,-21c2,218,6,213,12,213v6,,11,5,11,11xm55,192v-6,,-11,5,-11,11c44,245,44,245,44,245v,6,5,11,11,11c61,256,66,251,66,245v,-42,,-42,,-42c66,197,61,192,55,192xm98,160v-6,,-11,5,-11,11c87,245,87,245,87,245v,6,5,11,11,11c104,256,108,251,108,245v,-74,,-74,,-74c108,165,104,160,98,160xm140,149v-6,,-10,5,-10,11c130,245,130,245,130,245v,6,4,11,10,11c146,256,151,251,151,245v,-85,,-85,,-85c151,154,146,149,140,149xm183,149v-6,,-11,5,-11,11c172,245,172,245,172,245v,6,5,11,11,11c189,256,194,251,194,245v,-85,,-85,,-85c194,154,189,149,183,149xm226,117v-6,,-11,5,-11,11c215,245,215,245,215,245v,6,5,11,11,11c232,256,236,251,236,245v,-117,,-117,,-117c236,122,232,117,226,117xm268,85v-6,,-10,5,-10,11c258,245,258,245,258,245v,6,4,11,10,11c274,256,279,251,279,245v,-149,,-149,,-149c279,90,274,85,268,85xm300,7c298,4,296,2,294,1,292,,291,,290,,247,,247,,247,v-6,,-11,5,-11,11c236,17,241,21,247,21v17,,17,,17,c179,107,179,107,179,107v-81,,-81,,-81,c95,107,93,107,91,109,6,173,6,173,6,173,1,176,,183,4,188v2,3,5,4,8,4c15,192,17,191,19,190v82,-62,82,-62,82,-62c183,128,183,128,183,128v3,,6,-1,8,-3c279,36,279,36,279,36v,17,,17,,17c279,59,284,64,290,64v6,,10,-5,10,-11c300,11,300,11,300,11v,-2,,-3,,-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" w14:anchorId="28FF4CEA">
                      <v:path arrowok="t" o:connecttype="custom" o:connectlocs="16595,176085;1443,176085;8658,153086;39684,137993;31747,176085;47621,176085;39684,137993;62773,122900;70710,183991;77926,122900;101015,107089;93799,176085;108952,176085;101015,107089;124104,114994;132041,183991;139977,114994;163067,84090;155130,176085;170282,176085;163067,84090;186156,68997;193371,183991;201308,68997;216460,5031;209245,0;170282,7906;190485,15093;70710,76902;4329,124338;8658,137993;72875,91996;137813,89839;201308,38092;216460,38092;216460,5031" o:connectangles="0,0,0,0,0,0,0,0,0,0,0,0,0,0,0,0,0,0,0,0,0,0,0,0,0,0,0,0,0,0,0,0,0,0,0,0"/>
                      <o:lock v:ext="edit" verticies="t"/>
                    </v:shape>
                  </w:pict>
                </mc:Fallback>
              </mc:AlternateContent>
            </w:r>
          </w:p>
        </w:tc>
        <w:tc>
          <w:tcPr>
            <w:tcW w:w="4829" w:type="dxa"/>
            <w:tcBorders>
              <w:bottom w:val="dashed" w:sz="18" w:space="0" w:color="7F7F7F" w:themeColor="text1" w:themeTint="80"/>
            </w:tcBorders>
          </w:tcPr>
          <w:p w14:paraId="6C0ABEE8" w14:textId="1690A1C6" w:rsidR="00C854DF" w:rsidRPr="00F41269" w:rsidRDefault="00C854DF" w:rsidP="00B81EEA">
            <w:pPr>
              <w:spacing w:after="0"/>
              <w:rPr>
                <w:lang w:val="en-GB"/>
              </w:rPr>
            </w:pPr>
            <w:r w:rsidRPr="00F41269">
              <w:rPr>
                <w:b/>
                <w:lang w:val="en-GB"/>
              </w:rPr>
              <w:t xml:space="preserve">Project status: </w:t>
            </w:r>
            <w:r w:rsidR="00B81EEA" w:rsidRPr="00F41269">
              <w:rPr>
                <w:bCs/>
                <w:lang w:val="en-GB"/>
              </w:rPr>
              <w:t>In use by the SASU</w:t>
            </w:r>
            <w:r w:rsidR="00B81EEA" w:rsidRPr="00F41269">
              <w:rPr>
                <w:lang w:val="en-GB"/>
              </w:rPr>
              <w:t xml:space="preserve"> since January 2020</w:t>
            </w:r>
          </w:p>
        </w:tc>
      </w:tr>
      <w:tr w:rsidR="00C854DF" w:rsidRPr="00F41269" w14:paraId="2A6E1E66" w14:textId="77777777" w:rsidTr="3285FE89">
        <w:trPr>
          <w:trHeight w:val="340"/>
        </w:trPr>
        <w:tc>
          <w:tcPr>
            <w:tcW w:w="534" w:type="dxa"/>
            <w:tcBorders>
              <w:top w:val="dashed" w:sz="18" w:space="0" w:color="7F7F7F" w:themeColor="text1" w:themeTint="80"/>
            </w:tcBorders>
          </w:tcPr>
          <w:p w14:paraId="2405599E" w14:textId="77777777" w:rsidR="00C854DF" w:rsidRPr="00F41269" w:rsidRDefault="00C854DF" w:rsidP="00C854DF">
            <w:pPr>
              <w:spacing w:after="0"/>
              <w:jc w:val="left"/>
              <w:rPr>
                <w:lang w:val="en-GB" w:eastAsia="en-GB"/>
              </w:rPr>
            </w:pPr>
            <w:r w:rsidRPr="00F41269">
              <w:rPr>
                <w:noProof/>
              </w:rPr>
              <mc:AlternateContent>
                <mc:Choice Requires="wps">
                  <w:drawing>
                    <wp:anchor distT="0" distB="0" distL="114300" distR="114300" simplePos="0" relativeHeight="251658240" behindDoc="0" locked="0" layoutInCell="1" allowOverlap="1" wp14:anchorId="06E53F9E" wp14:editId="39E29843">
                      <wp:simplePos x="0" y="0"/>
                      <wp:positionH relativeFrom="column">
                        <wp:posOffset>-5080</wp:posOffset>
                      </wp:positionH>
                      <wp:positionV relativeFrom="paragraph">
                        <wp:posOffset>1905</wp:posOffset>
                      </wp:positionV>
                      <wp:extent cx="228861" cy="168407"/>
                      <wp:effectExtent l="0" t="0" r="0" b="3175"/>
                      <wp:wrapNone/>
                      <wp:docPr id="753" name="Freeform 7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8861" cy="168407"/>
                              </a:xfrm>
                              <a:custGeom>
                                <a:avLst/>
                                <a:gdLst>
                                  <a:gd name="T0" fmla="*/ 309 w 320"/>
                                  <a:gd name="T1" fmla="*/ 0 h 235"/>
                                  <a:gd name="T2" fmla="*/ 10 w 320"/>
                                  <a:gd name="T3" fmla="*/ 0 h 235"/>
                                  <a:gd name="T4" fmla="*/ 0 w 320"/>
                                  <a:gd name="T5" fmla="*/ 11 h 235"/>
                                  <a:gd name="T6" fmla="*/ 0 w 320"/>
                                  <a:gd name="T7" fmla="*/ 224 h 235"/>
                                  <a:gd name="T8" fmla="*/ 10 w 320"/>
                                  <a:gd name="T9" fmla="*/ 235 h 235"/>
                                  <a:gd name="T10" fmla="*/ 309 w 320"/>
                                  <a:gd name="T11" fmla="*/ 235 h 235"/>
                                  <a:gd name="T12" fmla="*/ 320 w 320"/>
                                  <a:gd name="T13" fmla="*/ 224 h 235"/>
                                  <a:gd name="T14" fmla="*/ 320 w 320"/>
                                  <a:gd name="T15" fmla="*/ 11 h 235"/>
                                  <a:gd name="T16" fmla="*/ 309 w 320"/>
                                  <a:gd name="T17" fmla="*/ 0 h 235"/>
                                  <a:gd name="T18" fmla="*/ 298 w 320"/>
                                  <a:gd name="T19" fmla="*/ 199 h 235"/>
                                  <a:gd name="T20" fmla="*/ 214 w 320"/>
                                  <a:gd name="T21" fmla="*/ 114 h 235"/>
                                  <a:gd name="T22" fmla="*/ 298 w 320"/>
                                  <a:gd name="T23" fmla="*/ 35 h 235"/>
                                  <a:gd name="T24" fmla="*/ 298 w 320"/>
                                  <a:gd name="T25" fmla="*/ 199 h 235"/>
                                  <a:gd name="T26" fmla="*/ 282 w 320"/>
                                  <a:gd name="T27" fmla="*/ 22 h 235"/>
                                  <a:gd name="T28" fmla="*/ 160 w 320"/>
                                  <a:gd name="T29" fmla="*/ 135 h 235"/>
                                  <a:gd name="T30" fmla="*/ 37 w 320"/>
                                  <a:gd name="T31" fmla="*/ 22 h 235"/>
                                  <a:gd name="T32" fmla="*/ 282 w 320"/>
                                  <a:gd name="T33" fmla="*/ 22 h 235"/>
                                  <a:gd name="T34" fmla="*/ 21 w 320"/>
                                  <a:gd name="T35" fmla="*/ 35 h 235"/>
                                  <a:gd name="T36" fmla="*/ 106 w 320"/>
                                  <a:gd name="T37" fmla="*/ 114 h 235"/>
                                  <a:gd name="T38" fmla="*/ 21 w 320"/>
                                  <a:gd name="T39" fmla="*/ 199 h 235"/>
                                  <a:gd name="T40" fmla="*/ 21 w 320"/>
                                  <a:gd name="T41" fmla="*/ 35 h 235"/>
                                  <a:gd name="T42" fmla="*/ 121 w 320"/>
                                  <a:gd name="T43" fmla="*/ 129 h 235"/>
                                  <a:gd name="T44" fmla="*/ 152 w 320"/>
                                  <a:gd name="T45" fmla="*/ 157 h 235"/>
                                  <a:gd name="T46" fmla="*/ 160 w 320"/>
                                  <a:gd name="T47" fmla="*/ 160 h 235"/>
                                  <a:gd name="T48" fmla="*/ 167 w 320"/>
                                  <a:gd name="T49" fmla="*/ 157 h 235"/>
                                  <a:gd name="T50" fmla="*/ 198 w 320"/>
                                  <a:gd name="T51" fmla="*/ 129 h 235"/>
                                  <a:gd name="T52" fmla="*/ 283 w 320"/>
                                  <a:gd name="T53" fmla="*/ 214 h 235"/>
                                  <a:gd name="T54" fmla="*/ 36 w 320"/>
                                  <a:gd name="T55" fmla="*/ 214 h 235"/>
                                  <a:gd name="T56" fmla="*/ 121 w 320"/>
                                  <a:gd name="T57" fmla="*/ 129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20" h="235">
                                    <a:moveTo>
                                      <a:pt x="309" y="0"/>
                                    </a:moveTo>
                                    <a:cubicBezTo>
                                      <a:pt x="10" y="0"/>
                                      <a:pt x="10" y="0"/>
                                      <a:pt x="10" y="0"/>
                                    </a:cubicBezTo>
                                    <a:cubicBezTo>
                                      <a:pt x="4" y="0"/>
                                      <a:pt x="0" y="5"/>
                                      <a:pt x="0" y="11"/>
                                    </a:cubicBezTo>
                                    <a:cubicBezTo>
                                      <a:pt x="0" y="224"/>
                                      <a:pt x="0" y="224"/>
                                      <a:pt x="0" y="224"/>
                                    </a:cubicBezTo>
                                    <a:cubicBezTo>
                                      <a:pt x="0" y="230"/>
                                      <a:pt x="4" y="235"/>
                                      <a:pt x="10" y="235"/>
                                    </a:cubicBezTo>
                                    <a:cubicBezTo>
                                      <a:pt x="309" y="235"/>
                                      <a:pt x="309" y="235"/>
                                      <a:pt x="309" y="235"/>
                                    </a:cubicBezTo>
                                    <a:cubicBezTo>
                                      <a:pt x="315" y="235"/>
                                      <a:pt x="320" y="230"/>
                                      <a:pt x="320" y="224"/>
                                    </a:cubicBezTo>
                                    <a:cubicBezTo>
                                      <a:pt x="320" y="11"/>
                                      <a:pt x="320" y="11"/>
                                      <a:pt x="320" y="11"/>
                                    </a:cubicBezTo>
                                    <a:cubicBezTo>
                                      <a:pt x="320" y="5"/>
                                      <a:pt x="315" y="0"/>
                                      <a:pt x="309" y="0"/>
                                    </a:cubicBezTo>
                                    <a:close/>
                                    <a:moveTo>
                                      <a:pt x="298" y="199"/>
                                    </a:moveTo>
                                    <a:cubicBezTo>
                                      <a:pt x="214" y="114"/>
                                      <a:pt x="214" y="114"/>
                                      <a:pt x="214" y="114"/>
                                    </a:cubicBezTo>
                                    <a:cubicBezTo>
                                      <a:pt x="298" y="35"/>
                                      <a:pt x="298" y="35"/>
                                      <a:pt x="298" y="35"/>
                                    </a:cubicBezTo>
                                    <a:lnTo>
                                      <a:pt x="298" y="199"/>
                                    </a:lnTo>
                                    <a:close/>
                                    <a:moveTo>
                                      <a:pt x="282" y="22"/>
                                    </a:moveTo>
                                    <a:cubicBezTo>
                                      <a:pt x="160" y="135"/>
                                      <a:pt x="160" y="135"/>
                                      <a:pt x="160" y="135"/>
                                    </a:cubicBezTo>
                                    <a:cubicBezTo>
                                      <a:pt x="37" y="22"/>
                                      <a:pt x="37" y="22"/>
                                      <a:pt x="37" y="22"/>
                                    </a:cubicBezTo>
                                    <a:lnTo>
                                      <a:pt x="282" y="22"/>
                                    </a:lnTo>
                                    <a:close/>
                                    <a:moveTo>
                                      <a:pt x="21" y="35"/>
                                    </a:moveTo>
                                    <a:cubicBezTo>
                                      <a:pt x="106" y="114"/>
                                      <a:pt x="106" y="114"/>
                                      <a:pt x="106" y="114"/>
                                    </a:cubicBezTo>
                                    <a:cubicBezTo>
                                      <a:pt x="21" y="199"/>
                                      <a:pt x="21" y="199"/>
                                      <a:pt x="21" y="199"/>
                                    </a:cubicBezTo>
                                    <a:lnTo>
                                      <a:pt x="21" y="35"/>
                                    </a:lnTo>
                                    <a:close/>
                                    <a:moveTo>
                                      <a:pt x="121" y="129"/>
                                    </a:moveTo>
                                    <a:cubicBezTo>
                                      <a:pt x="152" y="157"/>
                                      <a:pt x="152" y="157"/>
                                      <a:pt x="152" y="157"/>
                                    </a:cubicBezTo>
                                    <a:cubicBezTo>
                                      <a:pt x="154" y="159"/>
                                      <a:pt x="157" y="160"/>
                                      <a:pt x="160" y="160"/>
                                    </a:cubicBezTo>
                                    <a:cubicBezTo>
                                      <a:pt x="162" y="160"/>
                                      <a:pt x="165" y="159"/>
                                      <a:pt x="167" y="157"/>
                                    </a:cubicBezTo>
                                    <a:cubicBezTo>
                                      <a:pt x="198" y="129"/>
                                      <a:pt x="198" y="129"/>
                                      <a:pt x="198" y="129"/>
                                    </a:cubicBezTo>
                                    <a:cubicBezTo>
                                      <a:pt x="283" y="214"/>
                                      <a:pt x="283" y="214"/>
                                      <a:pt x="283" y="214"/>
                                    </a:cubicBezTo>
                                    <a:cubicBezTo>
                                      <a:pt x="36" y="214"/>
                                      <a:pt x="36" y="214"/>
                                      <a:pt x="36" y="214"/>
                                    </a:cubicBezTo>
                                    <a:lnTo>
                                      <a:pt x="121" y="129"/>
                                    </a:ln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715" style="position:absolute;margin-left:-.4pt;margin-top:.15pt;width:18pt;height:13.2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20,235" o:spid="_x0000_s1026" fillcolor="#86bc25 [3204]" stroked="f" path="m309,c10,,10,,10,,4,,,5,,11,,224,,224,,224v,6,4,11,10,11c309,235,309,235,309,235v6,,11,-5,11,-11c320,11,320,11,320,11,320,5,315,,309,xm298,199c214,114,214,114,214,114,298,35,298,35,298,35r,164xm282,22c160,135,160,135,160,135,37,22,37,22,37,22r245,xm21,35v85,79,85,79,85,79c21,199,21,199,21,199l21,35xm121,129v31,28,31,28,31,28c154,159,157,160,160,160v2,,5,-1,7,-3c198,129,198,129,198,129v85,85,85,85,85,85c36,214,36,214,36,214r85,-8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" w14:anchorId="4A1E6551">
                      <v:path arrowok="t" o:connecttype="custom" o:connectlocs="220994,0;7152,0;0,7883;0,160524;7152,168407;220994,168407;228861,160524;228861,7883;220994,0;213127,142608;153051,81695;213127,25082;213127,142608;201684,15766;114431,96744;26462,15766;201684,15766;15019,25082;75810,81695;15019,142608;15019,25082;86538,92445;108709,112510;114431,114660;119437,112510;141608,92445;202399,153358;25747,153358;86538,92445" o:connectangles="0,0,0,0,0,0,0,0,0,0,0,0,0,0,0,0,0,0,0,0,0,0,0,0,0,0,0,0,0"/>
                      <o:lock v:ext="edit" verticies="t"/>
                    </v:shape>
                  </w:pict>
                </mc:Fallback>
              </mc:AlternateContent>
            </w:r>
          </w:p>
        </w:tc>
        <w:tc>
          <w:tcPr>
            <w:tcW w:w="4288" w:type="dxa"/>
            <w:tcBorders>
              <w:top w:val="dashed" w:sz="18" w:space="0" w:color="7F7F7F" w:themeColor="text1" w:themeTint="80"/>
            </w:tcBorders>
          </w:tcPr>
          <w:p w14:paraId="7C4BB7E5" w14:textId="4C143F57" w:rsidR="00C854DF" w:rsidRPr="00F41269" w:rsidRDefault="00C854DF" w:rsidP="00620097">
            <w:pPr>
              <w:spacing w:after="0"/>
              <w:jc w:val="left"/>
              <w:rPr>
                <w:lang w:val="en-GB"/>
              </w:rPr>
            </w:pPr>
            <w:r w:rsidRPr="00F41269">
              <w:rPr>
                <w:b/>
                <w:lang w:val="en-GB"/>
              </w:rPr>
              <w:t xml:space="preserve">Email: </w:t>
            </w:r>
            <w:r w:rsidR="00620097" w:rsidRPr="00F41269">
              <w:rPr>
                <w:lang w:val="en-GB"/>
              </w:rPr>
              <w:t>NiewiadE@ebrd.com</w:t>
            </w:r>
          </w:p>
        </w:tc>
        <w:tc>
          <w:tcPr>
            <w:tcW w:w="504" w:type="dxa"/>
            <w:tcBorders>
              <w:top w:val="dashed" w:sz="18" w:space="0" w:color="7F7F7F" w:themeColor="text1" w:themeTint="80"/>
            </w:tcBorders>
          </w:tcPr>
          <w:p w14:paraId="7FDAC08D" w14:textId="77777777" w:rsidR="00C854DF" w:rsidRPr="00F41269" w:rsidRDefault="00C854DF" w:rsidP="00C854DF">
            <w:pPr>
              <w:spacing w:after="0"/>
              <w:jc w:val="left"/>
              <w:rPr>
                <w:b/>
                <w:lang w:val="en-GB"/>
              </w:rPr>
            </w:pPr>
            <w:r w:rsidRPr="00F41269">
              <w:rPr>
                <w:noProof/>
              </w:rPr>
              <mc:AlternateContent>
                <mc:Choice Requires="wps">
                  <w:drawing>
                    <wp:anchor distT="0" distB="0" distL="114300" distR="114300" simplePos="0" relativeHeight="251658241" behindDoc="0" locked="0" layoutInCell="1" allowOverlap="1" wp14:anchorId="07FE7BDC" wp14:editId="44F82625">
                      <wp:simplePos x="0" y="0"/>
                      <wp:positionH relativeFrom="column">
                        <wp:posOffset>-1270</wp:posOffset>
                      </wp:positionH>
                      <wp:positionV relativeFrom="paragraph">
                        <wp:posOffset>1905</wp:posOffset>
                      </wp:positionV>
                      <wp:extent cx="148590" cy="265246"/>
                      <wp:effectExtent l="0" t="0" r="3810" b="1905"/>
                      <wp:wrapNone/>
                      <wp:docPr id="421" name="Freeform 9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65246"/>
                              </a:xfrm>
                              <a:custGeom>
                                <a:avLst/>
                                <a:gdLst>
                                  <a:gd name="T0" fmla="*/ 147 w 161"/>
                                  <a:gd name="T1" fmla="*/ 99 h 320"/>
                                  <a:gd name="T2" fmla="*/ 123 w 161"/>
                                  <a:gd name="T3" fmla="*/ 74 h 320"/>
                                  <a:gd name="T4" fmla="*/ 91 w 161"/>
                                  <a:gd name="T5" fmla="*/ 74 h 320"/>
                                  <a:gd name="T6" fmla="*/ 91 w 161"/>
                                  <a:gd name="T7" fmla="*/ 72 h 320"/>
                                  <a:gd name="T8" fmla="*/ 81 w 161"/>
                                  <a:gd name="T9" fmla="*/ 36 h 320"/>
                                  <a:gd name="T10" fmla="*/ 73 w 161"/>
                                  <a:gd name="T11" fmla="*/ 10 h 320"/>
                                  <a:gd name="T12" fmla="*/ 63 w 161"/>
                                  <a:gd name="T13" fmla="*/ 0 h 320"/>
                                  <a:gd name="T14" fmla="*/ 52 w 161"/>
                                  <a:gd name="T15" fmla="*/ 10 h 320"/>
                                  <a:gd name="T16" fmla="*/ 62 w 161"/>
                                  <a:gd name="T17" fmla="*/ 47 h 320"/>
                                  <a:gd name="T18" fmla="*/ 70 w 161"/>
                                  <a:gd name="T19" fmla="*/ 72 h 320"/>
                                  <a:gd name="T20" fmla="*/ 70 w 161"/>
                                  <a:gd name="T21" fmla="*/ 74 h 320"/>
                                  <a:gd name="T22" fmla="*/ 39 w 161"/>
                                  <a:gd name="T23" fmla="*/ 74 h 320"/>
                                  <a:gd name="T24" fmla="*/ 14 w 161"/>
                                  <a:gd name="T25" fmla="*/ 98 h 320"/>
                                  <a:gd name="T26" fmla="*/ 0 w 161"/>
                                  <a:gd name="T27" fmla="*/ 238 h 320"/>
                                  <a:gd name="T28" fmla="*/ 0 w 161"/>
                                  <a:gd name="T29" fmla="*/ 239 h 320"/>
                                  <a:gd name="T30" fmla="*/ 81 w 161"/>
                                  <a:gd name="T31" fmla="*/ 320 h 320"/>
                                  <a:gd name="T32" fmla="*/ 161 w 161"/>
                                  <a:gd name="T33" fmla="*/ 238 h 320"/>
                                  <a:gd name="T34" fmla="*/ 147 w 161"/>
                                  <a:gd name="T35" fmla="*/ 99 h 320"/>
                                  <a:gd name="T36" fmla="*/ 126 w 161"/>
                                  <a:gd name="T37" fmla="*/ 100 h 320"/>
                                  <a:gd name="T38" fmla="*/ 130 w 161"/>
                                  <a:gd name="T39" fmla="*/ 138 h 320"/>
                                  <a:gd name="T40" fmla="*/ 91 w 161"/>
                                  <a:gd name="T41" fmla="*/ 138 h 320"/>
                                  <a:gd name="T42" fmla="*/ 91 w 161"/>
                                  <a:gd name="T43" fmla="*/ 96 h 320"/>
                                  <a:gd name="T44" fmla="*/ 123 w 161"/>
                                  <a:gd name="T45" fmla="*/ 96 h 320"/>
                                  <a:gd name="T46" fmla="*/ 126 w 161"/>
                                  <a:gd name="T47" fmla="*/ 100 h 320"/>
                                  <a:gd name="T48" fmla="*/ 39 w 161"/>
                                  <a:gd name="T49" fmla="*/ 96 h 320"/>
                                  <a:gd name="T50" fmla="*/ 70 w 161"/>
                                  <a:gd name="T51" fmla="*/ 96 h 320"/>
                                  <a:gd name="T52" fmla="*/ 70 w 161"/>
                                  <a:gd name="T53" fmla="*/ 138 h 320"/>
                                  <a:gd name="T54" fmla="*/ 32 w 161"/>
                                  <a:gd name="T55" fmla="*/ 138 h 320"/>
                                  <a:gd name="T56" fmla="*/ 36 w 161"/>
                                  <a:gd name="T57" fmla="*/ 99 h 320"/>
                                  <a:gd name="T58" fmla="*/ 39 w 161"/>
                                  <a:gd name="T59" fmla="*/ 96 h 320"/>
                                  <a:gd name="T60" fmla="*/ 81 w 161"/>
                                  <a:gd name="T61" fmla="*/ 298 h 320"/>
                                  <a:gd name="T62" fmla="*/ 22 w 161"/>
                                  <a:gd name="T63" fmla="*/ 240 h 320"/>
                                  <a:gd name="T64" fmla="*/ 30 w 161"/>
                                  <a:gd name="T65" fmla="*/ 160 h 320"/>
                                  <a:gd name="T66" fmla="*/ 132 w 161"/>
                                  <a:gd name="T67" fmla="*/ 160 h 320"/>
                                  <a:gd name="T68" fmla="*/ 140 w 161"/>
                                  <a:gd name="T69" fmla="*/ 239 h 320"/>
                                  <a:gd name="T70" fmla="*/ 81 w 161"/>
                                  <a:gd name="T71" fmla="*/ 29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1" h="320">
                                    <a:moveTo>
                                      <a:pt x="147" y="99"/>
                                    </a:moveTo>
                                    <a:cubicBezTo>
                                      <a:pt x="147" y="86"/>
                                      <a:pt x="136" y="74"/>
                                      <a:pt x="123" y="74"/>
                                    </a:cubicBezTo>
                                    <a:cubicBezTo>
                                      <a:pt x="91" y="74"/>
                                      <a:pt x="91" y="74"/>
                                      <a:pt x="91" y="74"/>
                                    </a:cubicBezTo>
                                    <a:cubicBezTo>
                                      <a:pt x="91" y="72"/>
                                      <a:pt x="91" y="72"/>
                                      <a:pt x="91" y="72"/>
                                    </a:cubicBezTo>
                                    <a:cubicBezTo>
                                      <a:pt x="91" y="53"/>
                                      <a:pt x="85" y="43"/>
                                      <a:pt x="81" y="36"/>
                                    </a:cubicBezTo>
                                    <a:cubicBezTo>
                                      <a:pt x="77" y="29"/>
                                      <a:pt x="73" y="23"/>
                                      <a:pt x="73" y="10"/>
                                    </a:cubicBezTo>
                                    <a:cubicBezTo>
                                      <a:pt x="73" y="4"/>
                                      <a:pt x="69" y="0"/>
                                      <a:pt x="63" y="0"/>
                                    </a:cubicBezTo>
                                    <a:cubicBezTo>
                                      <a:pt x="57" y="0"/>
                                      <a:pt x="52" y="4"/>
                                      <a:pt x="52" y="10"/>
                                    </a:cubicBezTo>
                                    <a:cubicBezTo>
                                      <a:pt x="52" y="29"/>
                                      <a:pt x="58" y="39"/>
                                      <a:pt x="62" y="47"/>
                                    </a:cubicBezTo>
                                    <a:cubicBezTo>
                                      <a:pt x="67" y="54"/>
                                      <a:pt x="70" y="59"/>
                                      <a:pt x="70" y="72"/>
                                    </a:cubicBezTo>
                                    <a:cubicBezTo>
                                      <a:pt x="70" y="74"/>
                                      <a:pt x="70" y="74"/>
                                      <a:pt x="70" y="74"/>
                                    </a:cubicBezTo>
                                    <a:cubicBezTo>
                                      <a:pt x="39" y="74"/>
                                      <a:pt x="39" y="74"/>
                                      <a:pt x="39" y="74"/>
                                    </a:cubicBezTo>
                                    <a:cubicBezTo>
                                      <a:pt x="25" y="74"/>
                                      <a:pt x="14" y="86"/>
                                      <a:pt x="14" y="98"/>
                                    </a:cubicBezTo>
                                    <a:cubicBezTo>
                                      <a:pt x="0" y="238"/>
                                      <a:pt x="0" y="238"/>
                                      <a:pt x="0" y="238"/>
                                    </a:cubicBezTo>
                                    <a:cubicBezTo>
                                      <a:pt x="0" y="239"/>
                                      <a:pt x="0" y="239"/>
                                      <a:pt x="0" y="239"/>
                                    </a:cubicBezTo>
                                    <a:cubicBezTo>
                                      <a:pt x="0" y="284"/>
                                      <a:pt x="36" y="320"/>
                                      <a:pt x="81" y="320"/>
                                    </a:cubicBezTo>
                                    <a:cubicBezTo>
                                      <a:pt x="125" y="320"/>
                                      <a:pt x="161" y="284"/>
                                      <a:pt x="161" y="238"/>
                                    </a:cubicBezTo>
                                    <a:lnTo>
                                      <a:pt x="147" y="99"/>
                                    </a:lnTo>
                                    <a:close/>
                                    <a:moveTo>
                                      <a:pt x="126" y="100"/>
                                    </a:moveTo>
                                    <a:cubicBezTo>
                                      <a:pt x="130" y="138"/>
                                      <a:pt x="130" y="138"/>
                                      <a:pt x="130" y="138"/>
                                    </a:cubicBezTo>
                                    <a:cubicBezTo>
                                      <a:pt x="91" y="138"/>
                                      <a:pt x="91" y="138"/>
                                      <a:pt x="91" y="138"/>
                                    </a:cubicBezTo>
                                    <a:cubicBezTo>
                                      <a:pt x="91" y="96"/>
                                      <a:pt x="91" y="96"/>
                                      <a:pt x="91" y="96"/>
                                    </a:cubicBezTo>
                                    <a:cubicBezTo>
                                      <a:pt x="123" y="96"/>
                                      <a:pt x="123" y="96"/>
                                      <a:pt x="123" y="96"/>
                                    </a:cubicBezTo>
                                    <a:cubicBezTo>
                                      <a:pt x="124" y="96"/>
                                      <a:pt x="126" y="97"/>
                                      <a:pt x="126" y="100"/>
                                    </a:cubicBezTo>
                                    <a:close/>
                                    <a:moveTo>
                                      <a:pt x="39" y="96"/>
                                    </a:moveTo>
                                    <a:cubicBezTo>
                                      <a:pt x="70" y="96"/>
                                      <a:pt x="70" y="96"/>
                                      <a:pt x="70" y="96"/>
                                    </a:cubicBezTo>
                                    <a:cubicBezTo>
                                      <a:pt x="70" y="138"/>
                                      <a:pt x="70" y="138"/>
                                      <a:pt x="70" y="138"/>
                                    </a:cubicBezTo>
                                    <a:cubicBezTo>
                                      <a:pt x="32" y="138"/>
                                      <a:pt x="32" y="138"/>
                                      <a:pt x="32" y="138"/>
                                    </a:cubicBezTo>
                                    <a:cubicBezTo>
                                      <a:pt x="36" y="99"/>
                                      <a:pt x="36" y="99"/>
                                      <a:pt x="36" y="99"/>
                                    </a:cubicBezTo>
                                    <a:cubicBezTo>
                                      <a:pt x="36" y="97"/>
                                      <a:pt x="37" y="96"/>
                                      <a:pt x="39" y="96"/>
                                    </a:cubicBezTo>
                                    <a:close/>
                                    <a:moveTo>
                                      <a:pt x="81" y="298"/>
                                    </a:moveTo>
                                    <a:cubicBezTo>
                                      <a:pt x="48" y="298"/>
                                      <a:pt x="22" y="272"/>
                                      <a:pt x="22" y="240"/>
                                    </a:cubicBezTo>
                                    <a:cubicBezTo>
                                      <a:pt x="30" y="160"/>
                                      <a:pt x="30" y="160"/>
                                      <a:pt x="30" y="160"/>
                                    </a:cubicBezTo>
                                    <a:cubicBezTo>
                                      <a:pt x="132" y="160"/>
                                      <a:pt x="132" y="160"/>
                                      <a:pt x="132" y="160"/>
                                    </a:cubicBezTo>
                                    <a:cubicBezTo>
                                      <a:pt x="140" y="239"/>
                                      <a:pt x="140" y="239"/>
                                      <a:pt x="140" y="239"/>
                                    </a:cubicBezTo>
                                    <a:cubicBezTo>
                                      <a:pt x="140" y="272"/>
                                      <a:pt x="113" y="298"/>
                                      <a:pt x="81" y="298"/>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Freeform 943" style="position:absolute;margin-left:-.1pt;margin-top:.15pt;width:11.7pt;height:20.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1,320" o:spid="_x0000_s1026" fillcolor="#86bc25 [3204]" stroked="f" path="m147,99c147,86,136,74,123,74v-32,,-32,,-32,c91,72,91,72,91,72,91,53,85,43,81,36,77,29,73,23,73,10,73,4,69,,63,,57,,52,4,52,10v,19,6,29,10,37c67,54,70,59,70,72v,2,,2,,2c39,74,39,74,39,74,25,74,14,86,14,98,,238,,238,,238v,1,,1,,1c,284,36,320,81,320v44,,80,-36,80,-82l147,99xm126,100v4,38,4,38,4,38c91,138,91,138,91,138v,-42,,-42,,-42c123,96,123,96,123,96v1,,3,1,3,4xm39,96v31,,31,,31,c70,138,70,138,70,138v-38,,-38,,-38,c36,99,36,99,36,99v,-2,1,-3,3,-3xm81,298c48,298,22,272,22,240v8,-80,8,-80,8,-80c132,160,132,160,132,160v8,79,8,79,8,79c140,272,113,298,81,2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" w14:anchorId="401C0927">
                      <v:path arrowok="t" o:connecttype="custom" o:connectlocs="135669,82060;113519,61338;83986,61338;83986,59680;74756,29840;67373,8289;58144,0;47992,8289;57221,38958;64604,59680;64604,61338;35994,61338;12921,81232;0,197277;0,198106;74756,265246;148590,197277;135669,82060;116288,82889;119980,114387;83986,114387;83986,79574;113519,79574;116288,82889;35994,79574;64604,79574;64604,114387;29533,114387;33225,82060;35994,79574;74756,247010;20304,198935;27688,132623;121825,132623;129209,198106;74756,247010" o:connectangles="0,0,0,0,0,0,0,0,0,0,0,0,0,0,0,0,0,0,0,0,0,0,0,0,0,0,0,0,0,0,0,0,0,0,0,0"/>
                      <o:lock v:ext="edit" verticies="t"/>
                    </v:shape>
                  </w:pict>
                </mc:Fallback>
              </mc:AlternateContent>
            </w:r>
          </w:p>
        </w:tc>
        <w:tc>
          <w:tcPr>
            <w:tcW w:w="4829" w:type="dxa"/>
            <w:tcBorders>
              <w:top w:val="dashed" w:sz="18" w:space="0" w:color="7F7F7F" w:themeColor="text1" w:themeTint="80"/>
            </w:tcBorders>
          </w:tcPr>
          <w:p w14:paraId="0619E4E0" w14:textId="0E6EBC59" w:rsidR="00C854DF" w:rsidRPr="00F41269" w:rsidRDefault="3285FE89" w:rsidP="00D01288">
            <w:pPr>
              <w:spacing w:after="0"/>
              <w:jc w:val="left"/>
              <w:rPr>
                <w:b/>
                <w:bCs/>
                <w:lang w:val="en-GB"/>
              </w:rPr>
            </w:pPr>
            <w:r w:rsidRPr="00F41269">
              <w:rPr>
                <w:b/>
                <w:bCs/>
                <w:lang w:val="en-GB"/>
              </w:rPr>
              <w:t xml:space="preserve">Website: </w:t>
            </w:r>
            <w:r w:rsidRPr="00F41269">
              <w:rPr>
                <w:lang w:val="en-GB"/>
              </w:rPr>
              <w:t>No public access</w:t>
            </w:r>
            <w:r w:rsidR="00D01288" w:rsidRPr="00F41269">
              <w:rPr>
                <w:lang w:val="en-GB"/>
              </w:rPr>
              <w:t>. The tool</w:t>
            </w:r>
            <w:r w:rsidRPr="00F41269">
              <w:rPr>
                <w:lang w:val="en-GB"/>
              </w:rPr>
              <w:t xml:space="preserve"> is restricted for </w:t>
            </w:r>
            <w:r w:rsidR="00D01288" w:rsidRPr="00F41269">
              <w:rPr>
                <w:lang w:val="en-GB"/>
              </w:rPr>
              <w:t xml:space="preserve">the </w:t>
            </w:r>
            <w:r w:rsidRPr="00F41269">
              <w:rPr>
                <w:lang w:val="en-GB"/>
              </w:rPr>
              <w:t>SASU user</w:t>
            </w:r>
            <w:r w:rsidR="00D01288" w:rsidRPr="00F41269">
              <w:rPr>
                <w:lang w:val="en-GB"/>
              </w:rPr>
              <w:t>s only</w:t>
            </w:r>
          </w:p>
        </w:tc>
      </w:tr>
    </w:tbl>
    <w:p w14:paraId="4B12F7C6" w14:textId="77777777" w:rsidR="007118B0" w:rsidRPr="00F41269" w:rsidRDefault="007118B0" w:rsidP="006B1A41">
      <w:pPr>
        <w:pStyle w:val="Heading4"/>
        <w:spacing w:before="240"/>
      </w:pPr>
    </w:p>
    <w:p w14:paraId="037A242D" w14:textId="77777777" w:rsidR="007118B0" w:rsidRPr="00F41269" w:rsidRDefault="007118B0">
      <w:pPr>
        <w:spacing w:after="200" w:line="276" w:lineRule="auto"/>
        <w:jc w:val="left"/>
        <w:rPr>
          <w:rFonts w:asciiTheme="majorHAnsi" w:eastAsiaTheme="majorEastAsia" w:hAnsiTheme="majorHAnsi" w:cstheme="majorBidi"/>
          <w:b/>
          <w:bCs/>
          <w:iCs/>
          <w:color w:val="75787B" w:themeColor="accent6"/>
          <w:lang w:val="en-GB"/>
        </w:rPr>
      </w:pPr>
      <w:r w:rsidRPr="00F41269">
        <w:rPr>
          <w:lang w:val="en-GB"/>
        </w:rPr>
        <w:br w:type="page"/>
      </w:r>
    </w:p>
    <w:p w14:paraId="78A79676" w14:textId="31B83947" w:rsidR="00996A92" w:rsidRPr="00F41269" w:rsidRDefault="00E720F9" w:rsidP="006B1A41">
      <w:pPr>
        <w:pStyle w:val="Heading4"/>
        <w:spacing w:before="240"/>
      </w:pPr>
      <w:r w:rsidRPr="00F41269">
        <w:lastRenderedPageBreak/>
        <w:t>Context and p</w:t>
      </w:r>
      <w:r w:rsidR="001C2330" w:rsidRPr="00F41269">
        <w:t>roblem statement</w:t>
      </w:r>
    </w:p>
    <w:p w14:paraId="455C439D" w14:textId="6BF23C75" w:rsidR="008A3049" w:rsidRPr="00F41269" w:rsidRDefault="008A3049" w:rsidP="008A3049">
      <w:pPr>
        <w:pBdr>
          <w:top w:val="nil"/>
          <w:left w:val="nil"/>
          <w:bottom w:val="nil"/>
          <w:right w:val="nil"/>
          <w:between w:val="nil"/>
        </w:pBdr>
        <w:spacing w:before="120" w:after="120" w:line="276" w:lineRule="auto"/>
        <w:rPr>
          <w:color w:val="000000"/>
          <w:szCs w:val="18"/>
          <w:lang w:val="en-GB"/>
        </w:rPr>
      </w:pPr>
      <w:r w:rsidRPr="00F41269">
        <w:rPr>
          <w:color w:val="000000"/>
          <w:szCs w:val="18"/>
          <w:lang w:val="en-GB"/>
        </w:rPr>
        <w:t xml:space="preserve">In April 2016, the </w:t>
      </w:r>
      <w:hyperlink r:id="rId12" w:history="1">
        <w:r w:rsidRPr="00F41269">
          <w:rPr>
            <w:rStyle w:val="Hyperlink"/>
            <w:szCs w:val="18"/>
            <w:lang w:val="en-GB"/>
          </w:rPr>
          <w:t>Public Procurement Law</w:t>
        </w:r>
      </w:hyperlink>
      <w:r w:rsidRPr="00F41269">
        <w:rPr>
          <w:color w:val="000000"/>
          <w:szCs w:val="18"/>
          <w:lang w:val="en-GB"/>
        </w:rPr>
        <w:t xml:space="preserve"> (Law) came into force in Ukraine. Together with the new Law, the </w:t>
      </w:r>
      <w:r w:rsidRPr="00F41269">
        <w:rPr>
          <w:b/>
          <w:color w:val="000000"/>
          <w:szCs w:val="18"/>
          <w:lang w:val="en-GB"/>
        </w:rPr>
        <w:t>public procurement monitoring</w:t>
      </w:r>
      <w:r w:rsidRPr="00F41269">
        <w:rPr>
          <w:color w:val="000000"/>
          <w:szCs w:val="18"/>
          <w:lang w:val="en-GB"/>
        </w:rPr>
        <w:t xml:space="preserve"> procedure was introduced. The Law defined the procurement monitoring procedure as the </w:t>
      </w:r>
      <w:r w:rsidRPr="00F41269">
        <w:rPr>
          <w:b/>
          <w:color w:val="000000"/>
          <w:szCs w:val="18"/>
          <w:lang w:val="en-GB"/>
        </w:rPr>
        <w:t>analysis of contracting authority</w:t>
      </w:r>
      <w:r w:rsidRPr="00F41269">
        <w:rPr>
          <w:color w:val="000000"/>
          <w:szCs w:val="18"/>
          <w:lang w:val="en-GB"/>
        </w:rPr>
        <w:t xml:space="preserve"> </w:t>
      </w:r>
      <w:r w:rsidRPr="00F41269">
        <w:rPr>
          <w:b/>
          <w:color w:val="000000"/>
          <w:szCs w:val="18"/>
          <w:lang w:val="en-GB"/>
        </w:rPr>
        <w:t>procurement practices</w:t>
      </w:r>
      <w:r w:rsidRPr="00F41269">
        <w:rPr>
          <w:color w:val="000000"/>
          <w:szCs w:val="18"/>
          <w:lang w:val="en-GB"/>
        </w:rPr>
        <w:t xml:space="preserve"> at all stages of procurement procedure for compliance with the Law in order </w:t>
      </w:r>
      <w:r w:rsidRPr="00F41269">
        <w:rPr>
          <w:b/>
          <w:color w:val="000000"/>
          <w:szCs w:val="18"/>
          <w:lang w:val="en-GB"/>
        </w:rPr>
        <w:t>to</w:t>
      </w:r>
      <w:r w:rsidRPr="00F41269">
        <w:rPr>
          <w:color w:val="000000"/>
          <w:szCs w:val="18"/>
          <w:lang w:val="en-GB"/>
        </w:rPr>
        <w:t xml:space="preserve"> </w:t>
      </w:r>
      <w:r w:rsidRPr="00F41269">
        <w:rPr>
          <w:b/>
          <w:color w:val="000000"/>
          <w:szCs w:val="18"/>
          <w:lang w:val="en-GB"/>
        </w:rPr>
        <w:t>prevent a breach of legislation</w:t>
      </w:r>
      <w:r w:rsidRPr="00F41269">
        <w:rPr>
          <w:color w:val="000000"/>
          <w:szCs w:val="18"/>
          <w:lang w:val="en-GB"/>
        </w:rPr>
        <w:t xml:space="preserve">.  The </w:t>
      </w:r>
      <w:hyperlink r:id="rId13" w:history="1">
        <w:r w:rsidRPr="00F41269">
          <w:rPr>
            <w:rStyle w:val="Hyperlink"/>
            <w:szCs w:val="18"/>
            <w:lang w:val="en-GB"/>
          </w:rPr>
          <w:t>State Audit Service of Ukraine</w:t>
        </w:r>
      </w:hyperlink>
      <w:r w:rsidRPr="00F41269">
        <w:rPr>
          <w:color w:val="000000"/>
          <w:szCs w:val="18"/>
          <w:lang w:val="en-GB"/>
        </w:rPr>
        <w:t xml:space="preserve"> (SASU) was assigned as the governmental authority responsible for performing public procurement monitoring.</w:t>
      </w:r>
    </w:p>
    <w:p w14:paraId="7F29BA83" w14:textId="2AD082E6" w:rsidR="000D1B65" w:rsidRPr="00F41269" w:rsidRDefault="008A3049" w:rsidP="00AB6DCD">
      <w:pPr>
        <w:pStyle w:val="rvps2"/>
        <w:shd w:val="clear" w:color="auto" w:fill="FFFFFF"/>
        <w:spacing w:before="0" w:beforeAutospacing="0" w:after="150" w:afterAutospacing="0" w:line="276" w:lineRule="auto"/>
        <w:jc w:val="both"/>
        <w:rPr>
          <w:rFonts w:asciiTheme="minorHAnsi" w:hAnsiTheme="minorHAnsi"/>
          <w:sz w:val="18"/>
          <w:szCs w:val="18"/>
          <w:lang w:val="en-GB"/>
        </w:rPr>
      </w:pPr>
      <w:bookmarkStart w:id="10" w:name="n691"/>
      <w:bookmarkEnd w:id="10"/>
      <w:r w:rsidRPr="00F41269">
        <w:rPr>
          <w:rFonts w:asciiTheme="minorHAnsi" w:hAnsiTheme="minorHAnsi"/>
          <w:sz w:val="18"/>
          <w:szCs w:val="18"/>
          <w:lang w:val="en-GB"/>
        </w:rPr>
        <w:t xml:space="preserve">To analyse information </w:t>
      </w:r>
      <w:del w:id="11" w:author="chris smith" w:date="2020-10-14T15:18:00Z">
        <w:r w:rsidRPr="00F41269" w:rsidDel="00F41269">
          <w:rPr>
            <w:rFonts w:asciiTheme="minorHAnsi" w:hAnsiTheme="minorHAnsi"/>
            <w:sz w:val="18"/>
            <w:szCs w:val="18"/>
            <w:lang w:val="en-GB"/>
          </w:rPr>
          <w:delText>signal</w:delText>
        </w:r>
      </w:del>
      <w:ins w:id="12" w:author="chris smith" w:date="2020-10-14T15:18:00Z">
        <w:r w:rsidR="00F41269" w:rsidRPr="00F41269">
          <w:rPr>
            <w:rFonts w:asciiTheme="minorHAnsi" w:hAnsiTheme="minorHAnsi"/>
            <w:sz w:val="18"/>
            <w:szCs w:val="18"/>
            <w:lang w:val="en-GB"/>
          </w:rPr>
          <w:t>signal</w:t>
        </w:r>
        <w:r w:rsidR="00F41269">
          <w:rPr>
            <w:rFonts w:asciiTheme="minorHAnsi" w:hAnsiTheme="minorHAnsi"/>
            <w:sz w:val="18"/>
            <w:szCs w:val="18"/>
            <w:lang w:val="en-GB"/>
          </w:rPr>
          <w:t>ling</w:t>
        </w:r>
      </w:ins>
      <w:del w:id="13" w:author="chris smith" w:date="2020-10-14T15:18:00Z">
        <w:r w:rsidRPr="00F41269" w:rsidDel="00F41269">
          <w:rPr>
            <w:rFonts w:asciiTheme="minorHAnsi" w:hAnsiTheme="minorHAnsi"/>
            <w:sz w:val="18"/>
            <w:szCs w:val="18"/>
            <w:lang w:val="en-GB"/>
          </w:rPr>
          <w:delText>ising</w:delText>
        </w:r>
      </w:del>
      <w:r w:rsidRPr="00F41269">
        <w:rPr>
          <w:rFonts w:asciiTheme="minorHAnsi" w:hAnsiTheme="minorHAnsi"/>
          <w:sz w:val="18"/>
          <w:szCs w:val="18"/>
          <w:lang w:val="en-GB"/>
        </w:rPr>
        <w:t xml:space="preserve"> the presen</w:t>
      </w:r>
      <w:r w:rsidRPr="00F41269">
        <w:rPr>
          <w:rFonts w:asciiTheme="minorHAnsi" w:hAnsiTheme="minorHAnsi"/>
          <w:color w:val="000000"/>
          <w:sz w:val="18"/>
          <w:szCs w:val="18"/>
          <w:lang w:val="en-GB"/>
        </w:rPr>
        <w:t>ce of signs of violation in the field of public procurement,</w:t>
      </w:r>
      <w:r w:rsidRPr="00F41269">
        <w:rPr>
          <w:rFonts w:asciiTheme="minorHAnsi" w:hAnsiTheme="minorHAnsi"/>
          <w:sz w:val="18"/>
          <w:szCs w:val="18"/>
          <w:lang w:val="en-GB"/>
        </w:rPr>
        <w:t xml:space="preserve"> the SASU needs to </w:t>
      </w:r>
      <w:r w:rsidRPr="00F41269">
        <w:rPr>
          <w:rFonts w:asciiTheme="minorHAnsi" w:hAnsiTheme="minorHAnsi"/>
          <w:b/>
          <w:sz w:val="18"/>
          <w:szCs w:val="18"/>
          <w:lang w:val="en-GB"/>
        </w:rPr>
        <w:t xml:space="preserve">process </w:t>
      </w:r>
      <w:ins w:id="14" w:author="chris smith" w:date="2020-10-14T15:18:00Z">
        <w:r w:rsidR="00F41269">
          <w:rPr>
            <w:rFonts w:asciiTheme="minorHAnsi" w:hAnsiTheme="minorHAnsi"/>
            <w:b/>
            <w:sz w:val="18"/>
            <w:szCs w:val="18"/>
            <w:lang w:val="en-GB"/>
          </w:rPr>
          <w:t xml:space="preserve">a </w:t>
        </w:r>
      </w:ins>
      <w:r w:rsidR="00AB6DCD" w:rsidRPr="00F41269">
        <w:rPr>
          <w:rFonts w:asciiTheme="minorHAnsi" w:hAnsiTheme="minorHAnsi"/>
          <w:b/>
          <w:sz w:val="18"/>
          <w:szCs w:val="18"/>
          <w:lang w:val="en-GB"/>
        </w:rPr>
        <w:t xml:space="preserve">huge amount of data from </w:t>
      </w:r>
      <w:r w:rsidR="00C241BA" w:rsidRPr="00F41269">
        <w:rPr>
          <w:rFonts w:asciiTheme="minorHAnsi" w:hAnsiTheme="minorHAnsi"/>
          <w:b/>
          <w:sz w:val="18"/>
          <w:szCs w:val="18"/>
          <w:lang w:val="en-GB"/>
        </w:rPr>
        <w:t>various</w:t>
      </w:r>
      <w:r w:rsidRPr="00F41269">
        <w:rPr>
          <w:rFonts w:asciiTheme="minorHAnsi" w:hAnsiTheme="minorHAnsi"/>
          <w:b/>
          <w:sz w:val="18"/>
          <w:szCs w:val="18"/>
          <w:lang w:val="en-GB"/>
        </w:rPr>
        <w:t xml:space="preserve"> sources</w:t>
      </w:r>
      <w:r w:rsidRPr="00F41269">
        <w:rPr>
          <w:rFonts w:asciiTheme="minorHAnsi" w:hAnsiTheme="minorHAnsi"/>
          <w:sz w:val="18"/>
          <w:szCs w:val="18"/>
          <w:lang w:val="en-GB"/>
        </w:rPr>
        <w:t>.</w:t>
      </w:r>
      <w:bookmarkStart w:id="15" w:name="n693"/>
      <w:bookmarkStart w:id="16" w:name="n694"/>
      <w:bookmarkStart w:id="17" w:name="n695"/>
      <w:bookmarkStart w:id="18" w:name="n696"/>
      <w:bookmarkEnd w:id="15"/>
      <w:bookmarkEnd w:id="16"/>
      <w:bookmarkEnd w:id="17"/>
      <w:bookmarkEnd w:id="18"/>
      <w:r w:rsidR="00AB6DCD" w:rsidRPr="00F41269">
        <w:rPr>
          <w:rFonts w:asciiTheme="minorHAnsi" w:hAnsiTheme="minorHAnsi"/>
          <w:sz w:val="18"/>
          <w:szCs w:val="18"/>
          <w:lang w:val="en-GB"/>
        </w:rPr>
        <w:t xml:space="preserve"> </w:t>
      </w:r>
      <w:r w:rsidRPr="00F41269">
        <w:rPr>
          <w:rFonts w:asciiTheme="minorHAnsi" w:hAnsiTheme="minorHAnsi"/>
          <w:sz w:val="18"/>
          <w:szCs w:val="18"/>
          <w:lang w:val="en-GB"/>
        </w:rPr>
        <w:t xml:space="preserve">In 2019, with the cooperation between the Government of Ukraine, </w:t>
      </w:r>
      <w:r w:rsidR="00C72E3F">
        <w:fldChar w:fldCharType="begin"/>
      </w:r>
      <w:r w:rsidR="00C72E3F" w:rsidRPr="00CA7833">
        <w:rPr>
          <w:lang w:val="en-US"/>
          <w:rPrChange w:id="19" w:author="Ira" w:date="2020-10-21T21:51:00Z">
            <w:rPr/>
          </w:rPrChange>
        </w:rPr>
        <w:instrText xml:space="preserve"> HYPERLINK "https://ti-ukraine.org/en/" </w:instrText>
      </w:r>
      <w:r w:rsidR="00C72E3F">
        <w:fldChar w:fldCharType="separate"/>
      </w:r>
      <w:r w:rsidRPr="00F41269">
        <w:rPr>
          <w:rStyle w:val="Hyperlink"/>
          <w:rFonts w:asciiTheme="minorHAnsi" w:hAnsiTheme="minorHAnsi"/>
          <w:sz w:val="18"/>
          <w:szCs w:val="18"/>
          <w:lang w:val="en-GB"/>
        </w:rPr>
        <w:t>T</w:t>
      </w:r>
      <w:r w:rsidR="000D1B65" w:rsidRPr="00F41269">
        <w:rPr>
          <w:rStyle w:val="Hyperlink"/>
          <w:rFonts w:asciiTheme="minorHAnsi" w:hAnsiTheme="minorHAnsi"/>
          <w:sz w:val="18"/>
          <w:szCs w:val="18"/>
          <w:lang w:val="en-GB"/>
        </w:rPr>
        <w:t xml:space="preserve">ransparency </w:t>
      </w:r>
      <w:r w:rsidRPr="00F41269">
        <w:rPr>
          <w:rStyle w:val="Hyperlink"/>
          <w:rFonts w:asciiTheme="minorHAnsi" w:hAnsiTheme="minorHAnsi"/>
          <w:sz w:val="18"/>
          <w:szCs w:val="18"/>
          <w:lang w:val="en-GB"/>
        </w:rPr>
        <w:t>I</w:t>
      </w:r>
      <w:r w:rsidR="000D1B65" w:rsidRPr="00F41269">
        <w:rPr>
          <w:rStyle w:val="Hyperlink"/>
          <w:rFonts w:asciiTheme="minorHAnsi" w:hAnsiTheme="minorHAnsi"/>
          <w:sz w:val="18"/>
          <w:szCs w:val="18"/>
          <w:lang w:val="en-GB"/>
        </w:rPr>
        <w:t>nternational Ukraine</w:t>
      </w:r>
      <w:r w:rsidR="00C72E3F">
        <w:rPr>
          <w:rStyle w:val="Hyperlink"/>
          <w:rFonts w:asciiTheme="minorHAnsi" w:hAnsiTheme="minorHAnsi"/>
          <w:sz w:val="18"/>
          <w:szCs w:val="18"/>
          <w:lang w:val="en-GB"/>
        </w:rPr>
        <w:fldChar w:fldCharType="end"/>
      </w:r>
      <w:r w:rsidRPr="00F41269">
        <w:rPr>
          <w:rFonts w:asciiTheme="minorHAnsi" w:hAnsiTheme="minorHAnsi"/>
          <w:sz w:val="18"/>
          <w:szCs w:val="18"/>
          <w:lang w:val="en-GB"/>
        </w:rPr>
        <w:t xml:space="preserve"> and the EBRD, a set of </w:t>
      </w:r>
      <w:r w:rsidRPr="00F41269">
        <w:rPr>
          <w:rFonts w:asciiTheme="minorHAnsi" w:hAnsiTheme="minorHAnsi"/>
          <w:b/>
          <w:sz w:val="18"/>
          <w:szCs w:val="18"/>
          <w:lang w:val="en-GB"/>
        </w:rPr>
        <w:t>automatic risk indicators</w:t>
      </w:r>
      <w:r w:rsidRPr="00F41269">
        <w:rPr>
          <w:rFonts w:asciiTheme="minorHAnsi" w:hAnsiTheme="minorHAnsi"/>
          <w:sz w:val="18"/>
          <w:szCs w:val="18"/>
          <w:lang w:val="en-GB"/>
        </w:rPr>
        <w:t xml:space="preserve"> was developed that indicate the </w:t>
      </w:r>
      <w:ins w:id="20" w:author="chris smith" w:date="2020-10-14T15:19:00Z">
        <w:r w:rsidR="00F41269">
          <w:rPr>
            <w:rFonts w:asciiTheme="minorHAnsi" w:hAnsiTheme="minorHAnsi"/>
            <w:sz w:val="18"/>
            <w:szCs w:val="18"/>
            <w:lang w:val="en-GB"/>
          </w:rPr>
          <w:t xml:space="preserve">likelihood  of the </w:t>
        </w:r>
      </w:ins>
      <w:r w:rsidRPr="00F41269">
        <w:rPr>
          <w:rFonts w:asciiTheme="minorHAnsi" w:hAnsiTheme="minorHAnsi"/>
          <w:sz w:val="18"/>
          <w:szCs w:val="18"/>
          <w:lang w:val="en-GB"/>
        </w:rPr>
        <w:t xml:space="preserve">existence of offences in procurement procedures. </w:t>
      </w:r>
    </w:p>
    <w:p w14:paraId="2F3D687A" w14:textId="09B4870F" w:rsidR="000D5B93" w:rsidRPr="00F41269" w:rsidRDefault="008A3049" w:rsidP="00AB6DCD">
      <w:pPr>
        <w:pStyle w:val="rvps2"/>
        <w:shd w:val="clear" w:color="auto" w:fill="FFFFFF"/>
        <w:spacing w:before="0" w:beforeAutospacing="0" w:after="150" w:afterAutospacing="0" w:line="276" w:lineRule="auto"/>
        <w:jc w:val="both"/>
        <w:rPr>
          <w:rFonts w:asciiTheme="minorHAnsi" w:hAnsiTheme="minorHAnsi"/>
          <w:sz w:val="18"/>
          <w:szCs w:val="18"/>
          <w:lang w:val="en-GB"/>
        </w:rPr>
      </w:pPr>
      <w:r w:rsidRPr="00F41269">
        <w:rPr>
          <w:rFonts w:asciiTheme="minorHAnsi" w:hAnsiTheme="minorHAnsi"/>
          <w:sz w:val="18"/>
          <w:szCs w:val="18"/>
          <w:lang w:val="en-GB"/>
        </w:rPr>
        <w:t>Under the TC project</w:t>
      </w:r>
      <w:r w:rsidR="00AC3407" w:rsidRPr="00F41269">
        <w:rPr>
          <w:rFonts w:asciiTheme="minorHAnsi" w:hAnsiTheme="minorHAnsi"/>
          <w:sz w:val="18"/>
          <w:szCs w:val="18"/>
          <w:lang w:val="en-GB"/>
        </w:rPr>
        <w:t>,</w:t>
      </w:r>
      <w:r w:rsidRPr="00F41269">
        <w:rPr>
          <w:rFonts w:asciiTheme="minorHAnsi" w:hAnsiTheme="minorHAnsi"/>
          <w:sz w:val="18"/>
          <w:szCs w:val="18"/>
          <w:lang w:val="en-GB"/>
        </w:rPr>
        <w:t xml:space="preserve"> the software, including </w:t>
      </w:r>
      <w:r w:rsidRPr="00F41269">
        <w:rPr>
          <w:rFonts w:asciiTheme="minorHAnsi" w:hAnsiTheme="minorHAnsi"/>
          <w:b/>
          <w:sz w:val="18"/>
          <w:szCs w:val="18"/>
          <w:lang w:val="en-GB"/>
        </w:rPr>
        <w:t>35 automated risk indicators</w:t>
      </w:r>
      <w:r w:rsidRPr="00F41269">
        <w:rPr>
          <w:rFonts w:asciiTheme="minorHAnsi" w:hAnsiTheme="minorHAnsi"/>
          <w:sz w:val="18"/>
          <w:szCs w:val="18"/>
          <w:lang w:val="en-GB"/>
        </w:rPr>
        <w:t xml:space="preserve">, was successfully implemented and put into operation. This software </w:t>
      </w:r>
      <w:r w:rsidRPr="00F41269">
        <w:rPr>
          <w:rFonts w:asciiTheme="minorHAnsi" w:hAnsiTheme="minorHAnsi"/>
          <w:b/>
          <w:sz w:val="18"/>
          <w:szCs w:val="18"/>
          <w:lang w:val="en-GB"/>
        </w:rPr>
        <w:t>automatically checks</w:t>
      </w:r>
      <w:r w:rsidRPr="00F41269">
        <w:rPr>
          <w:rFonts w:asciiTheme="minorHAnsi" w:hAnsiTheme="minorHAnsi"/>
          <w:sz w:val="18"/>
          <w:szCs w:val="18"/>
          <w:lang w:val="en-GB"/>
        </w:rPr>
        <w:t xml:space="preserve"> procurement procedures against </w:t>
      </w:r>
      <w:r w:rsidR="000D1B65" w:rsidRPr="00F41269">
        <w:rPr>
          <w:rFonts w:asciiTheme="minorHAnsi" w:hAnsiTheme="minorHAnsi"/>
          <w:sz w:val="18"/>
          <w:szCs w:val="18"/>
          <w:lang w:val="en-GB"/>
        </w:rPr>
        <w:t>developed</w:t>
      </w:r>
      <w:r w:rsidRPr="00F41269">
        <w:rPr>
          <w:rFonts w:asciiTheme="minorHAnsi" w:hAnsiTheme="minorHAnsi"/>
          <w:sz w:val="18"/>
          <w:szCs w:val="18"/>
          <w:lang w:val="en-GB"/>
        </w:rPr>
        <w:t xml:space="preserve"> risk indicators and forms an</w:t>
      </w:r>
      <w:r w:rsidRPr="00F41269">
        <w:rPr>
          <w:rFonts w:asciiTheme="minorHAnsi" w:hAnsiTheme="minorHAnsi"/>
          <w:b/>
          <w:sz w:val="18"/>
          <w:szCs w:val="18"/>
          <w:lang w:val="en-GB"/>
        </w:rPr>
        <w:t xml:space="preserve"> ordered list</w:t>
      </w:r>
      <w:r w:rsidRPr="00F41269">
        <w:rPr>
          <w:rFonts w:asciiTheme="minorHAnsi" w:hAnsiTheme="minorHAnsi"/>
          <w:sz w:val="18"/>
          <w:szCs w:val="18"/>
          <w:lang w:val="en-GB"/>
        </w:rPr>
        <w:t xml:space="preserve"> </w:t>
      </w:r>
      <w:r w:rsidRPr="00F41269">
        <w:rPr>
          <w:rFonts w:asciiTheme="minorHAnsi" w:hAnsiTheme="minorHAnsi"/>
          <w:b/>
          <w:sz w:val="18"/>
          <w:szCs w:val="18"/>
          <w:lang w:val="en-GB"/>
        </w:rPr>
        <w:t>of procedures</w:t>
      </w:r>
      <w:r w:rsidRPr="00F41269">
        <w:rPr>
          <w:rFonts w:asciiTheme="minorHAnsi" w:hAnsiTheme="minorHAnsi"/>
          <w:sz w:val="18"/>
          <w:szCs w:val="18"/>
          <w:lang w:val="en-GB"/>
        </w:rPr>
        <w:t xml:space="preserve"> that have been recognised as risky. The ordered list of selected risky procedures then is shown in the </w:t>
      </w:r>
      <w:r w:rsidRPr="00F41269">
        <w:rPr>
          <w:rFonts w:asciiTheme="minorHAnsi" w:hAnsiTheme="minorHAnsi"/>
          <w:b/>
          <w:sz w:val="18"/>
          <w:szCs w:val="18"/>
          <w:lang w:val="en-GB"/>
        </w:rPr>
        <w:t xml:space="preserve">electronic </w:t>
      </w:r>
      <w:r w:rsidR="000D1B65" w:rsidRPr="00F41269">
        <w:rPr>
          <w:rFonts w:asciiTheme="minorHAnsi" w:hAnsiTheme="minorHAnsi"/>
          <w:b/>
          <w:sz w:val="18"/>
          <w:szCs w:val="18"/>
          <w:lang w:val="en-GB"/>
        </w:rPr>
        <w:t>A</w:t>
      </w:r>
      <w:r w:rsidRPr="00F41269">
        <w:rPr>
          <w:rFonts w:asciiTheme="minorHAnsi" w:hAnsiTheme="minorHAnsi"/>
          <w:b/>
          <w:sz w:val="18"/>
          <w:szCs w:val="18"/>
          <w:lang w:val="en-GB"/>
        </w:rPr>
        <w:t>uditor</w:t>
      </w:r>
      <w:r w:rsidR="00AC3407" w:rsidRPr="00F41269">
        <w:rPr>
          <w:rFonts w:asciiTheme="minorHAnsi" w:hAnsiTheme="minorHAnsi"/>
          <w:b/>
          <w:sz w:val="18"/>
          <w:szCs w:val="18"/>
          <w:lang w:val="en-GB"/>
        </w:rPr>
        <w:t>’</w:t>
      </w:r>
      <w:r w:rsidRPr="00F41269">
        <w:rPr>
          <w:rFonts w:asciiTheme="minorHAnsi" w:hAnsiTheme="minorHAnsi"/>
          <w:b/>
          <w:sz w:val="18"/>
          <w:szCs w:val="18"/>
          <w:lang w:val="en-GB"/>
        </w:rPr>
        <w:t xml:space="preserve">s </w:t>
      </w:r>
      <w:r w:rsidR="000D1B65" w:rsidRPr="00F41269">
        <w:rPr>
          <w:rFonts w:asciiTheme="minorHAnsi" w:hAnsiTheme="minorHAnsi"/>
          <w:b/>
          <w:sz w:val="18"/>
          <w:szCs w:val="18"/>
          <w:lang w:val="en-GB"/>
        </w:rPr>
        <w:t>C</w:t>
      </w:r>
      <w:r w:rsidRPr="00F41269">
        <w:rPr>
          <w:rFonts w:asciiTheme="minorHAnsi" w:hAnsiTheme="minorHAnsi"/>
          <w:b/>
          <w:sz w:val="18"/>
          <w:szCs w:val="18"/>
          <w:lang w:val="en-GB"/>
        </w:rPr>
        <w:t>abinet</w:t>
      </w:r>
      <w:r w:rsidRPr="00F41269">
        <w:rPr>
          <w:rFonts w:asciiTheme="minorHAnsi" w:hAnsiTheme="minorHAnsi"/>
          <w:sz w:val="18"/>
          <w:szCs w:val="18"/>
          <w:lang w:val="en-GB"/>
        </w:rPr>
        <w:t xml:space="preserve">, developed by SE </w:t>
      </w:r>
      <w:r w:rsidR="00AC3407" w:rsidRPr="00F41269">
        <w:rPr>
          <w:rFonts w:asciiTheme="minorHAnsi" w:hAnsiTheme="minorHAnsi"/>
          <w:sz w:val="18"/>
          <w:szCs w:val="18"/>
          <w:lang w:val="en-GB"/>
        </w:rPr>
        <w:t>“</w:t>
      </w:r>
      <w:r w:rsidRPr="00F41269">
        <w:rPr>
          <w:rFonts w:asciiTheme="minorHAnsi" w:hAnsiTheme="minorHAnsi"/>
          <w:sz w:val="18"/>
          <w:szCs w:val="18"/>
          <w:lang w:val="en-GB"/>
        </w:rPr>
        <w:t>Prozorro</w:t>
      </w:r>
      <w:r w:rsidR="00AC3407" w:rsidRPr="00F41269">
        <w:rPr>
          <w:rFonts w:asciiTheme="minorHAnsi" w:hAnsiTheme="minorHAnsi"/>
          <w:sz w:val="18"/>
          <w:szCs w:val="18"/>
          <w:lang w:val="en-GB"/>
        </w:rPr>
        <w:t>”</w:t>
      </w:r>
      <w:r w:rsidRPr="00F41269">
        <w:rPr>
          <w:rFonts w:asciiTheme="minorHAnsi" w:hAnsiTheme="minorHAnsi"/>
          <w:sz w:val="18"/>
          <w:szCs w:val="18"/>
          <w:lang w:val="en-GB"/>
        </w:rPr>
        <w:t xml:space="preserve"> as an auditor</w:t>
      </w:r>
      <w:r w:rsidR="00AC3407" w:rsidRPr="00F41269">
        <w:rPr>
          <w:rFonts w:asciiTheme="minorHAnsi" w:hAnsiTheme="minorHAnsi"/>
          <w:sz w:val="18"/>
          <w:szCs w:val="18"/>
          <w:lang w:val="en-GB"/>
        </w:rPr>
        <w:t>’</w:t>
      </w:r>
      <w:r w:rsidRPr="00F41269">
        <w:rPr>
          <w:rFonts w:asciiTheme="minorHAnsi" w:hAnsiTheme="minorHAnsi"/>
          <w:sz w:val="18"/>
          <w:szCs w:val="18"/>
          <w:lang w:val="en-GB"/>
        </w:rPr>
        <w:t xml:space="preserve">s dedicated tool for </w:t>
      </w:r>
      <w:r w:rsidRPr="00F41269">
        <w:rPr>
          <w:rFonts w:asciiTheme="minorHAnsi" w:hAnsiTheme="minorHAnsi"/>
          <w:b/>
          <w:sz w:val="18"/>
          <w:szCs w:val="18"/>
          <w:lang w:val="en-GB"/>
        </w:rPr>
        <w:t>initiation</w:t>
      </w:r>
      <w:r w:rsidRPr="00F41269">
        <w:rPr>
          <w:rFonts w:asciiTheme="minorHAnsi" w:hAnsiTheme="minorHAnsi"/>
          <w:sz w:val="18"/>
          <w:szCs w:val="18"/>
          <w:lang w:val="en-GB"/>
        </w:rPr>
        <w:t xml:space="preserve"> and </w:t>
      </w:r>
      <w:r w:rsidRPr="00F41269">
        <w:rPr>
          <w:rFonts w:asciiTheme="minorHAnsi" w:hAnsiTheme="minorHAnsi"/>
          <w:b/>
          <w:sz w:val="18"/>
          <w:szCs w:val="18"/>
          <w:lang w:val="en-GB"/>
        </w:rPr>
        <w:t>conducting</w:t>
      </w:r>
      <w:r w:rsidRPr="00F41269">
        <w:rPr>
          <w:rFonts w:asciiTheme="minorHAnsi" w:hAnsiTheme="minorHAnsi"/>
          <w:sz w:val="18"/>
          <w:szCs w:val="18"/>
          <w:lang w:val="en-GB"/>
        </w:rPr>
        <w:t xml:space="preserve"> monitoring process as well as official </w:t>
      </w:r>
      <w:r w:rsidRPr="00F41269">
        <w:rPr>
          <w:rFonts w:asciiTheme="minorHAnsi" w:hAnsiTheme="minorHAnsi"/>
          <w:b/>
          <w:sz w:val="18"/>
          <w:szCs w:val="18"/>
          <w:lang w:val="en-GB"/>
        </w:rPr>
        <w:t>communication</w:t>
      </w:r>
      <w:r w:rsidRPr="00F41269">
        <w:rPr>
          <w:rFonts w:asciiTheme="minorHAnsi" w:hAnsiTheme="minorHAnsi"/>
          <w:sz w:val="18"/>
          <w:szCs w:val="18"/>
          <w:lang w:val="en-GB"/>
        </w:rPr>
        <w:t xml:space="preserve"> with the contracting entities within the monitoring procedure and publication of the monitoring </w:t>
      </w:r>
      <w:r w:rsidRPr="00F41269">
        <w:rPr>
          <w:rFonts w:asciiTheme="minorHAnsi" w:hAnsiTheme="minorHAnsi"/>
          <w:b/>
          <w:sz w:val="18"/>
          <w:szCs w:val="18"/>
          <w:lang w:val="en-GB"/>
        </w:rPr>
        <w:t>conclusion</w:t>
      </w:r>
      <w:r w:rsidR="000D5B93" w:rsidRPr="00F41269">
        <w:rPr>
          <w:rFonts w:asciiTheme="minorHAnsi" w:hAnsiTheme="minorHAnsi"/>
          <w:sz w:val="18"/>
          <w:szCs w:val="18"/>
          <w:lang w:val="en-GB"/>
        </w:rPr>
        <w:t>.</w:t>
      </w:r>
    </w:p>
    <w:p w14:paraId="2AF07CC8" w14:textId="2F66D9AC" w:rsidR="007649B8" w:rsidRPr="00F41269" w:rsidRDefault="007649B8" w:rsidP="007649B8">
      <w:pPr>
        <w:pStyle w:val="rvps2"/>
        <w:shd w:val="clear" w:color="auto" w:fill="FFFFFF"/>
        <w:spacing w:before="0" w:beforeAutospacing="0" w:after="150" w:afterAutospacing="0" w:line="276" w:lineRule="auto"/>
        <w:jc w:val="both"/>
        <w:rPr>
          <w:rFonts w:asciiTheme="minorHAnsi" w:hAnsiTheme="minorHAnsi"/>
          <w:sz w:val="18"/>
          <w:szCs w:val="18"/>
          <w:lang w:val="en-GB"/>
        </w:rPr>
      </w:pPr>
      <w:r w:rsidRPr="00F41269">
        <w:rPr>
          <w:rFonts w:asciiTheme="minorHAnsi" w:hAnsiTheme="minorHAnsi"/>
          <w:sz w:val="18"/>
          <w:szCs w:val="18"/>
          <w:lang w:val="en-GB"/>
        </w:rPr>
        <w:t xml:space="preserve">However, the state auditors expressed interest in </w:t>
      </w:r>
      <w:r w:rsidR="00993037" w:rsidRPr="00F41269">
        <w:rPr>
          <w:rFonts w:asciiTheme="minorHAnsi" w:hAnsiTheme="minorHAnsi"/>
          <w:sz w:val="18"/>
          <w:szCs w:val="18"/>
          <w:lang w:val="en-GB"/>
        </w:rPr>
        <w:t xml:space="preserve">the </w:t>
      </w:r>
      <w:r w:rsidRPr="00F41269">
        <w:rPr>
          <w:rFonts w:asciiTheme="minorHAnsi" w:hAnsiTheme="minorHAnsi"/>
          <w:b/>
          <w:sz w:val="18"/>
          <w:szCs w:val="18"/>
          <w:lang w:val="en-GB"/>
        </w:rPr>
        <w:t xml:space="preserve">functionality that </w:t>
      </w:r>
      <w:r w:rsidR="00C75DEF" w:rsidRPr="00F41269">
        <w:rPr>
          <w:rFonts w:asciiTheme="minorHAnsi" w:hAnsiTheme="minorHAnsi"/>
          <w:b/>
          <w:sz w:val="18"/>
          <w:szCs w:val="18"/>
          <w:lang w:val="en-GB"/>
        </w:rPr>
        <w:t>was</w:t>
      </w:r>
      <w:r w:rsidRPr="00F41269">
        <w:rPr>
          <w:rFonts w:asciiTheme="minorHAnsi" w:hAnsiTheme="minorHAnsi"/>
          <w:b/>
          <w:sz w:val="18"/>
          <w:szCs w:val="18"/>
          <w:lang w:val="en-GB"/>
        </w:rPr>
        <w:t xml:space="preserve"> not covered by the developed solution</w:t>
      </w:r>
      <w:r w:rsidRPr="00F41269">
        <w:rPr>
          <w:rFonts w:asciiTheme="minorHAnsi" w:hAnsiTheme="minorHAnsi"/>
          <w:sz w:val="18"/>
          <w:szCs w:val="18"/>
          <w:lang w:val="en-GB"/>
        </w:rPr>
        <w:t xml:space="preserve">. What they had in the Auditor’s Cabinet was that for all risky procedures in a queue marked as a priority, the system generated drafts for future monitoring automatically. To be able to understand for which procedure the draft was created and what indicators showed the positive calculation results for this procedure, the auditor had to go inside the draft. As a result, the auditor was forced to go </w:t>
      </w:r>
      <w:r w:rsidRPr="00F41269">
        <w:rPr>
          <w:rFonts w:asciiTheme="minorHAnsi" w:hAnsiTheme="minorHAnsi"/>
          <w:b/>
          <w:sz w:val="18"/>
          <w:szCs w:val="18"/>
          <w:lang w:val="en-GB"/>
        </w:rPr>
        <w:t>manually throughout all drafts</w:t>
      </w:r>
      <w:r w:rsidRPr="00F41269">
        <w:rPr>
          <w:rFonts w:asciiTheme="minorHAnsi" w:hAnsiTheme="minorHAnsi"/>
          <w:sz w:val="18"/>
          <w:szCs w:val="18"/>
          <w:lang w:val="en-GB"/>
        </w:rPr>
        <w:t xml:space="preserve"> </w:t>
      </w:r>
      <w:r w:rsidRPr="00F41269">
        <w:rPr>
          <w:rFonts w:asciiTheme="minorHAnsi" w:hAnsiTheme="minorHAnsi"/>
          <w:b/>
          <w:sz w:val="18"/>
          <w:szCs w:val="18"/>
          <w:lang w:val="en-GB"/>
        </w:rPr>
        <w:t xml:space="preserve">to select </w:t>
      </w:r>
      <w:r w:rsidR="00AC3407" w:rsidRPr="00F41269">
        <w:rPr>
          <w:rFonts w:asciiTheme="minorHAnsi" w:hAnsiTheme="minorHAnsi"/>
          <w:b/>
          <w:sz w:val="18"/>
          <w:szCs w:val="18"/>
          <w:lang w:val="en-GB"/>
        </w:rPr>
        <w:t xml:space="preserve">the </w:t>
      </w:r>
      <w:r w:rsidRPr="00F41269">
        <w:rPr>
          <w:rFonts w:asciiTheme="minorHAnsi" w:hAnsiTheme="minorHAnsi"/>
          <w:b/>
          <w:sz w:val="18"/>
          <w:szCs w:val="18"/>
          <w:lang w:val="en-GB"/>
        </w:rPr>
        <w:t>required data</w:t>
      </w:r>
      <w:r w:rsidR="00AC3407" w:rsidRPr="00F41269">
        <w:rPr>
          <w:rFonts w:asciiTheme="minorHAnsi" w:hAnsiTheme="minorHAnsi"/>
          <w:b/>
          <w:sz w:val="18"/>
          <w:szCs w:val="18"/>
          <w:lang w:val="en-GB"/>
        </w:rPr>
        <w:t>,</w:t>
      </w:r>
      <w:r w:rsidRPr="00F41269">
        <w:rPr>
          <w:rFonts w:asciiTheme="minorHAnsi" w:hAnsiTheme="minorHAnsi"/>
          <w:b/>
          <w:sz w:val="18"/>
          <w:szCs w:val="18"/>
          <w:lang w:val="en-GB"/>
        </w:rPr>
        <w:t xml:space="preserve"> and this procedure could take a lot of time</w:t>
      </w:r>
      <w:r w:rsidRPr="00F41269">
        <w:rPr>
          <w:rFonts w:asciiTheme="minorHAnsi" w:hAnsiTheme="minorHAnsi"/>
          <w:sz w:val="18"/>
          <w:szCs w:val="18"/>
          <w:lang w:val="en-GB"/>
        </w:rPr>
        <w:t>.</w:t>
      </w:r>
    </w:p>
    <w:p w14:paraId="0DFF8E9A" w14:textId="2E3ECC39" w:rsidR="007649B8" w:rsidRPr="00F41269" w:rsidRDefault="007649B8" w:rsidP="008F1CD1">
      <w:pPr>
        <w:pBdr>
          <w:top w:val="nil"/>
          <w:left w:val="nil"/>
          <w:bottom w:val="nil"/>
          <w:right w:val="nil"/>
          <w:between w:val="nil"/>
        </w:pBdr>
        <w:spacing w:before="100" w:after="100" w:line="276" w:lineRule="auto"/>
        <w:rPr>
          <w:lang w:val="en-GB"/>
        </w:rPr>
      </w:pPr>
      <w:r w:rsidRPr="00F41269">
        <w:rPr>
          <w:szCs w:val="18"/>
          <w:lang w:val="en-GB"/>
        </w:rPr>
        <w:t xml:space="preserve">In addition, the Auditor’s Cabinet offered </w:t>
      </w:r>
      <w:r w:rsidRPr="00F41269">
        <w:rPr>
          <w:b/>
          <w:szCs w:val="18"/>
          <w:lang w:val="en-GB"/>
        </w:rPr>
        <w:t>no filters, search engine or other useful functionality</w:t>
      </w:r>
      <w:r w:rsidRPr="00F41269">
        <w:rPr>
          <w:szCs w:val="18"/>
          <w:lang w:val="en-GB"/>
        </w:rPr>
        <w:t xml:space="preserve"> </w:t>
      </w:r>
      <w:r w:rsidRPr="00F41269">
        <w:rPr>
          <w:b/>
          <w:szCs w:val="18"/>
          <w:lang w:val="en-GB"/>
        </w:rPr>
        <w:t xml:space="preserve">for querying </w:t>
      </w:r>
      <w:r w:rsidRPr="00F41269">
        <w:rPr>
          <w:szCs w:val="18"/>
          <w:lang w:val="en-GB"/>
        </w:rPr>
        <w:t xml:space="preserve">as well as </w:t>
      </w:r>
      <w:r w:rsidRPr="00F41269">
        <w:rPr>
          <w:b/>
          <w:szCs w:val="18"/>
          <w:lang w:val="en-GB"/>
        </w:rPr>
        <w:t>processing</w:t>
      </w:r>
      <w:r w:rsidRPr="00F41269">
        <w:rPr>
          <w:szCs w:val="18"/>
          <w:lang w:val="en-GB"/>
        </w:rPr>
        <w:t xml:space="preserve"> monitoring drafts. </w:t>
      </w:r>
      <w:bookmarkStart w:id="21" w:name="_Hlk20812737"/>
      <w:r w:rsidRPr="00F41269">
        <w:rPr>
          <w:lang w:val="en-GB"/>
        </w:rPr>
        <w:t xml:space="preserve">SASU </w:t>
      </w:r>
      <w:r w:rsidR="00C75DEF" w:rsidRPr="00F41269">
        <w:rPr>
          <w:lang w:val="en-GB"/>
        </w:rPr>
        <w:t xml:space="preserve">had need of </w:t>
      </w:r>
      <w:r w:rsidRPr="00F41269">
        <w:rPr>
          <w:lang w:val="en-GB"/>
        </w:rPr>
        <w:t xml:space="preserve">analytical infrastructure and </w:t>
      </w:r>
      <w:r w:rsidR="008F1CD1" w:rsidRPr="00F41269">
        <w:rPr>
          <w:lang w:val="en-GB"/>
        </w:rPr>
        <w:t xml:space="preserve">additional </w:t>
      </w:r>
      <w:r w:rsidRPr="00F41269">
        <w:rPr>
          <w:lang w:val="en-GB"/>
        </w:rPr>
        <w:t xml:space="preserve">technical capacity </w:t>
      </w:r>
      <w:r w:rsidR="00C75DEF" w:rsidRPr="00F41269">
        <w:rPr>
          <w:b/>
          <w:lang w:val="en-GB"/>
        </w:rPr>
        <w:t>to analy</w:t>
      </w:r>
      <w:r w:rsidR="00AC3407" w:rsidRPr="00F41269">
        <w:rPr>
          <w:b/>
          <w:lang w:val="en-GB"/>
        </w:rPr>
        <w:t>s</w:t>
      </w:r>
      <w:r w:rsidR="00C75DEF" w:rsidRPr="00F41269">
        <w:rPr>
          <w:b/>
          <w:lang w:val="en-GB"/>
        </w:rPr>
        <w:t>e procurement procedures</w:t>
      </w:r>
      <w:bookmarkEnd w:id="21"/>
      <w:r w:rsidR="008F1CD1" w:rsidRPr="00F41269">
        <w:rPr>
          <w:b/>
          <w:lang w:val="en-GB"/>
        </w:rPr>
        <w:t xml:space="preserve"> more efficiently</w:t>
      </w:r>
      <w:r w:rsidR="008241FA" w:rsidRPr="00F41269">
        <w:rPr>
          <w:b/>
          <w:lang w:val="en-GB"/>
        </w:rPr>
        <w:t xml:space="preserve"> </w:t>
      </w:r>
      <w:r w:rsidR="008241FA" w:rsidRPr="00F41269">
        <w:rPr>
          <w:lang w:val="en-GB"/>
        </w:rPr>
        <w:t xml:space="preserve">and focus on those procurement procedures where the risk of violation is the </w:t>
      </w:r>
      <w:r w:rsidR="008241FA" w:rsidRPr="00F41269">
        <w:rPr>
          <w:b/>
          <w:lang w:val="en-GB"/>
        </w:rPr>
        <w:t>most likely</w:t>
      </w:r>
      <w:r w:rsidR="008241FA" w:rsidRPr="00F41269">
        <w:rPr>
          <w:lang w:val="en-GB"/>
        </w:rPr>
        <w:t xml:space="preserve"> and/or that could potentially cause </w:t>
      </w:r>
      <w:r w:rsidR="008241FA" w:rsidRPr="00F41269">
        <w:rPr>
          <w:b/>
          <w:lang w:val="en-GB"/>
        </w:rPr>
        <w:t xml:space="preserve">significant losses </w:t>
      </w:r>
      <w:r w:rsidR="008241FA" w:rsidRPr="00F41269">
        <w:rPr>
          <w:lang w:val="en-GB"/>
        </w:rPr>
        <w:t>of public funds</w:t>
      </w:r>
      <w:r w:rsidR="008F1CD1" w:rsidRPr="00F41269">
        <w:rPr>
          <w:lang w:val="en-GB"/>
        </w:rPr>
        <w:t>.</w:t>
      </w:r>
    </w:p>
    <w:p w14:paraId="028FEC37" w14:textId="5FFF8426" w:rsidR="00E720F9" w:rsidRPr="00F41269" w:rsidRDefault="00E720F9" w:rsidP="006B1A41">
      <w:pPr>
        <w:pStyle w:val="Heading4"/>
        <w:spacing w:before="240"/>
      </w:pPr>
      <w:r w:rsidRPr="00F41269">
        <w:t>Objectives</w:t>
      </w:r>
      <w:r w:rsidR="00C96311" w:rsidRPr="00F41269">
        <w:t xml:space="preserve"> and vision</w:t>
      </w:r>
    </w:p>
    <w:p w14:paraId="4B2A1051" w14:textId="65123C9C" w:rsidR="008F1CD1" w:rsidRPr="00F41269" w:rsidRDefault="00C27793" w:rsidP="008F1CD1">
      <w:pPr>
        <w:spacing w:after="0"/>
        <w:rPr>
          <w:lang w:val="en-GB"/>
        </w:rPr>
      </w:pPr>
      <w:r w:rsidRPr="00F41269">
        <w:rPr>
          <w:lang w:val="en-GB"/>
        </w:rPr>
        <w:t>Working with the EBRD GPA Technical Cooperation Facility</w:t>
      </w:r>
      <w:r w:rsidR="000A0D13" w:rsidRPr="00F41269">
        <w:rPr>
          <w:lang w:val="en-GB"/>
        </w:rPr>
        <w:t xml:space="preserve">, the </w:t>
      </w:r>
      <w:r w:rsidR="00993037" w:rsidRPr="00F41269">
        <w:rPr>
          <w:lang w:val="en-GB"/>
        </w:rPr>
        <w:t xml:space="preserve">SASU and MDETA </w:t>
      </w:r>
      <w:r w:rsidR="00601BD3" w:rsidRPr="00F41269">
        <w:rPr>
          <w:lang w:val="en-GB"/>
        </w:rPr>
        <w:t xml:space="preserve">aimed to </w:t>
      </w:r>
      <w:r w:rsidRPr="00F41269">
        <w:rPr>
          <w:b/>
          <w:lang w:val="en-GB"/>
        </w:rPr>
        <w:t xml:space="preserve">modernise </w:t>
      </w:r>
      <w:r w:rsidR="00993037" w:rsidRPr="00F41269">
        <w:rPr>
          <w:b/>
          <w:lang w:val="en-GB"/>
        </w:rPr>
        <w:t xml:space="preserve">existing public </w:t>
      </w:r>
      <w:r w:rsidR="006B1A41" w:rsidRPr="00F41269">
        <w:rPr>
          <w:b/>
          <w:lang w:val="en-GB"/>
        </w:rPr>
        <w:t>p</w:t>
      </w:r>
      <w:r w:rsidR="00993037" w:rsidRPr="00F41269">
        <w:rPr>
          <w:b/>
          <w:lang w:val="en-GB"/>
        </w:rPr>
        <w:t>rocurement monitoring infrastructure</w:t>
      </w:r>
      <w:r w:rsidR="00993037" w:rsidRPr="00F41269">
        <w:rPr>
          <w:lang w:val="en-GB"/>
        </w:rPr>
        <w:t xml:space="preserve"> by introducing </w:t>
      </w:r>
      <w:r w:rsidR="00AC3407" w:rsidRPr="00F41269">
        <w:rPr>
          <w:lang w:val="en-GB"/>
        </w:rPr>
        <w:t xml:space="preserve">a </w:t>
      </w:r>
      <w:r w:rsidR="00993037" w:rsidRPr="00F41269">
        <w:rPr>
          <w:lang w:val="en-GB"/>
        </w:rPr>
        <w:t>modern user-friendly</w:t>
      </w:r>
      <w:r w:rsidR="006B1A41" w:rsidRPr="00F41269">
        <w:rPr>
          <w:lang w:val="en-GB"/>
        </w:rPr>
        <w:t xml:space="preserve"> electronic</w:t>
      </w:r>
      <w:r w:rsidR="00993037" w:rsidRPr="00F41269">
        <w:rPr>
          <w:lang w:val="en-GB"/>
        </w:rPr>
        <w:t xml:space="preserve"> analytical tool that could support auditors by automatically consolidating </w:t>
      </w:r>
      <w:r w:rsidR="008F1CD1" w:rsidRPr="00F41269">
        <w:rPr>
          <w:lang w:val="en-GB"/>
        </w:rPr>
        <w:t>transactions</w:t>
      </w:r>
      <w:r w:rsidR="00993037" w:rsidRPr="00F41269">
        <w:rPr>
          <w:lang w:val="en-GB"/>
        </w:rPr>
        <w:t xml:space="preserve"> data accumulated in real-time from various </w:t>
      </w:r>
      <w:r w:rsidR="008F1CD1" w:rsidRPr="00F41269">
        <w:rPr>
          <w:lang w:val="en-GB"/>
        </w:rPr>
        <w:t>Open Data sources to enable them to:</w:t>
      </w:r>
    </w:p>
    <w:p w14:paraId="36B18113" w14:textId="77777777" w:rsidR="008F1CD1" w:rsidRPr="00F41269" w:rsidRDefault="008F1CD1" w:rsidP="008F1CD1">
      <w:pPr>
        <w:pStyle w:val="ListParagraph"/>
        <w:numPr>
          <w:ilvl w:val="0"/>
          <w:numId w:val="35"/>
        </w:numPr>
        <w:rPr>
          <w:lang w:val="en-GB"/>
        </w:rPr>
      </w:pPr>
      <w:r w:rsidRPr="00F41269">
        <w:rPr>
          <w:lang w:val="en-GB"/>
        </w:rPr>
        <w:t xml:space="preserve">analyse sets of procurement procedures in various dimensions, and </w:t>
      </w:r>
    </w:p>
    <w:p w14:paraId="5671399E" w14:textId="2B55FA78" w:rsidR="00993037" w:rsidRPr="00F41269" w:rsidRDefault="00993037" w:rsidP="008F1CD1">
      <w:pPr>
        <w:pStyle w:val="ListParagraph"/>
        <w:numPr>
          <w:ilvl w:val="0"/>
          <w:numId w:val="35"/>
        </w:numPr>
        <w:rPr>
          <w:lang w:val="en-GB"/>
        </w:rPr>
      </w:pPr>
      <w:r w:rsidRPr="00F41269">
        <w:rPr>
          <w:lang w:val="en-GB"/>
        </w:rPr>
        <w:t xml:space="preserve">effectively and quickly select procedures for monitoring. </w:t>
      </w:r>
    </w:p>
    <w:p w14:paraId="00A44CDE" w14:textId="404AA715" w:rsidR="00C27793" w:rsidRPr="00F41269" w:rsidRDefault="00C27793" w:rsidP="00996A92">
      <w:pPr>
        <w:spacing w:after="0"/>
        <w:rPr>
          <w:lang w:val="en-GB"/>
        </w:rPr>
      </w:pPr>
      <w:r w:rsidRPr="00F41269">
        <w:rPr>
          <w:lang w:val="en-GB"/>
        </w:rPr>
        <w:t>The EBRD-developed vision to a</w:t>
      </w:r>
      <w:r w:rsidR="006B1A41" w:rsidRPr="00F41269">
        <w:rPr>
          <w:lang w:val="en-GB"/>
        </w:rPr>
        <w:t>chieve these objectives contained</w:t>
      </w:r>
      <w:r w:rsidRPr="00F41269">
        <w:rPr>
          <w:lang w:val="en-GB"/>
        </w:rPr>
        <w:t xml:space="preserve"> two primary </w:t>
      </w:r>
      <w:r w:rsidR="006B1A41" w:rsidRPr="00F41269">
        <w:rPr>
          <w:lang w:val="en-GB"/>
        </w:rPr>
        <w:t>workstreams</w:t>
      </w:r>
      <w:r w:rsidRPr="00F41269">
        <w:rPr>
          <w:lang w:val="en-GB"/>
        </w:rPr>
        <w:t>:</w:t>
      </w:r>
    </w:p>
    <w:p w14:paraId="2E6E5BE8" w14:textId="593D9EA8" w:rsidR="00C27793" w:rsidRPr="00F41269" w:rsidRDefault="00993037" w:rsidP="006B1A41">
      <w:pPr>
        <w:pStyle w:val="ListParagraph"/>
        <w:numPr>
          <w:ilvl w:val="0"/>
          <w:numId w:val="35"/>
        </w:numPr>
        <w:rPr>
          <w:lang w:val="en-GB"/>
        </w:rPr>
      </w:pPr>
      <w:r w:rsidRPr="00F41269">
        <w:rPr>
          <w:b/>
          <w:lang w:val="en-GB"/>
        </w:rPr>
        <w:t>Development and i</w:t>
      </w:r>
      <w:r w:rsidR="00C27793" w:rsidRPr="00F41269">
        <w:rPr>
          <w:b/>
          <w:lang w:val="en-GB"/>
        </w:rPr>
        <w:t>mplementation of</w:t>
      </w:r>
      <w:r w:rsidRPr="00F41269">
        <w:rPr>
          <w:b/>
          <w:lang w:val="en-GB"/>
        </w:rPr>
        <w:t xml:space="preserve"> the front-end analytical tool</w:t>
      </w:r>
      <w:r w:rsidRPr="00F41269">
        <w:rPr>
          <w:lang w:val="en-GB"/>
        </w:rPr>
        <w:t xml:space="preserve"> for exploring and queuing </w:t>
      </w:r>
      <w:r w:rsidR="00AC3407" w:rsidRPr="00F41269">
        <w:rPr>
          <w:lang w:val="en-GB"/>
        </w:rPr>
        <w:t>‘</w:t>
      </w:r>
      <w:r w:rsidRPr="00F41269">
        <w:rPr>
          <w:lang w:val="en-GB"/>
        </w:rPr>
        <w:t>red-flags</w:t>
      </w:r>
      <w:r w:rsidR="00AC3407" w:rsidRPr="00F41269">
        <w:rPr>
          <w:lang w:val="en-GB"/>
        </w:rPr>
        <w:t>’</w:t>
      </w:r>
      <w:r w:rsidRPr="00F41269">
        <w:rPr>
          <w:lang w:val="en-GB"/>
        </w:rPr>
        <w:t xml:space="preserve"> based transactional risk indicators with the methodology for procedures queue forming, KPI calculation and their visual interpretation</w:t>
      </w:r>
      <w:r w:rsidR="00C27793" w:rsidRPr="00F41269">
        <w:rPr>
          <w:lang w:val="en-GB"/>
        </w:rPr>
        <w:t>;</w:t>
      </w:r>
    </w:p>
    <w:p w14:paraId="1DBB561E" w14:textId="72908369" w:rsidR="00996A92" w:rsidRPr="00F41269" w:rsidRDefault="00993037" w:rsidP="006B1A41">
      <w:pPr>
        <w:pStyle w:val="ListParagraph"/>
        <w:numPr>
          <w:ilvl w:val="0"/>
          <w:numId w:val="35"/>
        </w:numPr>
        <w:rPr>
          <w:lang w:val="en-GB"/>
        </w:rPr>
      </w:pPr>
      <w:r w:rsidRPr="00F41269">
        <w:rPr>
          <w:b/>
          <w:lang w:val="en-GB"/>
        </w:rPr>
        <w:t xml:space="preserve">Conducting </w:t>
      </w:r>
      <w:r w:rsidR="00AC3407" w:rsidRPr="00F41269">
        <w:rPr>
          <w:b/>
          <w:lang w:val="en-GB"/>
        </w:rPr>
        <w:t xml:space="preserve">an </w:t>
      </w:r>
      <w:r w:rsidRPr="00F41269">
        <w:rPr>
          <w:b/>
          <w:lang w:val="en-GB"/>
        </w:rPr>
        <w:t>online training session for end-users</w:t>
      </w:r>
      <w:r w:rsidRPr="00F41269">
        <w:rPr>
          <w:lang w:val="en-GB"/>
        </w:rPr>
        <w:t xml:space="preserve"> – members of </w:t>
      </w:r>
      <w:r w:rsidR="006B1A41" w:rsidRPr="00F41269">
        <w:rPr>
          <w:lang w:val="en-GB"/>
        </w:rPr>
        <w:t xml:space="preserve">the SASU </w:t>
      </w:r>
      <w:r w:rsidRPr="00F41269">
        <w:rPr>
          <w:lang w:val="en-GB"/>
        </w:rPr>
        <w:t>staff responsible for monitoring public procurement to enable them to implement eProcurement audit activities</w:t>
      </w:r>
      <w:r w:rsidR="004A716A" w:rsidRPr="00F41269">
        <w:rPr>
          <w:lang w:val="en-GB"/>
        </w:rPr>
        <w:t>.</w:t>
      </w:r>
    </w:p>
    <w:p w14:paraId="01E8496D" w14:textId="1E1DEA9E" w:rsidR="00DA18AB" w:rsidRPr="00F41269" w:rsidRDefault="00DA18AB" w:rsidP="00993037">
      <w:pPr>
        <w:pStyle w:val="Heading4"/>
        <w:spacing w:before="240"/>
      </w:pPr>
      <w:r w:rsidRPr="00F41269">
        <w:t>Technological solution</w:t>
      </w:r>
      <w:r w:rsidR="00FA3ADF" w:rsidRPr="00F41269">
        <w:t xml:space="preserve"> and implementation</w:t>
      </w:r>
    </w:p>
    <w:p w14:paraId="580758D1" w14:textId="04E23276" w:rsidR="00AA7D5E" w:rsidRPr="00F41269" w:rsidRDefault="00AA7D5E" w:rsidP="00AA7D5E">
      <w:pPr>
        <w:rPr>
          <w:lang w:val="en-GB"/>
        </w:rPr>
      </w:pPr>
      <w:r w:rsidRPr="00F41269">
        <w:rPr>
          <w:lang w:val="en-GB"/>
        </w:rPr>
        <w:t xml:space="preserve">The development of the front-end analytical tool began by discussing and agreeing on the </w:t>
      </w:r>
      <w:r w:rsidRPr="00F41269">
        <w:rPr>
          <w:b/>
          <w:lang w:val="en-GB"/>
        </w:rPr>
        <w:t>functional and non-functional requirements</w:t>
      </w:r>
      <w:r w:rsidRPr="00F41269">
        <w:rPr>
          <w:lang w:val="en-GB"/>
        </w:rPr>
        <w:t xml:space="preserve">. The project team defined the basic modules of the analytical tool and </w:t>
      </w:r>
      <w:r w:rsidRPr="00F41269">
        <w:rPr>
          <w:lang w:val="en-GB"/>
        </w:rPr>
        <w:lastRenderedPageBreak/>
        <w:t xml:space="preserve">prepared </w:t>
      </w:r>
      <w:r w:rsidR="00AC3407" w:rsidRPr="00F41269">
        <w:rPr>
          <w:lang w:val="en-GB"/>
        </w:rPr>
        <w:t xml:space="preserve">the </w:t>
      </w:r>
      <w:r w:rsidRPr="00F41269">
        <w:rPr>
          <w:lang w:val="en-GB"/>
        </w:rPr>
        <w:t xml:space="preserve">necessary technical documentation. Then, the required </w:t>
      </w:r>
      <w:r w:rsidRPr="00F41269">
        <w:rPr>
          <w:b/>
          <w:lang w:val="en-GB"/>
        </w:rPr>
        <w:t>mock-ups</w:t>
      </w:r>
      <w:r w:rsidRPr="00F41269">
        <w:rPr>
          <w:lang w:val="en-GB"/>
        </w:rPr>
        <w:t xml:space="preserve"> of the future tool’s interface were designed and approved, including elements of control, forms for displaying the calculation results, sets of analytical dashboards and their location.</w:t>
      </w:r>
    </w:p>
    <w:p w14:paraId="2CE728ED" w14:textId="096967D2" w:rsidR="00AA7D5E" w:rsidRPr="00F41269" w:rsidRDefault="00AA7D5E" w:rsidP="00AA7D5E">
      <w:pPr>
        <w:rPr>
          <w:lang w:val="en-GB"/>
        </w:rPr>
      </w:pPr>
      <w:r w:rsidRPr="00F41269">
        <w:rPr>
          <w:lang w:val="en-GB"/>
        </w:rPr>
        <w:t xml:space="preserve">The next step was </w:t>
      </w:r>
      <w:r w:rsidR="00AC3407" w:rsidRPr="00F41269">
        <w:rPr>
          <w:lang w:val="en-GB"/>
        </w:rPr>
        <w:t xml:space="preserve">the </w:t>
      </w:r>
      <w:r w:rsidRPr="00F41269">
        <w:rPr>
          <w:lang w:val="en-GB"/>
        </w:rPr>
        <w:t xml:space="preserve">development of the </w:t>
      </w:r>
      <w:r w:rsidRPr="00F41269">
        <w:rPr>
          <w:b/>
          <w:lang w:val="en-GB"/>
        </w:rPr>
        <w:t>module for</w:t>
      </w:r>
      <w:r w:rsidRPr="00F41269">
        <w:rPr>
          <w:lang w:val="en-GB"/>
        </w:rPr>
        <w:t xml:space="preserve"> </w:t>
      </w:r>
      <w:r w:rsidRPr="00F41269">
        <w:rPr>
          <w:b/>
          <w:lang w:val="en-GB"/>
        </w:rPr>
        <w:t>selecting and consolidating the data</w:t>
      </w:r>
      <w:r w:rsidRPr="00F41269">
        <w:rPr>
          <w:lang w:val="en-GB"/>
        </w:rPr>
        <w:t xml:space="preserve"> from identified sources of information. The output of this phase was a structured central database of the analytical tool, which enabled the consolidation of all the data needed to perform further analysis of procurement transactions.</w:t>
      </w:r>
    </w:p>
    <w:p w14:paraId="3B19E2F1" w14:textId="21F53D16" w:rsidR="00AA7D5E" w:rsidRPr="00F41269" w:rsidRDefault="00AA7D5E" w:rsidP="00AA7D5E">
      <w:pPr>
        <w:rPr>
          <w:lang w:val="en-GB"/>
        </w:rPr>
      </w:pPr>
      <w:r w:rsidRPr="00F41269">
        <w:rPr>
          <w:lang w:val="en-GB"/>
        </w:rPr>
        <w:t xml:space="preserve">Once the analytical tool interface was displaying an array of procedures in a table format, </w:t>
      </w:r>
      <w:r w:rsidRPr="00F41269">
        <w:rPr>
          <w:b/>
          <w:lang w:val="en-GB"/>
        </w:rPr>
        <w:t>the table metrics ware introduced</w:t>
      </w:r>
      <w:r w:rsidRPr="00F41269">
        <w:rPr>
          <w:lang w:val="en-GB"/>
        </w:rPr>
        <w:t>, for instance</w:t>
      </w:r>
      <w:r w:rsidR="00AC3407" w:rsidRPr="00F41269">
        <w:rPr>
          <w:lang w:val="en-GB"/>
        </w:rPr>
        <w:t>,</w:t>
      </w:r>
      <w:r w:rsidRPr="00F41269">
        <w:rPr>
          <w:lang w:val="en-GB"/>
        </w:rPr>
        <w:t xml:space="preserve"> the number of transactions in the table, the number of transactions, etc., to summarise the amount of data that the end-user is currently working with. The result of this phase was the completed functionality for the visuali</w:t>
      </w:r>
      <w:r w:rsidR="00AC3407" w:rsidRPr="00F41269">
        <w:rPr>
          <w:lang w:val="en-GB"/>
        </w:rPr>
        <w:t>s</w:t>
      </w:r>
      <w:r w:rsidRPr="00F41269">
        <w:rPr>
          <w:lang w:val="en-GB"/>
        </w:rPr>
        <w:t>ation of the transactions array.</w:t>
      </w:r>
    </w:p>
    <w:p w14:paraId="6B23FF08" w14:textId="54236B69" w:rsidR="00AA7D5E" w:rsidRPr="00F41269" w:rsidRDefault="00AA7D5E" w:rsidP="00AA7D5E">
      <w:pPr>
        <w:rPr>
          <w:lang w:val="en-GB"/>
        </w:rPr>
      </w:pPr>
      <w:r w:rsidRPr="00F41269">
        <w:rPr>
          <w:lang w:val="en-GB"/>
        </w:rPr>
        <w:t xml:space="preserve">Next, the </w:t>
      </w:r>
      <w:r w:rsidRPr="00F41269">
        <w:rPr>
          <w:b/>
          <w:lang w:val="en-GB"/>
        </w:rPr>
        <w:t>functionality of filters</w:t>
      </w:r>
      <w:r w:rsidRPr="00F41269">
        <w:rPr>
          <w:lang w:val="en-GB"/>
        </w:rPr>
        <w:t xml:space="preserve"> for a general and selected array of procurement procedures was developed and tested. Filters enable auditors to consider the array of public procurement transactions in different dimensions. The analytical information presented graphically helps auditors to localise risks in the public procurement system under different dimensions and more efficiently select transactions for monitoring and the </w:t>
      </w:r>
      <w:r w:rsidRPr="00F41269">
        <w:rPr>
          <w:b/>
          <w:lang w:val="en-GB"/>
        </w:rPr>
        <w:t>functionality of the basket</w:t>
      </w:r>
      <w:r w:rsidRPr="00F41269">
        <w:rPr>
          <w:lang w:val="en-GB"/>
        </w:rPr>
        <w:t xml:space="preserve"> provides auditors with the capability to store selected procurement transactions up to the official initiation of monitoring.</w:t>
      </w:r>
    </w:p>
    <w:p w14:paraId="73C2E010" w14:textId="0DCA1CEB" w:rsidR="00AA7D5E" w:rsidRPr="00F41269" w:rsidRDefault="00AA7D5E" w:rsidP="0093492E">
      <w:pPr>
        <w:rPr>
          <w:lang w:val="en-GB"/>
        </w:rPr>
      </w:pPr>
      <w:r w:rsidRPr="00F41269">
        <w:rPr>
          <w:lang w:val="en-GB"/>
        </w:rPr>
        <w:t xml:space="preserve">The last functionality implemented was </w:t>
      </w:r>
      <w:r w:rsidRPr="00F41269">
        <w:rPr>
          <w:b/>
          <w:lang w:val="en-GB"/>
        </w:rPr>
        <w:t>transaction marking</w:t>
      </w:r>
      <w:r w:rsidRPr="00F41269">
        <w:rPr>
          <w:lang w:val="en-GB"/>
        </w:rPr>
        <w:t xml:space="preserve">, which serves to visually mark such procurement procedures, in the framework of which the special events occurred, which should be reported to the auditor. Following the development of the analytical tool, the auditors tested it and, based on the </w:t>
      </w:r>
      <w:r w:rsidR="00AC3407" w:rsidRPr="00F41269">
        <w:rPr>
          <w:lang w:val="en-GB"/>
        </w:rPr>
        <w:t>results of the tes</w:t>
      </w:r>
      <w:r w:rsidRPr="00F41269">
        <w:rPr>
          <w:lang w:val="en-GB"/>
        </w:rPr>
        <w:t>ts, final amendments were made, and all identified bugs were eliminated. At the end of this phase, the front-end</w:t>
      </w:r>
      <w:r w:rsidRPr="00F41269">
        <w:rPr>
          <w:b/>
          <w:lang w:val="en-GB"/>
        </w:rPr>
        <w:t xml:space="preserve"> </w:t>
      </w:r>
      <w:r w:rsidRPr="00F41269">
        <w:rPr>
          <w:lang w:val="en-GB"/>
        </w:rPr>
        <w:t>analytical tool was ready for deployment</w:t>
      </w:r>
      <w:r w:rsidRPr="00F41269">
        <w:rPr>
          <w:b/>
          <w:lang w:val="en-GB"/>
        </w:rPr>
        <w:t xml:space="preserve"> </w:t>
      </w:r>
      <w:r w:rsidRPr="00F41269">
        <w:rPr>
          <w:lang w:val="en-GB"/>
        </w:rPr>
        <w:t>into a production environment of the Beneficiary.</w:t>
      </w:r>
    </w:p>
    <w:p w14:paraId="316AD3BD" w14:textId="29118EDB" w:rsidR="00DD1238" w:rsidRPr="00F41269" w:rsidRDefault="00DD1238" w:rsidP="00211174">
      <w:pPr>
        <w:pStyle w:val="Caption"/>
        <w:spacing w:before="240"/>
        <w:jc w:val="left"/>
        <w:rPr>
          <w:rFonts w:ascii="Times New Roman" w:hAnsi="Times New Roman" w:cs="Times New Roman"/>
          <w:b/>
          <w:i/>
          <w:color w:val="86BC25" w:themeColor="accent1"/>
          <w:lang w:val="en-GB"/>
        </w:rPr>
      </w:pPr>
      <w:bookmarkStart w:id="22" w:name="_Toc22219058"/>
      <w:r w:rsidRPr="00F41269">
        <w:rPr>
          <w:rFonts w:ascii="Times New Roman" w:hAnsi="Times New Roman" w:cs="Times New Roman"/>
          <w:b/>
          <w:i/>
          <w:noProof/>
          <w:color w:val="86BC25" w:themeColor="accent1"/>
        </w:rPr>
        <w:drawing>
          <wp:anchor distT="0" distB="0" distL="114300" distR="114300" simplePos="0" relativeHeight="251660301" behindDoc="0" locked="0" layoutInCell="1" allowOverlap="1" wp14:anchorId="6A49D419" wp14:editId="2D5AA624">
            <wp:simplePos x="0" y="0"/>
            <wp:positionH relativeFrom="column">
              <wp:posOffset>21590</wp:posOffset>
            </wp:positionH>
            <wp:positionV relativeFrom="paragraph">
              <wp:posOffset>268242</wp:posOffset>
            </wp:positionV>
            <wp:extent cx="5943600" cy="21609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160905"/>
                    </a:xfrm>
                    <a:prstGeom prst="rect">
                      <a:avLst/>
                    </a:prstGeom>
                    <a:noFill/>
                    <a:ln>
                      <a:noFill/>
                    </a:ln>
                  </pic:spPr>
                </pic:pic>
              </a:graphicData>
            </a:graphic>
          </wp:anchor>
        </w:drawing>
      </w:r>
      <w:r w:rsidRPr="00F41269">
        <w:rPr>
          <w:rFonts w:ascii="Times New Roman" w:hAnsi="Times New Roman" w:cs="Times New Roman"/>
          <w:b/>
          <w:i/>
          <w:color w:val="86BC25" w:themeColor="accent1"/>
          <w:lang w:val="en-GB"/>
        </w:rPr>
        <w:t xml:space="preserve">Figure </w:t>
      </w:r>
      <w:r w:rsidRPr="00F41269">
        <w:rPr>
          <w:rFonts w:ascii="Times New Roman" w:hAnsi="Times New Roman" w:cs="Times New Roman"/>
          <w:b/>
          <w:i/>
          <w:color w:val="86BC25" w:themeColor="accent1"/>
          <w:lang w:val="en-GB"/>
        </w:rPr>
        <w:fldChar w:fldCharType="begin"/>
      </w:r>
      <w:r w:rsidRPr="00F41269">
        <w:rPr>
          <w:rFonts w:ascii="Times New Roman" w:hAnsi="Times New Roman" w:cs="Times New Roman"/>
          <w:b/>
          <w:i/>
          <w:color w:val="86BC25" w:themeColor="accent1"/>
          <w:lang w:val="en-GB"/>
        </w:rPr>
        <w:instrText xml:space="preserve"> SEQ Figure \* ARABIC </w:instrText>
      </w:r>
      <w:r w:rsidRPr="00F41269">
        <w:rPr>
          <w:rFonts w:ascii="Times New Roman" w:hAnsi="Times New Roman" w:cs="Times New Roman"/>
          <w:b/>
          <w:i/>
          <w:color w:val="86BC25" w:themeColor="accent1"/>
          <w:lang w:val="en-GB"/>
        </w:rPr>
        <w:fldChar w:fldCharType="separate"/>
      </w:r>
      <w:r w:rsidRPr="00F41269">
        <w:rPr>
          <w:rFonts w:ascii="Times New Roman" w:hAnsi="Times New Roman" w:cs="Times New Roman"/>
          <w:b/>
          <w:i/>
          <w:color w:val="86BC25" w:themeColor="accent1"/>
          <w:lang w:val="en-GB"/>
        </w:rPr>
        <w:t>1</w:t>
      </w:r>
      <w:r w:rsidRPr="00F41269">
        <w:rPr>
          <w:rFonts w:ascii="Times New Roman" w:hAnsi="Times New Roman" w:cs="Times New Roman"/>
          <w:b/>
          <w:i/>
          <w:color w:val="86BC25" w:themeColor="accent1"/>
          <w:lang w:val="en-GB"/>
        </w:rPr>
        <w:fldChar w:fldCharType="end"/>
      </w:r>
      <w:r w:rsidRPr="00F41269">
        <w:rPr>
          <w:rFonts w:ascii="Times New Roman" w:hAnsi="Times New Roman" w:cs="Times New Roman"/>
          <w:b/>
          <w:i/>
          <w:color w:val="86BC25" w:themeColor="accent1"/>
          <w:lang w:val="en-GB"/>
        </w:rPr>
        <w:t xml:space="preserve"> Interface of the application working area</w:t>
      </w:r>
      <w:bookmarkEnd w:id="22"/>
    </w:p>
    <w:p w14:paraId="7C49239B" w14:textId="1DD85AAC" w:rsidR="00AA7D5E" w:rsidRPr="00F41269" w:rsidRDefault="00AA7D5E" w:rsidP="0093492E">
      <w:pPr>
        <w:rPr>
          <w:lang w:val="en-GB"/>
        </w:rPr>
      </w:pPr>
    </w:p>
    <w:p w14:paraId="4FBAEE67" w14:textId="57B6921D" w:rsidR="00DD1238" w:rsidRPr="00F41269" w:rsidRDefault="00DD1238" w:rsidP="00211174">
      <w:pPr>
        <w:pStyle w:val="Caption"/>
        <w:spacing w:before="240"/>
        <w:jc w:val="left"/>
        <w:rPr>
          <w:rFonts w:ascii="Times New Roman" w:hAnsi="Times New Roman" w:cs="Times New Roman"/>
          <w:b/>
          <w:i/>
          <w:color w:val="86BC25" w:themeColor="accent1"/>
          <w:lang w:val="en-GB"/>
        </w:rPr>
      </w:pPr>
      <w:r w:rsidRPr="00F41269">
        <w:rPr>
          <w:rFonts w:ascii="Times New Roman" w:hAnsi="Times New Roman" w:cs="Times New Roman"/>
          <w:b/>
          <w:i/>
          <w:color w:val="86BC25" w:themeColor="accent1"/>
          <w:lang w:val="en-GB"/>
        </w:rPr>
        <w:lastRenderedPageBreak/>
        <w:t xml:space="preserve">Figure </w:t>
      </w:r>
      <w:r w:rsidRPr="00F41269">
        <w:rPr>
          <w:rFonts w:ascii="Times New Roman" w:hAnsi="Times New Roman" w:cs="Times New Roman"/>
          <w:b/>
          <w:i/>
          <w:color w:val="86BC25" w:themeColor="accent1"/>
          <w:lang w:val="en-GB"/>
        </w:rPr>
        <w:fldChar w:fldCharType="begin"/>
      </w:r>
      <w:r w:rsidRPr="00F41269">
        <w:rPr>
          <w:rFonts w:ascii="Times New Roman" w:hAnsi="Times New Roman" w:cs="Times New Roman"/>
          <w:b/>
          <w:i/>
          <w:color w:val="86BC25" w:themeColor="accent1"/>
          <w:lang w:val="en-GB"/>
        </w:rPr>
        <w:instrText xml:space="preserve"> SEQ Figure \* ARABIC </w:instrText>
      </w:r>
      <w:r w:rsidRPr="00F41269">
        <w:rPr>
          <w:rFonts w:ascii="Times New Roman" w:hAnsi="Times New Roman" w:cs="Times New Roman"/>
          <w:b/>
          <w:i/>
          <w:color w:val="86BC25" w:themeColor="accent1"/>
          <w:lang w:val="en-GB"/>
        </w:rPr>
        <w:fldChar w:fldCharType="separate"/>
      </w:r>
      <w:r w:rsidRPr="00F41269">
        <w:rPr>
          <w:rFonts w:ascii="Times New Roman" w:hAnsi="Times New Roman" w:cs="Times New Roman"/>
          <w:b/>
          <w:i/>
          <w:color w:val="86BC25" w:themeColor="accent1"/>
          <w:lang w:val="en-GB"/>
        </w:rPr>
        <w:t>2</w:t>
      </w:r>
      <w:r w:rsidRPr="00F41269">
        <w:rPr>
          <w:rFonts w:ascii="Times New Roman" w:hAnsi="Times New Roman" w:cs="Times New Roman"/>
          <w:b/>
          <w:i/>
          <w:color w:val="86BC25" w:themeColor="accent1"/>
          <w:lang w:val="en-GB"/>
        </w:rPr>
        <w:fldChar w:fldCharType="end"/>
      </w:r>
      <w:r w:rsidRPr="00F41269">
        <w:rPr>
          <w:rFonts w:ascii="Times New Roman" w:hAnsi="Times New Roman" w:cs="Times New Roman"/>
          <w:b/>
          <w:i/>
          <w:color w:val="86BC25" w:themeColor="accent1"/>
          <w:lang w:val="en-GB"/>
        </w:rPr>
        <w:t xml:space="preserve"> View of the section “Selection of procedures with risk indicators triggered”</w:t>
      </w:r>
    </w:p>
    <w:p w14:paraId="23A77626" w14:textId="77777777" w:rsidR="00DD1238" w:rsidRPr="00F41269" w:rsidRDefault="00DD1238" w:rsidP="00DD1238">
      <w:pPr>
        <w:spacing w:before="240"/>
        <w:rPr>
          <w:rFonts w:ascii="Times New Roman" w:hAnsi="Times New Roman"/>
          <w:lang w:val="en-GB"/>
        </w:rPr>
      </w:pPr>
      <w:r w:rsidRPr="00F41269">
        <w:rPr>
          <w:noProof/>
        </w:rPr>
        <w:drawing>
          <wp:inline distT="0" distB="0" distL="0" distR="0" wp14:anchorId="6A6C484C" wp14:editId="571E8A2A">
            <wp:extent cx="594360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57FB9AF7" w14:textId="461A6DC7" w:rsidR="00DD1238" w:rsidRPr="00F41269" w:rsidRDefault="00DD1238" w:rsidP="00DD1238">
      <w:pPr>
        <w:pStyle w:val="Caption"/>
        <w:spacing w:before="240"/>
        <w:jc w:val="left"/>
        <w:rPr>
          <w:rFonts w:ascii="Times New Roman" w:hAnsi="Times New Roman" w:cs="Times New Roman"/>
          <w:b/>
          <w:i/>
          <w:color w:val="86BC25" w:themeColor="accent1"/>
          <w:lang w:val="en-GB"/>
        </w:rPr>
      </w:pPr>
      <w:r w:rsidRPr="00F41269">
        <w:rPr>
          <w:rFonts w:ascii="Times New Roman" w:hAnsi="Times New Roman" w:cs="Times New Roman"/>
          <w:b/>
          <w:i/>
          <w:color w:val="86BC25" w:themeColor="accent1"/>
          <w:lang w:val="en-GB"/>
        </w:rPr>
        <w:t xml:space="preserve">Figure </w:t>
      </w:r>
      <w:r w:rsidRPr="00F41269">
        <w:rPr>
          <w:rFonts w:ascii="Times New Roman" w:hAnsi="Times New Roman" w:cs="Times New Roman"/>
          <w:b/>
          <w:i/>
          <w:color w:val="86BC25" w:themeColor="accent1"/>
          <w:lang w:val="en-GB"/>
        </w:rPr>
        <w:fldChar w:fldCharType="begin"/>
      </w:r>
      <w:r w:rsidRPr="00F41269">
        <w:rPr>
          <w:rFonts w:ascii="Times New Roman" w:hAnsi="Times New Roman" w:cs="Times New Roman"/>
          <w:b/>
          <w:i/>
          <w:color w:val="86BC25" w:themeColor="accent1"/>
          <w:lang w:val="en-GB"/>
        </w:rPr>
        <w:instrText xml:space="preserve"> SEQ Figure \* ARABIC </w:instrText>
      </w:r>
      <w:r w:rsidRPr="00F41269">
        <w:rPr>
          <w:rFonts w:ascii="Times New Roman" w:hAnsi="Times New Roman" w:cs="Times New Roman"/>
          <w:b/>
          <w:i/>
          <w:color w:val="86BC25" w:themeColor="accent1"/>
          <w:lang w:val="en-GB"/>
        </w:rPr>
        <w:fldChar w:fldCharType="separate"/>
      </w:r>
      <w:r w:rsidRPr="00F41269">
        <w:rPr>
          <w:rFonts w:ascii="Times New Roman" w:hAnsi="Times New Roman" w:cs="Times New Roman"/>
          <w:b/>
          <w:i/>
          <w:color w:val="86BC25" w:themeColor="accent1"/>
          <w:lang w:val="en-GB"/>
        </w:rPr>
        <w:t>3</w:t>
      </w:r>
      <w:r w:rsidRPr="00F41269">
        <w:rPr>
          <w:rFonts w:ascii="Times New Roman" w:hAnsi="Times New Roman" w:cs="Times New Roman"/>
          <w:b/>
          <w:i/>
          <w:color w:val="86BC25" w:themeColor="accent1"/>
          <w:lang w:val="en-GB"/>
        </w:rPr>
        <w:fldChar w:fldCharType="end"/>
      </w:r>
      <w:r w:rsidRPr="00F41269">
        <w:rPr>
          <w:rFonts w:ascii="Times New Roman" w:hAnsi="Times New Roman" w:cs="Times New Roman"/>
          <w:b/>
          <w:i/>
          <w:color w:val="86BC25" w:themeColor="accent1"/>
          <w:lang w:val="en-GB"/>
        </w:rPr>
        <w:t xml:space="preserve"> Examples of analytics view</w:t>
      </w:r>
    </w:p>
    <w:p w14:paraId="02DBEF21" w14:textId="62ABBF4A" w:rsidR="00DD1238" w:rsidRPr="00F41269" w:rsidRDefault="00DD1238" w:rsidP="00DD1238">
      <w:pPr>
        <w:pStyle w:val="Caption"/>
        <w:spacing w:before="240"/>
        <w:jc w:val="left"/>
        <w:rPr>
          <w:rFonts w:ascii="Times New Roman" w:hAnsi="Times New Roman"/>
          <w:lang w:val="en-GB"/>
        </w:rPr>
      </w:pPr>
      <w:r w:rsidRPr="00F41269">
        <w:rPr>
          <w:noProof/>
        </w:rPr>
        <w:drawing>
          <wp:anchor distT="0" distB="0" distL="114300" distR="114300" simplePos="0" relativeHeight="251666445" behindDoc="0" locked="0" layoutInCell="1" allowOverlap="1" wp14:anchorId="2824AEDE" wp14:editId="3BE10BA5">
            <wp:simplePos x="0" y="0"/>
            <wp:positionH relativeFrom="column">
              <wp:posOffset>2298700</wp:posOffset>
            </wp:positionH>
            <wp:positionV relativeFrom="paragraph">
              <wp:posOffset>2939415</wp:posOffset>
            </wp:positionV>
            <wp:extent cx="3587750" cy="2239010"/>
            <wp:effectExtent l="19050" t="19050" r="12700" b="2794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87750" cy="22390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F41269">
        <w:rPr>
          <w:noProof/>
        </w:rPr>
        <w:drawing>
          <wp:anchor distT="0" distB="0" distL="114300" distR="114300" simplePos="0" relativeHeight="251664397" behindDoc="0" locked="0" layoutInCell="1" allowOverlap="1" wp14:anchorId="20813BA6" wp14:editId="05E3BBF3">
            <wp:simplePos x="0" y="0"/>
            <wp:positionH relativeFrom="column">
              <wp:posOffset>57150</wp:posOffset>
            </wp:positionH>
            <wp:positionV relativeFrom="paragraph">
              <wp:posOffset>2940685</wp:posOffset>
            </wp:positionV>
            <wp:extent cx="1679575" cy="2239010"/>
            <wp:effectExtent l="19050" t="19050" r="15875" b="279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79575" cy="22390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F41269">
        <w:rPr>
          <w:rFonts w:ascii="Times New Roman" w:hAnsi="Times New Roman"/>
          <w:noProof/>
        </w:rPr>
        <w:drawing>
          <wp:inline distT="0" distB="0" distL="0" distR="0" wp14:anchorId="47158994" wp14:editId="44027763">
            <wp:extent cx="5937885" cy="27432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2743200"/>
                    </a:xfrm>
                    <a:prstGeom prst="rect">
                      <a:avLst/>
                    </a:prstGeom>
                    <a:noFill/>
                    <a:ln>
                      <a:noFill/>
                    </a:ln>
                  </pic:spPr>
                </pic:pic>
              </a:graphicData>
            </a:graphic>
          </wp:inline>
        </w:drawing>
      </w:r>
    </w:p>
    <w:p w14:paraId="4A716E6C" w14:textId="40451642" w:rsidR="00DD1238" w:rsidRPr="00F41269" w:rsidRDefault="00DD1238" w:rsidP="00DD1238">
      <w:pPr>
        <w:spacing w:after="0"/>
        <w:rPr>
          <w:rFonts w:ascii="Times New Roman" w:hAnsi="Times New Roman"/>
          <w:lang w:val="en-GB"/>
        </w:rPr>
      </w:pPr>
    </w:p>
    <w:p w14:paraId="101B27C4" w14:textId="6F9411B7" w:rsidR="00DD1238" w:rsidRPr="00F41269" w:rsidRDefault="00DD1238" w:rsidP="0093492E">
      <w:pPr>
        <w:rPr>
          <w:lang w:val="en-GB"/>
        </w:rPr>
      </w:pPr>
    </w:p>
    <w:p w14:paraId="1B199FD4" w14:textId="1EFEB250" w:rsidR="00201EBB" w:rsidRPr="00F41269" w:rsidRDefault="00201EBB" w:rsidP="00201EBB">
      <w:pPr>
        <w:pStyle w:val="Heading4"/>
      </w:pPr>
      <w:r w:rsidRPr="00F41269">
        <w:lastRenderedPageBreak/>
        <w:t>Results</w:t>
      </w:r>
      <w:r w:rsidR="00FF49CA" w:rsidRPr="00F41269">
        <w:t xml:space="preserve"> and </w:t>
      </w:r>
      <w:r w:rsidR="009951AD" w:rsidRPr="00F41269">
        <w:t>future expectations</w:t>
      </w:r>
    </w:p>
    <w:p w14:paraId="7658CBCD" w14:textId="01BBA3F7" w:rsidR="00AA7D5E" w:rsidRPr="00F41269" w:rsidRDefault="00A81DE7" w:rsidP="00A81DE7">
      <w:pPr>
        <w:rPr>
          <w:lang w:val="en-GB"/>
        </w:rPr>
      </w:pPr>
      <w:r w:rsidRPr="00F41269">
        <w:rPr>
          <w:lang w:val="en-GB"/>
        </w:rPr>
        <w:t xml:space="preserve">The </w:t>
      </w:r>
      <w:r w:rsidR="0093492E" w:rsidRPr="00F41269">
        <w:rPr>
          <w:lang w:val="en-GB"/>
        </w:rPr>
        <w:t xml:space="preserve">implemented </w:t>
      </w:r>
      <w:r w:rsidRPr="00F41269">
        <w:rPr>
          <w:lang w:val="en-GB"/>
        </w:rPr>
        <w:t>p</w:t>
      </w:r>
      <w:r w:rsidR="00F05EB8" w:rsidRPr="00F41269">
        <w:rPr>
          <w:lang w:val="en-GB"/>
        </w:rPr>
        <w:t>roject</w:t>
      </w:r>
      <w:r w:rsidRPr="00F41269">
        <w:rPr>
          <w:lang w:val="en-GB"/>
        </w:rPr>
        <w:t xml:space="preserve"> </w:t>
      </w:r>
      <w:r w:rsidR="00F05EB8" w:rsidRPr="00F41269">
        <w:rPr>
          <w:lang w:val="en-GB"/>
        </w:rPr>
        <w:t>proved that the online risk-based data-driven monitoring concept is viable for Ukrainian public procurement environment.</w:t>
      </w:r>
      <w:r w:rsidRPr="00F41269">
        <w:rPr>
          <w:lang w:val="en-GB"/>
        </w:rPr>
        <w:t xml:space="preserve"> </w:t>
      </w:r>
      <w:r w:rsidR="00AA7D5E" w:rsidRPr="00F41269">
        <w:rPr>
          <w:lang w:val="en-GB"/>
        </w:rPr>
        <w:t>The user-friendly tool automatically consolidates and visuali</w:t>
      </w:r>
      <w:r w:rsidR="00AC3407" w:rsidRPr="00F41269">
        <w:rPr>
          <w:lang w:val="en-GB"/>
        </w:rPr>
        <w:t>s</w:t>
      </w:r>
      <w:r w:rsidR="00AA7D5E" w:rsidRPr="00F41269">
        <w:rPr>
          <w:lang w:val="en-GB"/>
        </w:rPr>
        <w:t xml:space="preserve">es data from the Prozorro, the automatic risk indicators calculation engine and the Prozorro API for monitoring and allows auditors to quickly analyse transactions’ open data by applying multidimensional filtering functionality. </w:t>
      </w:r>
      <w:r w:rsidR="00AC3407" w:rsidRPr="00F41269">
        <w:rPr>
          <w:lang w:val="en-GB"/>
        </w:rPr>
        <w:t>Also</w:t>
      </w:r>
      <w:r w:rsidR="00AA7D5E" w:rsidRPr="00F41269">
        <w:rPr>
          <w:lang w:val="en-GB"/>
        </w:rPr>
        <w:t>, a dedicated basket functionality was implemented to keep the procedures and track them by auditors until the official start of monitoring.</w:t>
      </w:r>
    </w:p>
    <w:p w14:paraId="2BD35029" w14:textId="4574B556" w:rsidR="006B1A41" w:rsidRPr="00F41269" w:rsidRDefault="007767A6" w:rsidP="00AA7D5E">
      <w:pPr>
        <w:rPr>
          <w:lang w:val="en-GB"/>
        </w:rPr>
      </w:pPr>
      <w:r w:rsidRPr="00F41269">
        <w:rPr>
          <w:lang w:val="en-GB"/>
        </w:rPr>
        <w:t xml:space="preserve">Following </w:t>
      </w:r>
      <w:r w:rsidR="00AC3407" w:rsidRPr="00F41269">
        <w:rPr>
          <w:lang w:val="en-GB"/>
        </w:rPr>
        <w:t xml:space="preserve">the </w:t>
      </w:r>
      <w:r w:rsidRPr="00F41269">
        <w:rPr>
          <w:lang w:val="en-GB"/>
        </w:rPr>
        <w:t xml:space="preserve">completion of the capacity-building training sessions, </w:t>
      </w:r>
      <w:r w:rsidR="00AC3407" w:rsidRPr="00F41269">
        <w:rPr>
          <w:lang w:val="en-GB"/>
        </w:rPr>
        <w:t xml:space="preserve">the </w:t>
      </w:r>
      <w:r w:rsidRPr="00F41269">
        <w:rPr>
          <w:lang w:val="en-GB"/>
        </w:rPr>
        <w:t xml:space="preserve">staff of the SASU responsible for monitoring public procurement in Ukraine, have significantly increased their capabilities in conducting eProcurement audit activities using a new monitoring methodology and analytical tools. </w:t>
      </w:r>
    </w:p>
    <w:p w14:paraId="5872F045" w14:textId="2DF7475D" w:rsidR="007767A6" w:rsidRPr="00F41269" w:rsidRDefault="00A81DE7" w:rsidP="007767A6">
      <w:pPr>
        <w:rPr>
          <w:lang w:val="en-GB"/>
        </w:rPr>
      </w:pPr>
      <w:r w:rsidRPr="00F41269">
        <w:rPr>
          <w:lang w:val="en-GB"/>
        </w:rPr>
        <w:t xml:space="preserve">The project deliverables contribute to improving the CAs procurement practice compliance with regulations, as well as </w:t>
      </w:r>
      <w:r w:rsidR="00AC3407" w:rsidRPr="00F41269">
        <w:rPr>
          <w:lang w:val="en-GB"/>
        </w:rPr>
        <w:t xml:space="preserve">a </w:t>
      </w:r>
      <w:r w:rsidRPr="00F41269">
        <w:rPr>
          <w:lang w:val="en-GB"/>
        </w:rPr>
        <w:t>higher level of the corruption or collusion cases detection by the state controlling authorities, and to reduce the loss of public funds.</w:t>
      </w:r>
      <w:r w:rsidR="007767A6" w:rsidRPr="00F41269">
        <w:rPr>
          <w:lang w:val="en-GB"/>
        </w:rPr>
        <w:t xml:space="preserve"> </w:t>
      </w:r>
    </w:p>
    <w:p w14:paraId="22BA651B" w14:textId="7FA49EA1" w:rsidR="00201EBB" w:rsidRPr="00F41269" w:rsidRDefault="00201EBB" w:rsidP="00201EBB">
      <w:pPr>
        <w:pStyle w:val="Heading4"/>
      </w:pPr>
      <w:r w:rsidRPr="00F41269">
        <w:t>Costs and requirements</w:t>
      </w:r>
    </w:p>
    <w:p w14:paraId="69667920" w14:textId="71A060B7" w:rsidR="002D140E" w:rsidRPr="00F41269" w:rsidRDefault="002D140E" w:rsidP="002D140E">
      <w:pPr>
        <w:spacing w:before="240" w:after="0"/>
        <w:rPr>
          <w:lang w:val="en-GB"/>
        </w:rPr>
      </w:pPr>
      <w:r w:rsidRPr="00F41269">
        <w:rPr>
          <w:noProof/>
        </w:rPr>
        <w:drawing>
          <wp:inline distT="0" distB="0" distL="0" distR="0" wp14:anchorId="30AB4D23" wp14:editId="6A957D26">
            <wp:extent cx="6188710" cy="609600"/>
            <wp:effectExtent l="0" t="0" r="254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72704"/>
                    <a:stretch/>
                  </pic:blipFill>
                  <pic:spPr bwMode="auto">
                    <a:xfrm>
                      <a:off x="0" y="0"/>
                      <a:ext cx="6188710" cy="6096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3233"/>
        <w:gridCol w:w="3237"/>
        <w:gridCol w:w="3230"/>
      </w:tblGrid>
      <w:tr w:rsidR="00DF4756" w:rsidRPr="00F41269" w14:paraId="67212DD8" w14:textId="77777777" w:rsidTr="3285FE89">
        <w:trPr>
          <w:cnfStyle w:val="100000000000" w:firstRow="1" w:lastRow="0" w:firstColumn="0" w:lastColumn="0" w:oddVBand="0" w:evenVBand="0" w:oddHBand="0" w:evenHBand="0" w:firstRowFirstColumn="0" w:firstRowLastColumn="0" w:lastRowFirstColumn="0" w:lastRowLastColumn="0"/>
        </w:trPr>
        <w:tc>
          <w:tcPr>
            <w:tcW w:w="324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1F9E3"/>
          </w:tcPr>
          <w:p w14:paraId="1A609F4B" w14:textId="5A0FB14D" w:rsidR="00DF4756" w:rsidRPr="00F41269" w:rsidRDefault="00DF4756" w:rsidP="00F05EB8">
            <w:pPr>
              <w:pStyle w:val="ListParagraph"/>
              <w:numPr>
                <w:ilvl w:val="1"/>
                <w:numId w:val="36"/>
              </w:numPr>
              <w:ind w:left="406" w:hanging="142"/>
              <w:jc w:val="left"/>
              <w:rPr>
                <w:lang w:val="en-GB"/>
              </w:rPr>
            </w:pPr>
            <w:r w:rsidRPr="00F41269">
              <w:rPr>
                <w:sz w:val="16"/>
                <w:szCs w:val="16"/>
                <w:lang w:val="en-GB"/>
              </w:rPr>
              <w:t xml:space="preserve">Total costs </w:t>
            </w:r>
            <w:r w:rsidR="00F05EB8" w:rsidRPr="00F41269">
              <w:rPr>
                <w:b/>
                <w:sz w:val="16"/>
                <w:szCs w:val="16"/>
                <w:lang w:val="en-GB"/>
              </w:rPr>
              <w:t xml:space="preserve">of </w:t>
            </w:r>
            <w:r w:rsidRPr="00F41269">
              <w:rPr>
                <w:sz w:val="16"/>
                <w:szCs w:val="16"/>
                <w:lang w:val="en-GB"/>
              </w:rPr>
              <w:t>≈</w:t>
            </w:r>
            <w:r w:rsidRPr="00F41269">
              <w:rPr>
                <w:b/>
                <w:sz w:val="16"/>
                <w:szCs w:val="16"/>
                <w:lang w:val="en-GB"/>
              </w:rPr>
              <w:t>€70,000</w:t>
            </w:r>
          </w:p>
        </w:tc>
        <w:tc>
          <w:tcPr>
            <w:tcW w:w="324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1F9E3"/>
          </w:tcPr>
          <w:p w14:paraId="66C745D5" w14:textId="47F6D910" w:rsidR="002D140E" w:rsidRPr="00F41269" w:rsidRDefault="00DF4756" w:rsidP="00DF4756">
            <w:pPr>
              <w:pStyle w:val="ListParagraph"/>
              <w:numPr>
                <w:ilvl w:val="0"/>
                <w:numId w:val="36"/>
              </w:numPr>
              <w:ind w:left="264" w:hanging="142"/>
              <w:jc w:val="left"/>
              <w:rPr>
                <w:sz w:val="16"/>
                <w:szCs w:val="16"/>
                <w:lang w:val="en-GB"/>
              </w:rPr>
            </w:pPr>
            <w:r w:rsidRPr="00F41269">
              <w:rPr>
                <w:sz w:val="16"/>
                <w:szCs w:val="16"/>
                <w:lang w:val="en-GB"/>
              </w:rPr>
              <w:t xml:space="preserve">Project led by the EBRD with </w:t>
            </w:r>
            <w:r w:rsidRPr="00F41269">
              <w:rPr>
                <w:b/>
                <w:sz w:val="16"/>
                <w:szCs w:val="16"/>
                <w:lang w:val="en-GB"/>
              </w:rPr>
              <w:t xml:space="preserve">support from </w:t>
            </w:r>
            <w:r w:rsidR="00DD1238" w:rsidRPr="00F41269">
              <w:rPr>
                <w:b/>
                <w:sz w:val="16"/>
                <w:szCs w:val="16"/>
                <w:lang w:val="en-GB"/>
              </w:rPr>
              <w:t xml:space="preserve">one </w:t>
            </w:r>
            <w:r w:rsidRPr="00F41269">
              <w:rPr>
                <w:b/>
                <w:sz w:val="16"/>
                <w:szCs w:val="16"/>
                <w:lang w:val="en-GB"/>
              </w:rPr>
              <w:t>IT/consulting contractor</w:t>
            </w:r>
            <w:r w:rsidRPr="00F41269">
              <w:rPr>
                <w:sz w:val="16"/>
                <w:szCs w:val="16"/>
                <w:lang w:val="en-GB"/>
              </w:rPr>
              <w:t xml:space="preserve"> with expertise in:</w:t>
            </w:r>
          </w:p>
          <w:p w14:paraId="0D45502B" w14:textId="5ADE7C23" w:rsidR="00DF4756" w:rsidRPr="00F41269" w:rsidRDefault="00DF4756" w:rsidP="00DF4756">
            <w:pPr>
              <w:pStyle w:val="ListParagraph"/>
              <w:numPr>
                <w:ilvl w:val="1"/>
                <w:numId w:val="36"/>
              </w:numPr>
              <w:ind w:left="406" w:hanging="142"/>
              <w:jc w:val="left"/>
              <w:rPr>
                <w:sz w:val="16"/>
                <w:szCs w:val="16"/>
                <w:lang w:val="en-GB"/>
              </w:rPr>
            </w:pPr>
            <w:r w:rsidRPr="00F41269">
              <w:rPr>
                <w:sz w:val="16"/>
                <w:szCs w:val="16"/>
                <w:lang w:val="en-GB"/>
              </w:rPr>
              <w:t>Risk management;</w:t>
            </w:r>
          </w:p>
          <w:p w14:paraId="3F0BC0B7" w14:textId="7C93E898" w:rsidR="00DF4756" w:rsidRPr="00F41269" w:rsidRDefault="00DF4756" w:rsidP="00DF4756">
            <w:pPr>
              <w:pStyle w:val="ListParagraph"/>
              <w:numPr>
                <w:ilvl w:val="1"/>
                <w:numId w:val="36"/>
              </w:numPr>
              <w:ind w:left="406" w:hanging="142"/>
              <w:jc w:val="left"/>
              <w:rPr>
                <w:sz w:val="16"/>
                <w:szCs w:val="16"/>
                <w:lang w:val="en-GB"/>
              </w:rPr>
            </w:pPr>
            <w:r w:rsidRPr="00F41269">
              <w:rPr>
                <w:sz w:val="16"/>
                <w:szCs w:val="16"/>
                <w:lang w:val="en-GB"/>
              </w:rPr>
              <w:t xml:space="preserve">Business </w:t>
            </w:r>
            <w:r w:rsidR="00DD1238" w:rsidRPr="00F41269">
              <w:rPr>
                <w:sz w:val="16"/>
                <w:szCs w:val="16"/>
                <w:lang w:val="en-GB"/>
              </w:rPr>
              <w:t>intelligence</w:t>
            </w:r>
            <w:r w:rsidRPr="00F41269">
              <w:rPr>
                <w:sz w:val="16"/>
                <w:szCs w:val="16"/>
                <w:lang w:val="en-GB"/>
              </w:rPr>
              <w:t xml:space="preserve"> software;</w:t>
            </w:r>
          </w:p>
          <w:p w14:paraId="735106C3" w14:textId="77777777" w:rsidR="003544CA" w:rsidRPr="00F41269" w:rsidRDefault="003544CA" w:rsidP="003544CA">
            <w:pPr>
              <w:pStyle w:val="ListParagraph"/>
              <w:numPr>
                <w:ilvl w:val="1"/>
                <w:numId w:val="36"/>
              </w:numPr>
              <w:ind w:left="406" w:hanging="142"/>
              <w:jc w:val="left"/>
              <w:rPr>
                <w:sz w:val="16"/>
                <w:szCs w:val="16"/>
                <w:lang w:val="en-GB"/>
              </w:rPr>
            </w:pPr>
            <w:r w:rsidRPr="00F41269">
              <w:rPr>
                <w:sz w:val="16"/>
                <w:szCs w:val="16"/>
                <w:lang w:val="en-GB"/>
              </w:rPr>
              <w:t xml:space="preserve">OCDS implementation; </w:t>
            </w:r>
          </w:p>
          <w:p w14:paraId="596056DF" w14:textId="74ED5ED2" w:rsidR="003544CA" w:rsidRPr="00F41269" w:rsidRDefault="003544CA" w:rsidP="00DF4756">
            <w:pPr>
              <w:pStyle w:val="ListParagraph"/>
              <w:numPr>
                <w:ilvl w:val="1"/>
                <w:numId w:val="36"/>
              </w:numPr>
              <w:ind w:left="406" w:hanging="142"/>
              <w:jc w:val="left"/>
              <w:rPr>
                <w:sz w:val="16"/>
                <w:szCs w:val="16"/>
                <w:lang w:val="en-GB"/>
              </w:rPr>
            </w:pPr>
            <w:r w:rsidRPr="00F41269">
              <w:rPr>
                <w:sz w:val="16"/>
                <w:szCs w:val="16"/>
                <w:lang w:val="en-GB"/>
              </w:rPr>
              <w:t>Web applications;</w:t>
            </w:r>
          </w:p>
          <w:p w14:paraId="7FDFE036" w14:textId="2C0778B3" w:rsidR="00DF4756" w:rsidRPr="00F41269" w:rsidRDefault="00DF4756" w:rsidP="00DF4756">
            <w:pPr>
              <w:pStyle w:val="ListParagraph"/>
              <w:numPr>
                <w:ilvl w:val="1"/>
                <w:numId w:val="36"/>
              </w:numPr>
              <w:ind w:left="406" w:hanging="142"/>
              <w:jc w:val="left"/>
              <w:rPr>
                <w:sz w:val="16"/>
                <w:szCs w:val="16"/>
                <w:lang w:val="en-GB"/>
              </w:rPr>
            </w:pPr>
            <w:r w:rsidRPr="00F41269">
              <w:rPr>
                <w:sz w:val="16"/>
                <w:szCs w:val="16"/>
                <w:lang w:val="en-GB"/>
              </w:rPr>
              <w:t>Data analysis</w:t>
            </w:r>
            <w:r w:rsidR="00DD1238" w:rsidRPr="00F41269">
              <w:rPr>
                <w:sz w:val="16"/>
                <w:szCs w:val="16"/>
                <w:lang w:val="en-GB"/>
              </w:rPr>
              <w:t>;</w:t>
            </w:r>
          </w:p>
          <w:p w14:paraId="07CBB12E" w14:textId="6A1780B8" w:rsidR="00DD1238" w:rsidRPr="00F41269" w:rsidRDefault="00DD1238" w:rsidP="00DF4756">
            <w:pPr>
              <w:pStyle w:val="ListParagraph"/>
              <w:numPr>
                <w:ilvl w:val="1"/>
                <w:numId w:val="36"/>
              </w:numPr>
              <w:ind w:left="406" w:hanging="142"/>
              <w:jc w:val="left"/>
              <w:rPr>
                <w:lang w:val="en-GB"/>
              </w:rPr>
            </w:pPr>
            <w:r w:rsidRPr="00F41269">
              <w:rPr>
                <w:sz w:val="16"/>
                <w:szCs w:val="16"/>
                <w:lang w:val="en-GB"/>
              </w:rPr>
              <w:t>Capacity-building.</w:t>
            </w:r>
          </w:p>
        </w:tc>
        <w:tc>
          <w:tcPr>
            <w:tcW w:w="324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1F9E3"/>
          </w:tcPr>
          <w:p w14:paraId="2C58D647" w14:textId="3B1DC2A4" w:rsidR="002D140E" w:rsidRPr="00F41269" w:rsidRDefault="3285FE89" w:rsidP="002D140E">
            <w:pPr>
              <w:rPr>
                <w:lang w:val="en-GB"/>
              </w:rPr>
            </w:pPr>
            <w:r w:rsidRPr="00F41269">
              <w:rPr>
                <w:lang w:val="en-GB"/>
              </w:rPr>
              <w:t>Available data via OCDS APIs</w:t>
            </w:r>
          </w:p>
        </w:tc>
      </w:tr>
    </w:tbl>
    <w:p w14:paraId="284948F7" w14:textId="475525B8" w:rsidR="00EE0207" w:rsidRPr="00F41269" w:rsidRDefault="005C4D35" w:rsidP="00211174">
      <w:pPr>
        <w:pStyle w:val="Table-stylePSP"/>
        <w:spacing w:before="240"/>
        <w:rPr>
          <w:rFonts w:asciiTheme="minorHAnsi" w:hAnsiTheme="minorHAnsi"/>
          <w:color w:val="000000" w:themeColor="text1"/>
          <w:sz w:val="18"/>
          <w:szCs w:val="18"/>
        </w:rPr>
      </w:pPr>
      <w:r w:rsidRPr="00F41269">
        <w:rPr>
          <w:rFonts w:asciiTheme="minorHAnsi" w:hAnsiTheme="minorHAnsi"/>
          <w:color w:val="000000" w:themeColor="text1"/>
          <w:sz w:val="18"/>
          <w:szCs w:val="18"/>
        </w:rPr>
        <w:t xml:space="preserve">The </w:t>
      </w:r>
      <w:r w:rsidR="00C36FB3" w:rsidRPr="00F41269">
        <w:rPr>
          <w:rFonts w:asciiTheme="minorHAnsi" w:hAnsiTheme="minorHAnsi"/>
          <w:color w:val="000000" w:themeColor="text1"/>
          <w:sz w:val="18"/>
          <w:szCs w:val="18"/>
        </w:rPr>
        <w:t>OCDS</w:t>
      </w:r>
      <w:r w:rsidR="00211174" w:rsidRPr="00F41269">
        <w:rPr>
          <w:rFonts w:asciiTheme="minorHAnsi" w:hAnsiTheme="minorHAnsi"/>
          <w:color w:val="000000" w:themeColor="text1"/>
          <w:sz w:val="18"/>
          <w:szCs w:val="18"/>
        </w:rPr>
        <w:t>-based</w:t>
      </w:r>
      <w:r w:rsidR="00C36FB3" w:rsidRPr="00F41269">
        <w:rPr>
          <w:rFonts w:asciiTheme="minorHAnsi" w:hAnsiTheme="minorHAnsi"/>
          <w:color w:val="000000" w:themeColor="text1"/>
          <w:sz w:val="18"/>
          <w:szCs w:val="18"/>
        </w:rPr>
        <w:t xml:space="preserve"> </w:t>
      </w:r>
      <w:r w:rsidR="00211174" w:rsidRPr="00F41269">
        <w:rPr>
          <w:rFonts w:asciiTheme="minorHAnsi" w:hAnsiTheme="minorHAnsi"/>
          <w:color w:val="000000" w:themeColor="text1"/>
          <w:sz w:val="18"/>
          <w:szCs w:val="18"/>
        </w:rPr>
        <w:t xml:space="preserve">front-end analytical tool </w:t>
      </w:r>
      <w:r w:rsidR="00C36FB3" w:rsidRPr="00F41269">
        <w:rPr>
          <w:rFonts w:asciiTheme="minorHAnsi" w:hAnsiTheme="minorHAnsi"/>
          <w:color w:val="000000" w:themeColor="text1"/>
          <w:sz w:val="18"/>
          <w:szCs w:val="18"/>
        </w:rPr>
        <w:t xml:space="preserve">was developed for a total cost of </w:t>
      </w:r>
      <w:r w:rsidR="00DD1238" w:rsidRPr="00F41269">
        <w:rPr>
          <w:rFonts w:asciiTheme="minorHAnsi" w:hAnsiTheme="minorHAnsi"/>
          <w:color w:val="000000" w:themeColor="text1"/>
          <w:sz w:val="18"/>
          <w:szCs w:val="18"/>
        </w:rPr>
        <w:t>about</w:t>
      </w:r>
      <w:r w:rsidR="00C36FB3" w:rsidRPr="00F41269">
        <w:rPr>
          <w:rFonts w:asciiTheme="minorHAnsi" w:hAnsiTheme="minorHAnsi"/>
          <w:color w:val="000000" w:themeColor="text1"/>
          <w:sz w:val="18"/>
          <w:szCs w:val="18"/>
        </w:rPr>
        <w:t xml:space="preserve"> </w:t>
      </w:r>
      <w:r w:rsidR="00C36FB3" w:rsidRPr="00F41269">
        <w:rPr>
          <w:rFonts w:asciiTheme="minorHAnsi" w:hAnsiTheme="minorHAnsi"/>
          <w:b/>
          <w:color w:val="000000" w:themeColor="text1"/>
          <w:sz w:val="18"/>
          <w:szCs w:val="18"/>
        </w:rPr>
        <w:t>€</w:t>
      </w:r>
      <w:r w:rsidR="00211174" w:rsidRPr="00F41269">
        <w:rPr>
          <w:rFonts w:asciiTheme="minorHAnsi" w:hAnsiTheme="minorHAnsi"/>
          <w:b/>
          <w:color w:val="000000" w:themeColor="text1"/>
          <w:sz w:val="18"/>
          <w:szCs w:val="18"/>
        </w:rPr>
        <w:t>70</w:t>
      </w:r>
      <w:r w:rsidR="00C36FB3" w:rsidRPr="00F41269">
        <w:rPr>
          <w:rFonts w:asciiTheme="minorHAnsi" w:hAnsiTheme="minorHAnsi"/>
          <w:b/>
          <w:color w:val="000000" w:themeColor="text1"/>
          <w:sz w:val="18"/>
          <w:szCs w:val="18"/>
        </w:rPr>
        <w:t xml:space="preserve"> 000</w:t>
      </w:r>
      <w:r w:rsidR="00C36FB3" w:rsidRPr="00F41269">
        <w:rPr>
          <w:rFonts w:asciiTheme="minorHAnsi" w:hAnsiTheme="minorHAnsi"/>
          <w:color w:val="000000" w:themeColor="text1"/>
          <w:sz w:val="18"/>
          <w:szCs w:val="18"/>
        </w:rPr>
        <w:t>. The large majority of these costs are focussed on the human resources required to first analyse the existing processes and systems, and then develop the tailored data extraction, transformatio</w:t>
      </w:r>
      <w:r w:rsidR="00211174" w:rsidRPr="00F41269">
        <w:rPr>
          <w:rFonts w:asciiTheme="minorHAnsi" w:hAnsiTheme="minorHAnsi"/>
          <w:color w:val="000000" w:themeColor="text1"/>
          <w:sz w:val="18"/>
          <w:szCs w:val="18"/>
        </w:rPr>
        <w:t xml:space="preserve">n, and analytical tools needed. </w:t>
      </w:r>
      <w:r w:rsidR="00EE0207" w:rsidRPr="00F41269">
        <w:rPr>
          <w:rFonts w:asciiTheme="minorHAnsi" w:hAnsiTheme="minorHAnsi"/>
          <w:color w:val="000000" w:themeColor="text1"/>
          <w:sz w:val="18"/>
          <w:szCs w:val="18"/>
        </w:rPr>
        <w:t xml:space="preserve">The </w:t>
      </w:r>
      <w:r w:rsidR="00EE0207" w:rsidRPr="00F41269">
        <w:rPr>
          <w:rFonts w:asciiTheme="minorHAnsi" w:hAnsiTheme="minorHAnsi"/>
          <w:b/>
          <w:color w:val="000000" w:themeColor="text1"/>
          <w:sz w:val="18"/>
          <w:szCs w:val="18"/>
        </w:rPr>
        <w:t>breakdown of costs</w:t>
      </w:r>
      <w:r w:rsidR="00EE0207" w:rsidRPr="00F41269">
        <w:rPr>
          <w:rFonts w:asciiTheme="minorHAnsi" w:hAnsiTheme="minorHAnsi"/>
          <w:color w:val="000000" w:themeColor="text1"/>
          <w:sz w:val="18"/>
          <w:szCs w:val="18"/>
        </w:rPr>
        <w:t xml:space="preserve"> is roughly as follows:</w:t>
      </w:r>
    </w:p>
    <w:p w14:paraId="3A8EEB23" w14:textId="4F14712C" w:rsidR="00D165E6" w:rsidRPr="00F41269" w:rsidRDefault="00211174" w:rsidP="00211174">
      <w:pPr>
        <w:pStyle w:val="Table-stylePSP"/>
        <w:numPr>
          <w:ilvl w:val="0"/>
          <w:numId w:val="25"/>
        </w:numPr>
        <w:spacing w:before="240"/>
        <w:ind w:left="714" w:hanging="357"/>
        <w:rPr>
          <w:rFonts w:asciiTheme="minorHAnsi" w:hAnsiTheme="minorHAnsi"/>
          <w:color w:val="000000" w:themeColor="text1"/>
          <w:sz w:val="18"/>
          <w:szCs w:val="18"/>
        </w:rPr>
      </w:pPr>
      <w:r w:rsidRPr="00F41269">
        <w:rPr>
          <w:rFonts w:asciiTheme="minorHAnsi" w:hAnsiTheme="minorHAnsi"/>
          <w:color w:val="000000" w:themeColor="text1"/>
          <w:sz w:val="18"/>
          <w:szCs w:val="18"/>
        </w:rPr>
        <w:t xml:space="preserve">Conducting desk-based research and business analysis, interviewing stakeholders and preparation of an </w:t>
      </w:r>
      <w:r w:rsidRPr="00F41269">
        <w:rPr>
          <w:rFonts w:asciiTheme="minorHAnsi" w:hAnsiTheme="minorHAnsi"/>
          <w:b/>
          <w:color w:val="000000" w:themeColor="text1"/>
          <w:sz w:val="18"/>
          <w:szCs w:val="18"/>
        </w:rPr>
        <w:t>Inception report and work plan</w:t>
      </w:r>
      <w:r w:rsidRPr="00F41269">
        <w:rPr>
          <w:rFonts w:asciiTheme="minorHAnsi" w:hAnsiTheme="minorHAnsi"/>
          <w:color w:val="000000" w:themeColor="text1"/>
          <w:sz w:val="18"/>
          <w:szCs w:val="18"/>
        </w:rPr>
        <w:t xml:space="preserve"> </w:t>
      </w:r>
      <w:r w:rsidR="00EE0207" w:rsidRPr="00F41269">
        <w:rPr>
          <w:rFonts w:asciiTheme="minorHAnsi" w:hAnsiTheme="minorHAnsi"/>
          <w:color w:val="000000" w:themeColor="text1"/>
          <w:sz w:val="18"/>
          <w:szCs w:val="18"/>
        </w:rPr>
        <w:t>– roughly €</w:t>
      </w:r>
      <w:r w:rsidRPr="00F41269">
        <w:rPr>
          <w:rFonts w:asciiTheme="minorHAnsi" w:hAnsiTheme="minorHAnsi"/>
          <w:color w:val="000000" w:themeColor="text1"/>
          <w:sz w:val="18"/>
          <w:szCs w:val="18"/>
        </w:rPr>
        <w:t>20</w:t>
      </w:r>
      <w:r w:rsidR="00EE0207" w:rsidRPr="00F41269">
        <w:rPr>
          <w:rFonts w:asciiTheme="minorHAnsi" w:hAnsiTheme="minorHAnsi"/>
          <w:color w:val="000000" w:themeColor="text1"/>
          <w:sz w:val="18"/>
          <w:szCs w:val="18"/>
        </w:rPr>
        <w:t xml:space="preserve"> 000</w:t>
      </w:r>
      <w:r w:rsidR="00D165E6" w:rsidRPr="00F41269">
        <w:rPr>
          <w:rFonts w:asciiTheme="minorHAnsi" w:hAnsiTheme="minorHAnsi"/>
          <w:color w:val="000000" w:themeColor="text1"/>
          <w:sz w:val="18"/>
          <w:szCs w:val="18"/>
        </w:rPr>
        <w:t>.</w:t>
      </w:r>
    </w:p>
    <w:p w14:paraId="2D67D2D0" w14:textId="7FCD8F22" w:rsidR="00EE0207" w:rsidRPr="00F41269" w:rsidRDefault="00211174" w:rsidP="002227FD">
      <w:pPr>
        <w:pStyle w:val="Table-stylePSP"/>
        <w:numPr>
          <w:ilvl w:val="0"/>
          <w:numId w:val="25"/>
        </w:numPr>
        <w:rPr>
          <w:rFonts w:asciiTheme="minorHAnsi" w:hAnsiTheme="minorHAnsi"/>
          <w:color w:val="000000" w:themeColor="text1"/>
          <w:sz w:val="18"/>
          <w:szCs w:val="18"/>
        </w:rPr>
      </w:pPr>
      <w:r w:rsidRPr="00F41269">
        <w:rPr>
          <w:rFonts w:asciiTheme="minorHAnsi" w:hAnsiTheme="minorHAnsi"/>
          <w:color w:val="000000" w:themeColor="text1"/>
          <w:sz w:val="18"/>
          <w:szCs w:val="18"/>
        </w:rPr>
        <w:t xml:space="preserve">Preparation of required </w:t>
      </w:r>
      <w:r w:rsidRPr="00F41269">
        <w:rPr>
          <w:rFonts w:asciiTheme="minorHAnsi" w:hAnsiTheme="minorHAnsi"/>
          <w:b/>
          <w:color w:val="000000" w:themeColor="text1"/>
          <w:sz w:val="18"/>
          <w:szCs w:val="18"/>
        </w:rPr>
        <w:t>data infrastructure</w:t>
      </w:r>
      <w:r w:rsidRPr="00F41269">
        <w:rPr>
          <w:rFonts w:asciiTheme="minorHAnsi" w:hAnsiTheme="minorHAnsi"/>
          <w:color w:val="000000" w:themeColor="text1"/>
          <w:sz w:val="18"/>
          <w:szCs w:val="18"/>
        </w:rPr>
        <w:t xml:space="preserve">, </w:t>
      </w:r>
      <w:r w:rsidRPr="00F41269">
        <w:rPr>
          <w:rFonts w:asciiTheme="minorHAnsi" w:hAnsiTheme="minorHAnsi"/>
          <w:b/>
          <w:color w:val="000000" w:themeColor="text1"/>
          <w:sz w:val="18"/>
          <w:szCs w:val="18"/>
        </w:rPr>
        <w:t>development and implementation of front-end analytical tool</w:t>
      </w:r>
      <w:r w:rsidRPr="00F41269">
        <w:rPr>
          <w:rFonts w:asciiTheme="minorHAnsi" w:hAnsiTheme="minorHAnsi"/>
          <w:color w:val="000000" w:themeColor="text1"/>
          <w:sz w:val="18"/>
          <w:szCs w:val="18"/>
        </w:rPr>
        <w:t xml:space="preserve"> for exploring and queuing </w:t>
      </w:r>
      <w:r w:rsidR="00AC3407" w:rsidRPr="00F41269">
        <w:rPr>
          <w:rFonts w:asciiTheme="minorHAnsi" w:hAnsiTheme="minorHAnsi"/>
          <w:color w:val="000000" w:themeColor="text1"/>
          <w:sz w:val="18"/>
          <w:szCs w:val="18"/>
        </w:rPr>
        <w:t>‘</w:t>
      </w:r>
      <w:r w:rsidRPr="00F41269">
        <w:rPr>
          <w:rFonts w:asciiTheme="minorHAnsi" w:hAnsiTheme="minorHAnsi"/>
          <w:color w:val="000000" w:themeColor="text1"/>
          <w:sz w:val="18"/>
          <w:szCs w:val="18"/>
        </w:rPr>
        <w:t>red-flags</w:t>
      </w:r>
      <w:r w:rsidR="00AC3407" w:rsidRPr="00F41269">
        <w:rPr>
          <w:rFonts w:asciiTheme="minorHAnsi" w:hAnsiTheme="minorHAnsi"/>
          <w:color w:val="000000" w:themeColor="text1"/>
          <w:sz w:val="18"/>
          <w:szCs w:val="18"/>
        </w:rPr>
        <w:t>’</w:t>
      </w:r>
      <w:r w:rsidRPr="00F41269">
        <w:rPr>
          <w:rFonts w:asciiTheme="minorHAnsi" w:hAnsiTheme="minorHAnsi"/>
          <w:color w:val="000000" w:themeColor="text1"/>
          <w:sz w:val="18"/>
          <w:szCs w:val="18"/>
        </w:rPr>
        <w:t xml:space="preserve"> based transactional risk indicators with the methodology for procedures queue forming, KPI calculation and their visual interpretation </w:t>
      </w:r>
      <w:r w:rsidR="00820F8E" w:rsidRPr="00F41269">
        <w:rPr>
          <w:rFonts w:asciiTheme="minorHAnsi" w:hAnsiTheme="minorHAnsi"/>
          <w:color w:val="000000" w:themeColor="text1"/>
          <w:sz w:val="18"/>
          <w:szCs w:val="18"/>
        </w:rPr>
        <w:t>– €</w:t>
      </w:r>
      <w:r w:rsidRPr="00F41269">
        <w:rPr>
          <w:rFonts w:asciiTheme="minorHAnsi" w:hAnsiTheme="minorHAnsi"/>
          <w:color w:val="000000" w:themeColor="text1"/>
          <w:sz w:val="18"/>
          <w:szCs w:val="18"/>
        </w:rPr>
        <w:t>40</w:t>
      </w:r>
      <w:r w:rsidR="00820F8E" w:rsidRPr="00F41269">
        <w:rPr>
          <w:rFonts w:asciiTheme="minorHAnsi" w:hAnsiTheme="minorHAnsi"/>
          <w:color w:val="000000" w:themeColor="text1"/>
          <w:sz w:val="18"/>
          <w:szCs w:val="18"/>
        </w:rPr>
        <w:t xml:space="preserve"> 000.</w:t>
      </w:r>
      <w:r w:rsidRPr="00F41269">
        <w:rPr>
          <w:rFonts w:asciiTheme="minorHAnsi" w:hAnsiTheme="minorHAnsi"/>
          <w:color w:val="000000" w:themeColor="text1"/>
          <w:sz w:val="18"/>
          <w:szCs w:val="18"/>
        </w:rPr>
        <w:t xml:space="preserve"> The main variable affecting the cost of this development is the data quality and supporting of the local stakeholders.</w:t>
      </w:r>
    </w:p>
    <w:p w14:paraId="3C6CF9AB" w14:textId="31D244D3" w:rsidR="00820F8E" w:rsidRPr="00F41269" w:rsidRDefault="00211174" w:rsidP="00211174">
      <w:pPr>
        <w:pStyle w:val="Table-stylePSP"/>
        <w:numPr>
          <w:ilvl w:val="0"/>
          <w:numId w:val="25"/>
        </w:numPr>
        <w:spacing w:after="240"/>
        <w:ind w:left="714" w:hanging="357"/>
        <w:rPr>
          <w:rFonts w:asciiTheme="minorHAnsi" w:hAnsiTheme="minorHAnsi"/>
          <w:color w:val="000000" w:themeColor="text1"/>
          <w:sz w:val="18"/>
          <w:szCs w:val="18"/>
        </w:rPr>
      </w:pPr>
      <w:r w:rsidRPr="00F41269">
        <w:rPr>
          <w:rFonts w:asciiTheme="minorHAnsi" w:hAnsiTheme="minorHAnsi"/>
          <w:color w:val="000000" w:themeColor="text1"/>
          <w:sz w:val="18"/>
          <w:szCs w:val="18"/>
        </w:rPr>
        <w:t xml:space="preserve">Preparation of materials and conducting the </w:t>
      </w:r>
      <w:r w:rsidRPr="00F41269">
        <w:rPr>
          <w:rFonts w:asciiTheme="minorHAnsi" w:hAnsiTheme="minorHAnsi"/>
          <w:b/>
          <w:color w:val="000000" w:themeColor="text1"/>
          <w:sz w:val="18"/>
          <w:szCs w:val="18"/>
        </w:rPr>
        <w:t>capacity-building</w:t>
      </w:r>
      <w:r w:rsidRPr="00F41269">
        <w:rPr>
          <w:rFonts w:asciiTheme="minorHAnsi" w:hAnsiTheme="minorHAnsi"/>
          <w:color w:val="000000" w:themeColor="text1"/>
          <w:sz w:val="18"/>
          <w:szCs w:val="18"/>
        </w:rPr>
        <w:t xml:space="preserve"> online </w:t>
      </w:r>
      <w:r w:rsidRPr="00F41269">
        <w:rPr>
          <w:rFonts w:asciiTheme="minorHAnsi" w:hAnsiTheme="minorHAnsi"/>
          <w:b/>
          <w:color w:val="000000" w:themeColor="text1"/>
          <w:sz w:val="18"/>
          <w:szCs w:val="18"/>
        </w:rPr>
        <w:t>training sessions</w:t>
      </w:r>
      <w:r w:rsidRPr="00F41269">
        <w:rPr>
          <w:rFonts w:asciiTheme="minorHAnsi" w:hAnsiTheme="minorHAnsi"/>
          <w:color w:val="000000" w:themeColor="text1"/>
          <w:sz w:val="18"/>
          <w:szCs w:val="18"/>
        </w:rPr>
        <w:t xml:space="preserve"> for end-users</w:t>
      </w:r>
      <w:r w:rsidR="00820F8E" w:rsidRPr="00F41269">
        <w:rPr>
          <w:rFonts w:asciiTheme="minorHAnsi" w:hAnsiTheme="minorHAnsi"/>
          <w:color w:val="000000" w:themeColor="text1"/>
          <w:sz w:val="18"/>
          <w:szCs w:val="18"/>
        </w:rPr>
        <w:t xml:space="preserve"> – roughly €</w:t>
      </w:r>
      <w:r w:rsidRPr="00F41269">
        <w:rPr>
          <w:rFonts w:asciiTheme="minorHAnsi" w:hAnsiTheme="minorHAnsi"/>
          <w:color w:val="000000" w:themeColor="text1"/>
          <w:sz w:val="18"/>
          <w:szCs w:val="18"/>
        </w:rPr>
        <w:t>10</w:t>
      </w:r>
      <w:r w:rsidR="00820F8E" w:rsidRPr="00F41269">
        <w:rPr>
          <w:rFonts w:asciiTheme="minorHAnsi" w:hAnsiTheme="minorHAnsi"/>
          <w:color w:val="000000" w:themeColor="text1"/>
          <w:sz w:val="18"/>
          <w:szCs w:val="18"/>
        </w:rPr>
        <w:t xml:space="preserve"> 000.</w:t>
      </w:r>
    </w:p>
    <w:p w14:paraId="07067444" w14:textId="3BFA5884" w:rsidR="00820F8E" w:rsidRPr="00F41269" w:rsidRDefault="00820F8E" w:rsidP="00211174">
      <w:pPr>
        <w:jc w:val="left"/>
        <w:rPr>
          <w:color w:val="000000" w:themeColor="text1"/>
          <w:szCs w:val="18"/>
          <w:lang w:val="en-GB"/>
        </w:rPr>
      </w:pPr>
      <w:r w:rsidRPr="00F41269">
        <w:rPr>
          <w:color w:val="000000" w:themeColor="text1"/>
          <w:szCs w:val="18"/>
          <w:lang w:val="en-GB"/>
        </w:rPr>
        <w:t xml:space="preserve">In terms of the </w:t>
      </w:r>
      <w:r w:rsidRPr="00F41269">
        <w:rPr>
          <w:b/>
          <w:color w:val="000000" w:themeColor="text1"/>
          <w:szCs w:val="18"/>
          <w:lang w:val="en-GB"/>
        </w:rPr>
        <w:t>human resources required for the project</w:t>
      </w:r>
      <w:r w:rsidRPr="00F41269">
        <w:rPr>
          <w:color w:val="000000" w:themeColor="text1"/>
          <w:szCs w:val="18"/>
          <w:lang w:val="en-GB"/>
        </w:rPr>
        <w:t xml:space="preserve">, the EBRD worked with </w:t>
      </w:r>
      <w:r w:rsidR="00211174" w:rsidRPr="00F41269">
        <w:rPr>
          <w:color w:val="000000" w:themeColor="text1"/>
          <w:szCs w:val="18"/>
          <w:lang w:val="en-GB"/>
        </w:rPr>
        <w:t>one</w:t>
      </w:r>
      <w:r w:rsidRPr="00F41269">
        <w:rPr>
          <w:color w:val="000000" w:themeColor="text1"/>
          <w:szCs w:val="18"/>
          <w:lang w:val="en-GB"/>
        </w:rPr>
        <w:t xml:space="preserve"> consulting </w:t>
      </w:r>
      <w:r w:rsidR="00211174" w:rsidRPr="00F41269">
        <w:rPr>
          <w:color w:val="000000" w:themeColor="text1"/>
          <w:szCs w:val="18"/>
          <w:lang w:val="en-GB"/>
        </w:rPr>
        <w:t>company</w:t>
      </w:r>
      <w:r w:rsidRPr="00F41269">
        <w:rPr>
          <w:color w:val="000000" w:themeColor="text1"/>
          <w:szCs w:val="18"/>
          <w:lang w:val="en-GB"/>
        </w:rPr>
        <w:t xml:space="preserve"> in order to develop the system</w:t>
      </w:r>
      <w:r w:rsidR="00211174" w:rsidRPr="00F41269">
        <w:rPr>
          <w:color w:val="000000" w:themeColor="text1"/>
          <w:szCs w:val="18"/>
          <w:lang w:val="en-GB"/>
        </w:rPr>
        <w:t xml:space="preserve"> and conduct </w:t>
      </w:r>
      <w:r w:rsidR="00AC3407" w:rsidRPr="00F41269">
        <w:rPr>
          <w:color w:val="000000" w:themeColor="text1"/>
          <w:szCs w:val="18"/>
          <w:lang w:val="en-GB"/>
        </w:rPr>
        <w:t xml:space="preserve">a </w:t>
      </w:r>
      <w:r w:rsidR="00211174" w:rsidRPr="00F41269">
        <w:rPr>
          <w:color w:val="000000" w:themeColor="text1"/>
          <w:szCs w:val="18"/>
          <w:lang w:val="en-GB"/>
        </w:rPr>
        <w:t>training session</w:t>
      </w:r>
      <w:r w:rsidRPr="00F41269">
        <w:rPr>
          <w:color w:val="000000" w:themeColor="text1"/>
          <w:szCs w:val="18"/>
          <w:lang w:val="en-GB"/>
        </w:rPr>
        <w:t xml:space="preserve">. </w:t>
      </w:r>
      <w:r w:rsidR="00211174" w:rsidRPr="00F41269">
        <w:rPr>
          <w:color w:val="000000" w:themeColor="text1"/>
          <w:szCs w:val="18"/>
          <w:lang w:val="en-GB"/>
        </w:rPr>
        <w:t>The company possessed all needed skills in risk management, OCDS data analysis, BI tools development and capacity-building</w:t>
      </w:r>
      <w:r w:rsidR="00C521B7" w:rsidRPr="00F41269">
        <w:rPr>
          <w:color w:val="000000" w:themeColor="text1"/>
          <w:szCs w:val="18"/>
          <w:lang w:val="en-GB"/>
        </w:rPr>
        <w:t xml:space="preserve">. </w:t>
      </w:r>
    </w:p>
    <w:p w14:paraId="44EC2AA6" w14:textId="2DD5DF9D" w:rsidR="00635884" w:rsidRPr="00F41269" w:rsidRDefault="00635884" w:rsidP="004B232D">
      <w:pPr>
        <w:pStyle w:val="Heading4"/>
      </w:pPr>
      <w:r w:rsidRPr="00F41269">
        <w:lastRenderedPageBreak/>
        <w:t xml:space="preserve">Risk and mitigation </w:t>
      </w:r>
    </w:p>
    <w:p w14:paraId="1DA1BDDC" w14:textId="4D76A872" w:rsidR="00321B76" w:rsidRPr="00F41269" w:rsidRDefault="00FB4701" w:rsidP="0093492E">
      <w:pPr>
        <w:rPr>
          <w:lang w:val="en-GB"/>
        </w:rPr>
      </w:pPr>
      <w:r w:rsidRPr="00F41269">
        <w:rPr>
          <w:b/>
          <w:lang w:val="en-GB"/>
        </w:rPr>
        <w:t xml:space="preserve">Risks related to political processes in the country – change of the Government team: </w:t>
      </w:r>
      <w:r w:rsidRPr="00F41269">
        <w:rPr>
          <w:lang w:val="en-GB"/>
        </w:rPr>
        <w:t>after the presidential and parliamentary elections, the risk that a new team from the government side would affect the project execution increased. The possible impact of the project slowing down or even cance</w:t>
      </w:r>
      <w:r w:rsidR="00AC3407" w:rsidRPr="00F41269">
        <w:rPr>
          <w:lang w:val="en-GB"/>
        </w:rPr>
        <w:t>l</w:t>
      </w:r>
      <w:r w:rsidRPr="00F41269">
        <w:rPr>
          <w:lang w:val="en-GB"/>
        </w:rPr>
        <w:t xml:space="preserve">lation was considered. The project team confirmed with stakeholders that the project objectives remain relevant. There were no significant staff changes within </w:t>
      </w:r>
      <w:r w:rsidR="00AC3407" w:rsidRPr="00F41269">
        <w:rPr>
          <w:lang w:val="en-GB"/>
        </w:rPr>
        <w:t xml:space="preserve">the </w:t>
      </w:r>
      <w:r w:rsidRPr="00F41269">
        <w:rPr>
          <w:lang w:val="en-GB"/>
        </w:rPr>
        <w:t>stakeholders’ team during the project implementation period</w:t>
      </w:r>
      <w:r w:rsidR="00AC3407" w:rsidRPr="00F41269">
        <w:rPr>
          <w:lang w:val="en-GB"/>
        </w:rPr>
        <w:t>,</w:t>
      </w:r>
      <w:r w:rsidRPr="00F41269">
        <w:rPr>
          <w:lang w:val="en-GB"/>
        </w:rPr>
        <w:t xml:space="preserve"> which allowed to achieve project objectives within </w:t>
      </w:r>
      <w:r w:rsidR="00AC3407" w:rsidRPr="00F41269">
        <w:rPr>
          <w:lang w:val="en-GB"/>
        </w:rPr>
        <w:t xml:space="preserve">the </w:t>
      </w:r>
      <w:r w:rsidRPr="00F41269">
        <w:rPr>
          <w:lang w:val="en-GB"/>
        </w:rPr>
        <w:t>planned scope and schedule.</w:t>
      </w:r>
    </w:p>
    <w:p w14:paraId="61FAA09A" w14:textId="74E27873" w:rsidR="0093492E" w:rsidRPr="00F41269" w:rsidRDefault="0093492E" w:rsidP="0093492E">
      <w:pPr>
        <w:rPr>
          <w:lang w:val="en-GB"/>
        </w:rPr>
      </w:pPr>
      <w:r w:rsidRPr="00F41269">
        <w:rPr>
          <w:b/>
          <w:lang w:val="en-GB"/>
        </w:rPr>
        <w:t>Risk of exceeding development time</w:t>
      </w:r>
      <w:r w:rsidRPr="00F41269">
        <w:rPr>
          <w:lang w:val="en-GB"/>
        </w:rPr>
        <w:t xml:space="preserve"> – </w:t>
      </w:r>
      <w:r w:rsidRPr="00F41269">
        <w:rPr>
          <w:b/>
          <w:lang w:val="en-GB"/>
        </w:rPr>
        <w:t>the development process has a risk of exceeding the deadlines for scheduled software releases</w:t>
      </w:r>
      <w:r w:rsidRPr="00F41269">
        <w:rPr>
          <w:lang w:val="en-GB"/>
        </w:rPr>
        <w:t>. To reduce this risk in the development process, we used the Scrum approach – the Agile process framework for managing complex software development. It allowed us to meet the scheduled time and scope without any delays.</w:t>
      </w:r>
    </w:p>
    <w:p w14:paraId="1FBA55DB" w14:textId="7D6AEF74" w:rsidR="007B2F4F" w:rsidRPr="00F41269" w:rsidRDefault="007B2F4F" w:rsidP="0093492E">
      <w:pPr>
        <w:rPr>
          <w:color w:val="000000" w:themeColor="text1"/>
          <w:szCs w:val="18"/>
          <w:lang w:val="en-GB"/>
        </w:rPr>
      </w:pPr>
      <w:r w:rsidRPr="00F41269">
        <w:rPr>
          <w:lang w:val="en-GB"/>
        </w:rPr>
        <w:t>Another</w:t>
      </w:r>
      <w:r w:rsidR="000F17FC" w:rsidRPr="00F41269">
        <w:rPr>
          <w:lang w:val="en-GB"/>
        </w:rPr>
        <w:t xml:space="preserve"> </w:t>
      </w:r>
      <w:r w:rsidR="00FB4701" w:rsidRPr="00F41269">
        <w:rPr>
          <w:lang w:val="en-GB"/>
        </w:rPr>
        <w:t>detected</w:t>
      </w:r>
      <w:r w:rsidR="000F17FC" w:rsidRPr="00F41269">
        <w:rPr>
          <w:lang w:val="en-GB"/>
        </w:rPr>
        <w:t xml:space="preserve"> </w:t>
      </w:r>
      <w:r w:rsidR="00FB4701" w:rsidRPr="00F41269">
        <w:rPr>
          <w:lang w:val="en-GB"/>
        </w:rPr>
        <w:t xml:space="preserve">issue </w:t>
      </w:r>
      <w:r w:rsidR="000F17FC" w:rsidRPr="00F41269">
        <w:rPr>
          <w:lang w:val="en-GB"/>
        </w:rPr>
        <w:t xml:space="preserve">was </w:t>
      </w:r>
      <w:r w:rsidR="00FB4701" w:rsidRPr="00F41269">
        <w:rPr>
          <w:lang w:val="en-GB"/>
        </w:rPr>
        <w:t xml:space="preserve">the </w:t>
      </w:r>
      <w:r w:rsidR="00FB4701" w:rsidRPr="00F41269">
        <w:rPr>
          <w:b/>
          <w:lang w:val="en-GB"/>
        </w:rPr>
        <w:t xml:space="preserve">risk of </w:t>
      </w:r>
      <w:r w:rsidR="000F17FC" w:rsidRPr="00F41269">
        <w:rPr>
          <w:b/>
          <w:lang w:val="en-GB"/>
        </w:rPr>
        <w:t>exceeding the agreed time for conducting training sessions due to unavailability of the end-users</w:t>
      </w:r>
      <w:r w:rsidR="000F17FC" w:rsidRPr="00F41269">
        <w:rPr>
          <w:lang w:val="en-GB"/>
        </w:rPr>
        <w:t xml:space="preserve"> from the Regional Offices of the SASU</w:t>
      </w:r>
      <w:r w:rsidR="00C019E3" w:rsidRPr="00F41269">
        <w:rPr>
          <w:lang w:val="en-GB"/>
        </w:rPr>
        <w:t>.</w:t>
      </w:r>
      <w:r w:rsidR="00FB4701" w:rsidRPr="00F41269">
        <w:rPr>
          <w:lang w:val="en-GB"/>
        </w:rPr>
        <w:t xml:space="preserve"> To reduce the probability of this risk, the project team was constantly in contact with the senior management of the SASU, and also developed and agreed</w:t>
      </w:r>
      <w:r w:rsidR="00AC3407" w:rsidRPr="00F41269">
        <w:rPr>
          <w:lang w:val="en-GB"/>
        </w:rPr>
        <w:t xml:space="preserve"> on</w:t>
      </w:r>
      <w:r w:rsidR="00FB4701" w:rsidRPr="00F41269">
        <w:rPr>
          <w:lang w:val="en-GB"/>
        </w:rPr>
        <w:t xml:space="preserve"> compromise option for conducting a capacity-building training - to perform an online training session for all available end-users from the Regional Offices of the SASU, and then share the training video with all end-users who were unable to participate</w:t>
      </w:r>
      <w:r w:rsidR="0093492E" w:rsidRPr="00F41269">
        <w:rPr>
          <w:lang w:val="en-GB"/>
        </w:rPr>
        <w:t>.</w:t>
      </w:r>
    </w:p>
    <w:p w14:paraId="496772C0" w14:textId="5252D544" w:rsidR="004E18A6" w:rsidRPr="00F41269" w:rsidRDefault="004E18A6" w:rsidP="004B232D">
      <w:pPr>
        <w:pStyle w:val="Heading4"/>
      </w:pPr>
      <w:r w:rsidRPr="00F41269">
        <w:t>Challenges and lessons learnt</w:t>
      </w:r>
    </w:p>
    <w:p w14:paraId="2A4CDCA2" w14:textId="084849D0" w:rsidR="00F05EB8" w:rsidRPr="00F41269" w:rsidRDefault="00F05EB8" w:rsidP="0093492E">
      <w:pPr>
        <w:rPr>
          <w:lang w:val="en-GB"/>
        </w:rPr>
      </w:pPr>
      <w:r w:rsidRPr="00F41269">
        <w:rPr>
          <w:lang w:val="en-GB"/>
        </w:rPr>
        <w:t xml:space="preserve">Gaining </w:t>
      </w:r>
      <w:r w:rsidRPr="00F41269">
        <w:rPr>
          <w:b/>
          <w:lang w:val="en-GB"/>
        </w:rPr>
        <w:t>auditors support</w:t>
      </w:r>
      <w:r w:rsidRPr="00F41269">
        <w:rPr>
          <w:lang w:val="en-GB"/>
        </w:rPr>
        <w:t xml:space="preserve"> in the design and testing process is critical for the development of the analytical tool that will meet </w:t>
      </w:r>
      <w:del w:id="23" w:author="chris smith" w:date="2020-10-14T15:22:00Z">
        <w:r w:rsidRPr="00F41269" w:rsidDel="00F41269">
          <w:rPr>
            <w:lang w:val="en-GB"/>
          </w:rPr>
          <w:delText>end-users’</w:delText>
        </w:r>
      </w:del>
      <w:ins w:id="24" w:author="chris smith" w:date="2020-10-14T15:22:00Z">
        <w:r w:rsidR="00F41269" w:rsidRPr="00F41269">
          <w:rPr>
            <w:lang w:val="en-GB"/>
          </w:rPr>
          <w:t>end-users’</w:t>
        </w:r>
      </w:ins>
      <w:r w:rsidRPr="00F41269">
        <w:rPr>
          <w:lang w:val="en-GB"/>
        </w:rPr>
        <w:t xml:space="preserve"> expectations in full</w:t>
      </w:r>
      <w:r w:rsidR="0093492E" w:rsidRPr="00F41269">
        <w:rPr>
          <w:lang w:val="en-GB"/>
        </w:rPr>
        <w:t>.</w:t>
      </w:r>
    </w:p>
    <w:p w14:paraId="069F0DB0" w14:textId="284AEBC4" w:rsidR="00C1240A" w:rsidRPr="00F41269" w:rsidRDefault="00C1240A" w:rsidP="0093492E">
      <w:pPr>
        <w:rPr>
          <w:lang w:val="en-GB"/>
        </w:rPr>
      </w:pPr>
      <w:r w:rsidRPr="00F41269">
        <w:rPr>
          <w:lang w:val="en-GB"/>
        </w:rPr>
        <w:t>Lessons that can be taken from the project:</w:t>
      </w:r>
    </w:p>
    <w:p w14:paraId="0F928C83" w14:textId="44D0537E" w:rsidR="00F05EB8" w:rsidRPr="00F41269" w:rsidRDefault="00F05EB8" w:rsidP="0093492E">
      <w:pPr>
        <w:pStyle w:val="ListParagraph"/>
        <w:numPr>
          <w:ilvl w:val="0"/>
          <w:numId w:val="25"/>
        </w:numPr>
        <w:tabs>
          <w:tab w:val="left" w:pos="4289"/>
        </w:tabs>
        <w:spacing w:after="200" w:line="276" w:lineRule="auto"/>
        <w:ind w:left="714" w:hanging="357"/>
        <w:contextualSpacing w:val="0"/>
        <w:jc w:val="left"/>
        <w:rPr>
          <w:lang w:val="en-GB"/>
        </w:rPr>
      </w:pPr>
      <w:r w:rsidRPr="00F41269">
        <w:rPr>
          <w:lang w:val="en-GB"/>
        </w:rPr>
        <w:t xml:space="preserve">Analysing the changes in the public procurement control environment, as well as upcoming amendments to the related legislation, we suggest </w:t>
      </w:r>
      <w:r w:rsidRPr="00F41269">
        <w:rPr>
          <w:b/>
          <w:lang w:val="en-GB"/>
        </w:rPr>
        <w:t>organi</w:t>
      </w:r>
      <w:r w:rsidR="00AC3407" w:rsidRPr="00F41269">
        <w:rPr>
          <w:b/>
          <w:lang w:val="en-GB"/>
        </w:rPr>
        <w:t>s</w:t>
      </w:r>
      <w:r w:rsidRPr="00F41269">
        <w:rPr>
          <w:b/>
          <w:lang w:val="en-GB"/>
        </w:rPr>
        <w:t>ing a discussion among experts</w:t>
      </w:r>
      <w:r w:rsidRPr="00F41269">
        <w:rPr>
          <w:lang w:val="en-GB"/>
        </w:rPr>
        <w:t xml:space="preserve"> in the field aiming at the </w:t>
      </w:r>
      <w:r w:rsidRPr="00F41269">
        <w:rPr>
          <w:b/>
          <w:lang w:val="en-GB"/>
        </w:rPr>
        <w:t>investigation of public procurement risks and their minimisation</w:t>
      </w:r>
      <w:r w:rsidRPr="00F41269">
        <w:rPr>
          <w:lang w:val="en-GB"/>
        </w:rPr>
        <w:t xml:space="preserve"> </w:t>
      </w:r>
      <w:r w:rsidRPr="00F41269">
        <w:rPr>
          <w:b/>
          <w:lang w:val="en-GB"/>
        </w:rPr>
        <w:t>through the online monitoring</w:t>
      </w:r>
      <w:r w:rsidRPr="00F41269">
        <w:rPr>
          <w:lang w:val="en-GB"/>
        </w:rPr>
        <w:t xml:space="preserve"> and other means of controls. </w:t>
      </w:r>
    </w:p>
    <w:p w14:paraId="04252801" w14:textId="77777777" w:rsidR="00F05EB8" w:rsidRPr="00F41269" w:rsidRDefault="00F05EB8" w:rsidP="0093492E">
      <w:pPr>
        <w:pStyle w:val="ListParagraph"/>
        <w:numPr>
          <w:ilvl w:val="0"/>
          <w:numId w:val="25"/>
        </w:numPr>
        <w:tabs>
          <w:tab w:val="left" w:pos="4289"/>
        </w:tabs>
        <w:spacing w:after="200" w:line="276" w:lineRule="auto"/>
        <w:ind w:left="714" w:hanging="357"/>
        <w:contextualSpacing w:val="0"/>
        <w:jc w:val="left"/>
        <w:rPr>
          <w:lang w:val="en-GB"/>
        </w:rPr>
      </w:pPr>
      <w:r w:rsidRPr="00F41269">
        <w:rPr>
          <w:lang w:val="en-GB"/>
        </w:rPr>
        <w:t xml:space="preserve">Based on interviews with stakeholders, we noted the need for </w:t>
      </w:r>
      <w:r w:rsidRPr="00F41269">
        <w:rPr>
          <w:b/>
          <w:lang w:val="en-GB"/>
        </w:rPr>
        <w:t>dedicated guidance for efficient and effective monitoring</w:t>
      </w:r>
      <w:r w:rsidRPr="00F41269">
        <w:rPr>
          <w:lang w:val="en-GB"/>
        </w:rPr>
        <w:t xml:space="preserve"> of public procurement procedures. The guidance should include an assessment of the monitoring process effectiveness, including (1) a step by step description of the monitoring process and how to use the developed technology infrastructure, and (2) monitoring process KPIs to measure the effectiveness of the auditors, risky procedures queueing and prioritisation, queue processing, as well as an explanation on how to effectively manage performance.</w:t>
      </w:r>
    </w:p>
    <w:p w14:paraId="31946035" w14:textId="25D523C1" w:rsidR="00F05EB8" w:rsidRPr="00F41269" w:rsidRDefault="00F05EB8" w:rsidP="0093492E">
      <w:pPr>
        <w:pStyle w:val="ListParagraph"/>
        <w:numPr>
          <w:ilvl w:val="0"/>
          <w:numId w:val="25"/>
        </w:numPr>
        <w:tabs>
          <w:tab w:val="left" w:pos="4289"/>
        </w:tabs>
        <w:spacing w:after="200" w:line="276" w:lineRule="auto"/>
        <w:ind w:left="714" w:hanging="357"/>
        <w:contextualSpacing w:val="0"/>
        <w:jc w:val="left"/>
        <w:rPr>
          <w:lang w:val="en-GB"/>
        </w:rPr>
      </w:pPr>
      <w:r w:rsidRPr="00F41269">
        <w:rPr>
          <w:lang w:val="en-GB"/>
        </w:rPr>
        <w:t xml:space="preserve">Also, we recommend </w:t>
      </w:r>
      <w:r w:rsidRPr="00F41269">
        <w:rPr>
          <w:b/>
          <w:lang w:val="en-GB"/>
        </w:rPr>
        <w:t>revising and updating the developed IT infrastructure</w:t>
      </w:r>
      <w:r w:rsidRPr="00F41269">
        <w:rPr>
          <w:lang w:val="en-GB"/>
        </w:rPr>
        <w:t xml:space="preserve"> for the public procurement monitoring to reflect the necessary amendments to the online data-driven monitoring methodology, monitoring process performance assessment, and incorporating automatic reports on the progress of online monitoring effectiveness.</w:t>
      </w:r>
    </w:p>
    <w:sectPr w:rsidR="00F05EB8" w:rsidRPr="00F41269" w:rsidSect="00DC79D8">
      <w:footerReference w:type="default" r:id="rId20"/>
      <w:footerReference w:type="first" r:id="rId21"/>
      <w:pgSz w:w="11906" w:h="16838" w:code="9"/>
      <w:pgMar w:top="1440" w:right="1080" w:bottom="1440" w:left="1080" w:header="680" w:footer="567" w:gutter="0"/>
      <w:cols w:space="284"/>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1A713" w14:textId="77777777" w:rsidR="00C72E3F" w:rsidRDefault="00C72E3F" w:rsidP="00513C44">
      <w:r>
        <w:separator/>
      </w:r>
    </w:p>
  </w:endnote>
  <w:endnote w:type="continuationSeparator" w:id="0">
    <w:p w14:paraId="5DFC2C6A" w14:textId="77777777" w:rsidR="00C72E3F" w:rsidRDefault="00C72E3F" w:rsidP="00513C44">
      <w:r>
        <w:continuationSeparator/>
      </w:r>
    </w:p>
  </w:endnote>
  <w:endnote w:type="continuationNotice" w:id="1">
    <w:p w14:paraId="043D7C63" w14:textId="77777777" w:rsidR="00C72E3F" w:rsidRDefault="00C72E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3187774"/>
      <w:docPartObj>
        <w:docPartGallery w:val="Page Numbers (Bottom of Page)"/>
        <w:docPartUnique/>
      </w:docPartObj>
    </w:sdtPr>
    <w:sdtEndPr/>
    <w:sdtContent>
      <w:sdt>
        <w:sdtPr>
          <w:id w:val="-1137576407"/>
          <w:docPartObj>
            <w:docPartGallery w:val="Page Numbers (Top of Page)"/>
            <w:docPartUnique/>
          </w:docPartObj>
        </w:sdtPr>
        <w:sdtEndPr/>
        <w:sdtContent>
          <w:p w14:paraId="012949D2" w14:textId="3FBD18A6" w:rsidR="00B24534" w:rsidRDefault="00B24534" w:rsidP="00D624B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A7833">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A7833">
              <w:rPr>
                <w:b/>
                <w:bCs/>
                <w:noProof/>
              </w:rPr>
              <w:t>7</w:t>
            </w:r>
            <w:r>
              <w:rPr>
                <w:b/>
                <w:bCs/>
                <w:sz w:val="24"/>
                <w:szCs w:val="24"/>
              </w:rPr>
              <w:fldChar w:fldCharType="end"/>
            </w:r>
          </w:p>
        </w:sdtContent>
      </w:sdt>
    </w:sdtContent>
  </w:sdt>
  <w:p w14:paraId="2593AAD0" w14:textId="77777777" w:rsidR="00B24534" w:rsidRDefault="00B2453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5601848"/>
      <w:docPartObj>
        <w:docPartGallery w:val="Page Numbers (Bottom of Page)"/>
        <w:docPartUnique/>
      </w:docPartObj>
    </w:sdtPr>
    <w:sdtEndPr/>
    <w:sdtContent>
      <w:sdt>
        <w:sdtPr>
          <w:id w:val="1728636285"/>
          <w:docPartObj>
            <w:docPartGallery w:val="Page Numbers (Top of Page)"/>
            <w:docPartUnique/>
          </w:docPartObj>
        </w:sdtPr>
        <w:sdtEndPr/>
        <w:sdtContent>
          <w:p w14:paraId="65034B9A" w14:textId="3F540C4B" w:rsidR="00B24534" w:rsidRDefault="00B2453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A783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A7833">
              <w:rPr>
                <w:b/>
                <w:bCs/>
                <w:noProof/>
              </w:rPr>
              <w:t>7</w:t>
            </w:r>
            <w:r>
              <w:rPr>
                <w:b/>
                <w:bCs/>
                <w:sz w:val="24"/>
                <w:szCs w:val="24"/>
              </w:rPr>
              <w:fldChar w:fldCharType="end"/>
            </w:r>
          </w:p>
        </w:sdtContent>
      </w:sdt>
    </w:sdtContent>
  </w:sdt>
  <w:p w14:paraId="23FE05D1" w14:textId="1DD08ECF" w:rsidR="00B24534" w:rsidRPr="002233CD" w:rsidRDefault="00B24534" w:rsidP="00513C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1E1998" w14:textId="77777777" w:rsidR="00C72E3F" w:rsidRDefault="00C72E3F" w:rsidP="00513C44">
      <w:r>
        <w:separator/>
      </w:r>
    </w:p>
  </w:footnote>
  <w:footnote w:type="continuationSeparator" w:id="0">
    <w:p w14:paraId="1A168B6E" w14:textId="77777777" w:rsidR="00C72E3F" w:rsidRDefault="00C72E3F" w:rsidP="00513C44">
      <w:r>
        <w:continuationSeparator/>
      </w:r>
    </w:p>
  </w:footnote>
  <w:footnote w:type="continuationNotice" w:id="1">
    <w:p w14:paraId="20F7F9DC" w14:textId="77777777" w:rsidR="00C72E3F" w:rsidRDefault="00C72E3F">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25pt;height:20.25pt" o:bullet="t">
        <v:imagedata r:id="rId1" o:title="clip_image001"/>
      </v:shape>
    </w:pict>
  </w:numPicBullet>
  <w:numPicBullet w:numPicBulletId="1">
    <w:pict>
      <v:shape id="_x0000_i1040" type="#_x0000_t75" style="width:12pt;height:12pt" o:bullet="t">
        <v:imagedata r:id="rId2" o:title="EU Light Green Bullet"/>
      </v:shape>
    </w:pict>
  </w:numPicBullet>
  <w:numPicBullet w:numPicBulletId="2">
    <w:pict>
      <v:shape id="_x0000_i1041" type="#_x0000_t75" style="width:12pt;height:12pt" o:bullet="t">
        <v:imagedata r:id="rId3" o:title="Deloitte Green Bullet"/>
      </v:shape>
    </w:pict>
  </w:numPicBullet>
  <w:numPicBullet w:numPicBulletId="3">
    <w:pict>
      <v:shape id="_x0000_i1042" type="#_x0000_t75" style="width:12pt;height:12pt" o:bullet="t">
        <v:imagedata r:id="rId4" o:title="EU Mid Blue Bullet"/>
      </v:shape>
    </w:pict>
  </w:numPicBullet>
  <w:numPicBullet w:numPicBulletId="4">
    <w:pict>
      <v:shape id="_x0000_i1043" type="#_x0000_t75" style="width:12pt;height:12pt" o:bullet="t">
        <v:imagedata r:id="rId5" o:title="EU Blue Bullet"/>
      </v:shape>
    </w:pict>
  </w:numPicBullet>
  <w:numPicBullet w:numPicBulletId="5">
    <w:pict>
      <v:shape id="_x0000_i1044" type="#_x0000_t75" style="width:12pt;height:12pt" o:bullet="t">
        <v:imagedata r:id="rId6" o:title="EU Dark Green Bullet"/>
      </v:shape>
    </w:pict>
  </w:numPicBullet>
  <w:numPicBullet w:numPicBulletId="6">
    <w:pict>
      <v:shape id="_x0000_i1045" type="#_x0000_t75" style="width:12pt;height:12pt" o:bullet="t">
        <v:imagedata r:id="rId7" o:title="EU Light Blue Bullet"/>
      </v:shape>
    </w:pict>
  </w:numPicBullet>
  <w:abstractNum w:abstractNumId="0" w15:restartNumberingAfterBreak="0">
    <w:nsid w:val="FFFFFF7F"/>
    <w:multiLevelType w:val="singleLevel"/>
    <w:tmpl w:val="1DA8222E"/>
    <w:lvl w:ilvl="0">
      <w:start w:val="1"/>
      <w:numFmt w:val="lowerLetter"/>
      <w:pStyle w:val="ListNumber2"/>
      <w:lvlText w:val="%1."/>
      <w:lvlJc w:val="left"/>
      <w:pPr>
        <w:ind w:left="644" w:hanging="360"/>
      </w:pPr>
    </w:lvl>
  </w:abstractNum>
  <w:abstractNum w:abstractNumId="1" w15:restartNumberingAfterBreak="0">
    <w:nsid w:val="FFFFFF80"/>
    <w:multiLevelType w:val="singleLevel"/>
    <w:tmpl w:val="DE9E0162"/>
    <w:lvl w:ilvl="0">
      <w:start w:val="1"/>
      <w:numFmt w:val="bullet"/>
      <w:pStyle w:val="ListBullet5"/>
      <w:lvlText w:val=""/>
      <w:lvlPicBulletId w:val="1"/>
      <w:lvlJc w:val="left"/>
      <w:pPr>
        <w:ind w:left="2174" w:hanging="360"/>
      </w:pPr>
      <w:rPr>
        <w:rFonts w:ascii="Symbol" w:hAnsi="Symbol" w:hint="default"/>
        <w:color w:val="auto"/>
      </w:rPr>
    </w:lvl>
  </w:abstractNum>
  <w:abstractNum w:abstractNumId="2"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3"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4"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913F46"/>
    <w:multiLevelType w:val="hybridMultilevel"/>
    <w:tmpl w:val="60D2BA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627E6E"/>
    <w:multiLevelType w:val="multilevel"/>
    <w:tmpl w:val="1C147F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E8819A0"/>
    <w:multiLevelType w:val="hybridMultilevel"/>
    <w:tmpl w:val="D99AA63E"/>
    <w:lvl w:ilvl="0" w:tplc="044AC55A">
      <w:start w:val="1"/>
      <w:numFmt w:val="decimal"/>
      <w:lvlText w:val="%1."/>
      <w:lvlJc w:val="left"/>
      <w:pPr>
        <w:ind w:left="720" w:hanging="360"/>
      </w:pPr>
      <w:rPr>
        <w:rFonts w:hint="default"/>
        <w:b/>
        <w:lang w:val="en-US"/>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9D24D1"/>
    <w:multiLevelType w:val="hybridMultilevel"/>
    <w:tmpl w:val="64489268"/>
    <w:lvl w:ilvl="0" w:tplc="0C902D52">
      <w:start w:val="1"/>
      <w:numFmt w:val="bullet"/>
      <w:lvlText w:val="•"/>
      <w:lvlJc w:val="left"/>
      <w:pPr>
        <w:tabs>
          <w:tab w:val="num" w:pos="720"/>
        </w:tabs>
        <w:ind w:left="720" w:hanging="360"/>
      </w:pPr>
      <w:rPr>
        <w:rFonts w:ascii="Arial" w:hAnsi="Arial" w:hint="default"/>
      </w:rPr>
    </w:lvl>
    <w:lvl w:ilvl="1" w:tplc="196ED11E" w:tentative="1">
      <w:start w:val="1"/>
      <w:numFmt w:val="bullet"/>
      <w:lvlText w:val="•"/>
      <w:lvlJc w:val="left"/>
      <w:pPr>
        <w:tabs>
          <w:tab w:val="num" w:pos="1440"/>
        </w:tabs>
        <w:ind w:left="1440" w:hanging="360"/>
      </w:pPr>
      <w:rPr>
        <w:rFonts w:ascii="Arial" w:hAnsi="Arial" w:hint="default"/>
      </w:rPr>
    </w:lvl>
    <w:lvl w:ilvl="2" w:tplc="06D44E9A" w:tentative="1">
      <w:start w:val="1"/>
      <w:numFmt w:val="bullet"/>
      <w:lvlText w:val="•"/>
      <w:lvlJc w:val="left"/>
      <w:pPr>
        <w:tabs>
          <w:tab w:val="num" w:pos="2160"/>
        </w:tabs>
        <w:ind w:left="2160" w:hanging="360"/>
      </w:pPr>
      <w:rPr>
        <w:rFonts w:ascii="Arial" w:hAnsi="Arial" w:hint="default"/>
      </w:rPr>
    </w:lvl>
    <w:lvl w:ilvl="3" w:tplc="FC0618EA" w:tentative="1">
      <w:start w:val="1"/>
      <w:numFmt w:val="bullet"/>
      <w:lvlText w:val="•"/>
      <w:lvlJc w:val="left"/>
      <w:pPr>
        <w:tabs>
          <w:tab w:val="num" w:pos="2880"/>
        </w:tabs>
        <w:ind w:left="2880" w:hanging="360"/>
      </w:pPr>
      <w:rPr>
        <w:rFonts w:ascii="Arial" w:hAnsi="Arial" w:hint="default"/>
      </w:rPr>
    </w:lvl>
    <w:lvl w:ilvl="4" w:tplc="3D58B864" w:tentative="1">
      <w:start w:val="1"/>
      <w:numFmt w:val="bullet"/>
      <w:lvlText w:val="•"/>
      <w:lvlJc w:val="left"/>
      <w:pPr>
        <w:tabs>
          <w:tab w:val="num" w:pos="3600"/>
        </w:tabs>
        <w:ind w:left="3600" w:hanging="360"/>
      </w:pPr>
      <w:rPr>
        <w:rFonts w:ascii="Arial" w:hAnsi="Arial" w:hint="default"/>
      </w:rPr>
    </w:lvl>
    <w:lvl w:ilvl="5" w:tplc="4FD4CBD6" w:tentative="1">
      <w:start w:val="1"/>
      <w:numFmt w:val="bullet"/>
      <w:lvlText w:val="•"/>
      <w:lvlJc w:val="left"/>
      <w:pPr>
        <w:tabs>
          <w:tab w:val="num" w:pos="4320"/>
        </w:tabs>
        <w:ind w:left="4320" w:hanging="360"/>
      </w:pPr>
      <w:rPr>
        <w:rFonts w:ascii="Arial" w:hAnsi="Arial" w:hint="default"/>
      </w:rPr>
    </w:lvl>
    <w:lvl w:ilvl="6" w:tplc="613478FA" w:tentative="1">
      <w:start w:val="1"/>
      <w:numFmt w:val="bullet"/>
      <w:lvlText w:val="•"/>
      <w:lvlJc w:val="left"/>
      <w:pPr>
        <w:tabs>
          <w:tab w:val="num" w:pos="5040"/>
        </w:tabs>
        <w:ind w:left="5040" w:hanging="360"/>
      </w:pPr>
      <w:rPr>
        <w:rFonts w:ascii="Arial" w:hAnsi="Arial" w:hint="default"/>
      </w:rPr>
    </w:lvl>
    <w:lvl w:ilvl="7" w:tplc="B22A9FA2" w:tentative="1">
      <w:start w:val="1"/>
      <w:numFmt w:val="bullet"/>
      <w:lvlText w:val="•"/>
      <w:lvlJc w:val="left"/>
      <w:pPr>
        <w:tabs>
          <w:tab w:val="num" w:pos="5760"/>
        </w:tabs>
        <w:ind w:left="5760" w:hanging="360"/>
      </w:pPr>
      <w:rPr>
        <w:rFonts w:ascii="Arial" w:hAnsi="Arial" w:hint="default"/>
      </w:rPr>
    </w:lvl>
    <w:lvl w:ilvl="8" w:tplc="98881CC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6B66A66"/>
    <w:multiLevelType w:val="hybridMultilevel"/>
    <w:tmpl w:val="14F8C5EC"/>
    <w:lvl w:ilvl="0" w:tplc="961AD8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B70290"/>
    <w:multiLevelType w:val="hybridMultilevel"/>
    <w:tmpl w:val="0DA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21C86"/>
    <w:multiLevelType w:val="hybridMultilevel"/>
    <w:tmpl w:val="B700F93A"/>
    <w:lvl w:ilvl="0" w:tplc="E250D41C">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F8700B"/>
    <w:multiLevelType w:val="hybridMultilevel"/>
    <w:tmpl w:val="4EBC0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AF67D4"/>
    <w:multiLevelType w:val="hybridMultilevel"/>
    <w:tmpl w:val="FF3EB7B0"/>
    <w:lvl w:ilvl="0" w:tplc="AB682AF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4C1C1A"/>
    <w:multiLevelType w:val="hybridMultilevel"/>
    <w:tmpl w:val="828EF49E"/>
    <w:lvl w:ilvl="0" w:tplc="3A30A700">
      <w:start w:val="1"/>
      <w:numFmt w:val="upperLetter"/>
      <w:pStyle w:val="Annex"/>
      <w:lvlText w:val="Annex %1 |"/>
      <w:lvlJc w:val="left"/>
      <w:pPr>
        <w:ind w:left="720" w:hanging="360"/>
      </w:pPr>
      <w:rPr>
        <w:rFonts w:hint="default"/>
        <w:color w:val="86BC2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6" w15:restartNumberingAfterBreak="0">
    <w:nsid w:val="25142366"/>
    <w:multiLevelType w:val="hybridMultilevel"/>
    <w:tmpl w:val="A54A9D84"/>
    <w:lvl w:ilvl="0" w:tplc="10C46A64">
      <w:start w:val="1"/>
      <w:numFmt w:val="bullet"/>
      <w:pStyle w:val="NormalBullets"/>
      <w:lvlText w:val=""/>
      <w:lvlPicBulletId w:val="0"/>
      <w:lvlJc w:val="left"/>
      <w:pPr>
        <w:ind w:left="720" w:hanging="360"/>
      </w:pPr>
      <w:rPr>
        <w:rFonts w:ascii="Symbol" w:hAnsi="Symbol" w:hint="default"/>
        <w:color w:val="auto"/>
      </w:rPr>
    </w:lvl>
    <w:lvl w:ilvl="1" w:tplc="53020F20">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292A7230"/>
    <w:multiLevelType w:val="hybridMultilevel"/>
    <w:tmpl w:val="F8B4A8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1350591"/>
    <w:multiLevelType w:val="hybridMultilevel"/>
    <w:tmpl w:val="5820239C"/>
    <w:lvl w:ilvl="0" w:tplc="E3BEB0F6">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7C2C9D"/>
    <w:multiLevelType w:val="multilevel"/>
    <w:tmpl w:val="45B6DAE0"/>
    <w:lvl w:ilvl="0">
      <w:start w:val="1"/>
      <w:numFmt w:val="bullet"/>
      <w:pStyle w:val="ListBullet"/>
      <w:lvlText w:val=""/>
      <w:lvlJc w:val="left"/>
      <w:pPr>
        <w:ind w:left="360" w:hanging="360"/>
      </w:pPr>
      <w:rPr>
        <w:rFonts w:ascii="Symbol" w:hAnsi="Symbol" w:hint="default"/>
        <w:color w:val="62B5E5" w:themeColor="accent3"/>
      </w:rPr>
    </w:lvl>
    <w:lvl w:ilvl="1">
      <w:start w:val="1"/>
      <w:numFmt w:val="bullet"/>
      <w:lvlText w:val="o"/>
      <w:lvlJc w:val="left"/>
      <w:pPr>
        <w:ind w:left="720" w:hanging="360"/>
      </w:pPr>
      <w:rPr>
        <w:rFonts w:ascii="Courier New" w:hAnsi="Courier New" w:hint="default"/>
        <w:color w:val="86BC25" w:themeColor="accen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BB5BC3"/>
    <w:multiLevelType w:val="hybridMultilevel"/>
    <w:tmpl w:val="9DC4E492"/>
    <w:lvl w:ilvl="0" w:tplc="6B56249A">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DE30BB"/>
    <w:multiLevelType w:val="hybridMultilevel"/>
    <w:tmpl w:val="67D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832EF"/>
    <w:multiLevelType w:val="multilevel"/>
    <w:tmpl w:val="29A29A2E"/>
    <w:styleLink w:val="BulletEU"/>
    <w:lvl w:ilvl="0">
      <w:start w:val="1"/>
      <w:numFmt w:val="bullet"/>
      <w:lvlText w:val=""/>
      <w:lvlPicBulletId w:val="2"/>
      <w:lvlJc w:val="left"/>
      <w:pPr>
        <w:tabs>
          <w:tab w:val="num" w:pos="360"/>
        </w:tabs>
        <w:ind w:left="680" w:hanging="226"/>
      </w:pPr>
      <w:rPr>
        <w:rFonts w:ascii="Arial" w:hAnsi="Arial" w:hint="default"/>
        <w:color w:val="auto"/>
      </w:rPr>
    </w:lvl>
    <w:lvl w:ilvl="1">
      <w:start w:val="1"/>
      <w:numFmt w:val="bullet"/>
      <w:lvlText w:val=""/>
      <w:lvlPicBulletId w:val="3"/>
      <w:lvlJc w:val="left"/>
      <w:pPr>
        <w:tabs>
          <w:tab w:val="num" w:pos="1040"/>
        </w:tabs>
        <w:ind w:left="1360" w:hanging="226"/>
      </w:pPr>
      <w:rPr>
        <w:rFonts w:ascii="Symbol" w:hAnsi="Symbol" w:hint="default"/>
        <w:color w:val="auto"/>
      </w:rPr>
    </w:lvl>
    <w:lvl w:ilvl="2">
      <w:start w:val="1"/>
      <w:numFmt w:val="bullet"/>
      <w:lvlText w:val=""/>
      <w:lvlPicBulletId w:val="4"/>
      <w:lvlJc w:val="left"/>
      <w:pPr>
        <w:tabs>
          <w:tab w:val="num" w:pos="1720"/>
        </w:tabs>
        <w:ind w:left="2040" w:hanging="226"/>
      </w:pPr>
      <w:rPr>
        <w:rFonts w:ascii="Symbol" w:hAnsi="Symbol" w:hint="default"/>
        <w:color w:val="auto"/>
      </w:rPr>
    </w:lvl>
    <w:lvl w:ilvl="3">
      <w:start w:val="1"/>
      <w:numFmt w:val="bullet"/>
      <w:lvlText w:val=""/>
      <w:lvlPicBulletId w:val="5"/>
      <w:lvlJc w:val="left"/>
      <w:pPr>
        <w:tabs>
          <w:tab w:val="num" w:pos="2400"/>
        </w:tabs>
        <w:ind w:left="2720" w:hanging="226"/>
      </w:pPr>
      <w:rPr>
        <w:rFonts w:ascii="Symbol" w:hAnsi="Symbol" w:hint="default"/>
        <w:color w:val="auto"/>
      </w:rPr>
    </w:lvl>
    <w:lvl w:ilvl="4">
      <w:start w:val="1"/>
      <w:numFmt w:val="bullet"/>
      <w:lvlText w:val=""/>
      <w:lvlPicBulletId w:val="1"/>
      <w:lvlJc w:val="left"/>
      <w:pPr>
        <w:tabs>
          <w:tab w:val="num" w:pos="3080"/>
        </w:tabs>
        <w:ind w:left="3400" w:hanging="226"/>
      </w:pPr>
      <w:rPr>
        <w:rFonts w:ascii="Symbol" w:hAnsi="Symbol" w:hint="default"/>
        <w:color w:val="auto"/>
      </w:rPr>
    </w:lvl>
    <w:lvl w:ilvl="5">
      <w:start w:val="1"/>
      <w:numFmt w:val="bullet"/>
      <w:lvlText w:val=""/>
      <w:lvlPicBulletId w:val="6"/>
      <w:lvlJc w:val="left"/>
      <w:pPr>
        <w:tabs>
          <w:tab w:val="num" w:pos="3760"/>
        </w:tabs>
        <w:ind w:left="4080" w:hanging="226"/>
      </w:pPr>
      <w:rPr>
        <w:rFonts w:ascii="Symbol" w:hAnsi="Symbol" w:hint="default"/>
        <w:color w:val="auto"/>
      </w:rPr>
    </w:lvl>
    <w:lvl w:ilvl="6">
      <w:start w:val="1"/>
      <w:numFmt w:val="bullet"/>
      <w:lvlText w:val=""/>
      <w:lvlJc w:val="left"/>
      <w:pPr>
        <w:tabs>
          <w:tab w:val="num" w:pos="4440"/>
        </w:tabs>
        <w:ind w:left="4760" w:hanging="226"/>
      </w:pPr>
      <w:rPr>
        <w:rFonts w:ascii="Symbol" w:hAnsi="Symbol" w:hint="default"/>
      </w:rPr>
    </w:lvl>
    <w:lvl w:ilvl="7">
      <w:start w:val="1"/>
      <w:numFmt w:val="bullet"/>
      <w:lvlText w:val="o"/>
      <w:lvlJc w:val="left"/>
      <w:pPr>
        <w:tabs>
          <w:tab w:val="num" w:pos="5120"/>
        </w:tabs>
        <w:ind w:left="5440" w:hanging="226"/>
      </w:pPr>
      <w:rPr>
        <w:rFonts w:ascii="Courier New" w:hAnsi="Courier New" w:cs="Courier New" w:hint="default"/>
      </w:rPr>
    </w:lvl>
    <w:lvl w:ilvl="8">
      <w:start w:val="1"/>
      <w:numFmt w:val="bullet"/>
      <w:lvlText w:val=""/>
      <w:lvlJc w:val="left"/>
      <w:pPr>
        <w:tabs>
          <w:tab w:val="num" w:pos="5800"/>
        </w:tabs>
        <w:ind w:left="6120" w:hanging="226"/>
      </w:pPr>
      <w:rPr>
        <w:rFonts w:ascii="Wingdings" w:hAnsi="Wingdings" w:hint="default"/>
      </w:rPr>
    </w:lvl>
  </w:abstractNum>
  <w:abstractNum w:abstractNumId="23" w15:restartNumberingAfterBreak="0">
    <w:nsid w:val="34FE2DDD"/>
    <w:multiLevelType w:val="hybridMultilevel"/>
    <w:tmpl w:val="CA628A0A"/>
    <w:lvl w:ilvl="0" w:tplc="0BAC49B2">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3537F9"/>
    <w:multiLevelType w:val="hybridMultilevel"/>
    <w:tmpl w:val="2DA45D40"/>
    <w:lvl w:ilvl="0" w:tplc="FADA3E8A">
      <w:start w:val="1"/>
      <w:numFmt w:val="bullet"/>
      <w:lvlText w:val="•"/>
      <w:lvlJc w:val="left"/>
      <w:pPr>
        <w:tabs>
          <w:tab w:val="num" w:pos="720"/>
        </w:tabs>
        <w:ind w:left="720" w:hanging="360"/>
      </w:pPr>
      <w:rPr>
        <w:rFonts w:ascii="Arial" w:hAnsi="Arial" w:hint="default"/>
      </w:rPr>
    </w:lvl>
    <w:lvl w:ilvl="1" w:tplc="C2968780" w:tentative="1">
      <w:start w:val="1"/>
      <w:numFmt w:val="bullet"/>
      <w:lvlText w:val="•"/>
      <w:lvlJc w:val="left"/>
      <w:pPr>
        <w:tabs>
          <w:tab w:val="num" w:pos="1440"/>
        </w:tabs>
        <w:ind w:left="1440" w:hanging="360"/>
      </w:pPr>
      <w:rPr>
        <w:rFonts w:ascii="Arial" w:hAnsi="Arial" w:hint="default"/>
      </w:rPr>
    </w:lvl>
    <w:lvl w:ilvl="2" w:tplc="A8820004" w:tentative="1">
      <w:start w:val="1"/>
      <w:numFmt w:val="bullet"/>
      <w:lvlText w:val="•"/>
      <w:lvlJc w:val="left"/>
      <w:pPr>
        <w:tabs>
          <w:tab w:val="num" w:pos="2160"/>
        </w:tabs>
        <w:ind w:left="2160" w:hanging="360"/>
      </w:pPr>
      <w:rPr>
        <w:rFonts w:ascii="Arial" w:hAnsi="Arial" w:hint="default"/>
      </w:rPr>
    </w:lvl>
    <w:lvl w:ilvl="3" w:tplc="D8F848FE" w:tentative="1">
      <w:start w:val="1"/>
      <w:numFmt w:val="bullet"/>
      <w:lvlText w:val="•"/>
      <w:lvlJc w:val="left"/>
      <w:pPr>
        <w:tabs>
          <w:tab w:val="num" w:pos="2880"/>
        </w:tabs>
        <w:ind w:left="2880" w:hanging="360"/>
      </w:pPr>
      <w:rPr>
        <w:rFonts w:ascii="Arial" w:hAnsi="Arial" w:hint="default"/>
      </w:rPr>
    </w:lvl>
    <w:lvl w:ilvl="4" w:tplc="CE589920" w:tentative="1">
      <w:start w:val="1"/>
      <w:numFmt w:val="bullet"/>
      <w:lvlText w:val="•"/>
      <w:lvlJc w:val="left"/>
      <w:pPr>
        <w:tabs>
          <w:tab w:val="num" w:pos="3600"/>
        </w:tabs>
        <w:ind w:left="3600" w:hanging="360"/>
      </w:pPr>
      <w:rPr>
        <w:rFonts w:ascii="Arial" w:hAnsi="Arial" w:hint="default"/>
      </w:rPr>
    </w:lvl>
    <w:lvl w:ilvl="5" w:tplc="DB3C0560" w:tentative="1">
      <w:start w:val="1"/>
      <w:numFmt w:val="bullet"/>
      <w:lvlText w:val="•"/>
      <w:lvlJc w:val="left"/>
      <w:pPr>
        <w:tabs>
          <w:tab w:val="num" w:pos="4320"/>
        </w:tabs>
        <w:ind w:left="4320" w:hanging="360"/>
      </w:pPr>
      <w:rPr>
        <w:rFonts w:ascii="Arial" w:hAnsi="Arial" w:hint="default"/>
      </w:rPr>
    </w:lvl>
    <w:lvl w:ilvl="6" w:tplc="72C2EFA6" w:tentative="1">
      <w:start w:val="1"/>
      <w:numFmt w:val="bullet"/>
      <w:lvlText w:val="•"/>
      <w:lvlJc w:val="left"/>
      <w:pPr>
        <w:tabs>
          <w:tab w:val="num" w:pos="5040"/>
        </w:tabs>
        <w:ind w:left="5040" w:hanging="360"/>
      </w:pPr>
      <w:rPr>
        <w:rFonts w:ascii="Arial" w:hAnsi="Arial" w:hint="default"/>
      </w:rPr>
    </w:lvl>
    <w:lvl w:ilvl="7" w:tplc="4704F034" w:tentative="1">
      <w:start w:val="1"/>
      <w:numFmt w:val="bullet"/>
      <w:lvlText w:val="•"/>
      <w:lvlJc w:val="left"/>
      <w:pPr>
        <w:tabs>
          <w:tab w:val="num" w:pos="5760"/>
        </w:tabs>
        <w:ind w:left="5760" w:hanging="360"/>
      </w:pPr>
      <w:rPr>
        <w:rFonts w:ascii="Arial" w:hAnsi="Arial" w:hint="default"/>
      </w:rPr>
    </w:lvl>
    <w:lvl w:ilvl="8" w:tplc="8BEA115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DFF0F03"/>
    <w:multiLevelType w:val="multilevel"/>
    <w:tmpl w:val="6D14170E"/>
    <w:lvl w:ilvl="0">
      <w:start w:val="1"/>
      <w:numFmt w:val="decimal"/>
      <w:lvlText w:val="%1"/>
      <w:lvlJc w:val="left"/>
      <w:pPr>
        <w:ind w:left="5472" w:hanging="432"/>
      </w:pPr>
      <w:rPr>
        <w:rFonts w:hint="default"/>
      </w:rPr>
    </w:lvl>
    <w:lvl w:ilvl="1">
      <w:start w:val="1"/>
      <w:numFmt w:val="decimal"/>
      <w:lvlText w:val="%1.%2"/>
      <w:lvlJc w:val="left"/>
      <w:pPr>
        <w:ind w:left="1026" w:hanging="576"/>
      </w:pPr>
      <w:rPr>
        <w:rFonts w:cs="Times New Roman"/>
        <w:b/>
        <w:bCs w:val="0"/>
        <w:i w:val="0"/>
        <w:iCs w:val="0"/>
        <w:caps w:val="0"/>
        <w:smallCaps w:val="0"/>
        <w:strike w:val="0"/>
        <w:dstrike w:val="0"/>
        <w:noProof w:val="0"/>
        <w:vanish w:val="0"/>
        <w:color w:val="425E12"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6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3ED659E1"/>
    <w:multiLevelType w:val="multilevel"/>
    <w:tmpl w:val="89AE5AC4"/>
    <w:lvl w:ilvl="0">
      <w:start w:val="4"/>
      <w:numFmt w:val="decimal"/>
      <w:lvlText w:val="%1"/>
      <w:lvlJc w:val="left"/>
      <w:pPr>
        <w:ind w:left="360" w:hanging="36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0"/>
      <w:numFmt w:val="decimal"/>
      <w:lvlText w:val="%1.%2"/>
      <w:lvlJc w:val="left"/>
      <w:pPr>
        <w:ind w:left="643" w:hanging="643"/>
      </w:pPr>
      <w:rPr>
        <w:rFonts w:ascii="Times New Roman" w:eastAsia="Times New Roman" w:hAnsi="Times New Roman" w:cs="Times New Roman"/>
        <w:b/>
        <w:i w:val="0"/>
        <w:strike w:val="0"/>
        <w:color w:val="000000"/>
        <w:sz w:val="24"/>
        <w:szCs w:val="24"/>
        <w:u w:val="none"/>
        <w:shd w:val="clear" w:color="auto" w:fill="auto"/>
        <w:vertAlign w:val="baseline"/>
      </w:rPr>
    </w:lvl>
    <w:lvl w:ilvl="2">
      <w:start w:val="1"/>
      <w:numFmt w:val="decimal"/>
      <w:lvlText w:val="%1.%2.%3."/>
      <w:lvlJc w:val="left"/>
      <w:pPr>
        <w:ind w:left="1920" w:hanging="1920"/>
      </w:pPr>
      <w:rPr>
        <w:rFonts w:ascii="Times New Roman" w:eastAsia="Times New Roman" w:hAnsi="Times New Roman" w:cs="Times New Roman"/>
        <w:b/>
        <w:i w:val="0"/>
        <w:strike w:val="0"/>
        <w:color w:val="000000"/>
        <w:sz w:val="24"/>
        <w:szCs w:val="24"/>
        <w:u w:val="none"/>
        <w:shd w:val="clear" w:color="auto" w:fill="auto"/>
        <w:vertAlign w:val="baseline"/>
      </w:rPr>
    </w:lvl>
    <w:lvl w:ilvl="3">
      <w:start w:val="1"/>
      <w:numFmt w:val="decimal"/>
      <w:lvlText w:val="%4"/>
      <w:lvlJc w:val="left"/>
      <w:pPr>
        <w:ind w:left="1646" w:hanging="1646"/>
      </w:pPr>
      <w:rPr>
        <w:rFonts w:ascii="Times New Roman" w:eastAsia="Times New Roman" w:hAnsi="Times New Roman" w:cs="Times New Roman"/>
        <w:b/>
        <w:i w:val="0"/>
        <w:strike w:val="0"/>
        <w:color w:val="000000"/>
        <w:sz w:val="24"/>
        <w:szCs w:val="24"/>
        <w:u w:val="none"/>
        <w:shd w:val="clear" w:color="auto" w:fill="auto"/>
        <w:vertAlign w:val="baseline"/>
      </w:rPr>
    </w:lvl>
    <w:lvl w:ilvl="4">
      <w:start w:val="1"/>
      <w:numFmt w:val="lowerLetter"/>
      <w:lvlText w:val="%5"/>
      <w:lvlJc w:val="left"/>
      <w:pPr>
        <w:ind w:left="2366" w:hanging="2366"/>
      </w:pPr>
      <w:rPr>
        <w:rFonts w:ascii="Times New Roman" w:eastAsia="Times New Roman" w:hAnsi="Times New Roman" w:cs="Times New Roman"/>
        <w:b/>
        <w:i w:val="0"/>
        <w:strike w:val="0"/>
        <w:color w:val="000000"/>
        <w:sz w:val="24"/>
        <w:szCs w:val="24"/>
        <w:u w:val="none"/>
        <w:shd w:val="clear" w:color="auto" w:fill="auto"/>
        <w:vertAlign w:val="baseline"/>
      </w:rPr>
    </w:lvl>
    <w:lvl w:ilvl="5">
      <w:start w:val="1"/>
      <w:numFmt w:val="lowerRoman"/>
      <w:lvlText w:val="%6"/>
      <w:lvlJc w:val="left"/>
      <w:pPr>
        <w:ind w:left="3086" w:hanging="3086"/>
      </w:pPr>
      <w:rPr>
        <w:rFonts w:ascii="Times New Roman" w:eastAsia="Times New Roman" w:hAnsi="Times New Roman" w:cs="Times New Roman"/>
        <w:b/>
        <w:i w:val="0"/>
        <w:strike w:val="0"/>
        <w:color w:val="000000"/>
        <w:sz w:val="24"/>
        <w:szCs w:val="24"/>
        <w:u w:val="none"/>
        <w:shd w:val="clear" w:color="auto" w:fill="auto"/>
        <w:vertAlign w:val="baseline"/>
      </w:rPr>
    </w:lvl>
    <w:lvl w:ilvl="6">
      <w:start w:val="1"/>
      <w:numFmt w:val="decimal"/>
      <w:lvlText w:val="%7"/>
      <w:lvlJc w:val="left"/>
      <w:pPr>
        <w:ind w:left="3806" w:hanging="3806"/>
      </w:pPr>
      <w:rPr>
        <w:rFonts w:ascii="Times New Roman" w:eastAsia="Times New Roman" w:hAnsi="Times New Roman" w:cs="Times New Roman"/>
        <w:b/>
        <w:i w:val="0"/>
        <w:strike w:val="0"/>
        <w:color w:val="000000"/>
        <w:sz w:val="24"/>
        <w:szCs w:val="24"/>
        <w:u w:val="none"/>
        <w:shd w:val="clear" w:color="auto" w:fill="auto"/>
        <w:vertAlign w:val="baseline"/>
      </w:rPr>
    </w:lvl>
    <w:lvl w:ilvl="7">
      <w:start w:val="1"/>
      <w:numFmt w:val="lowerLetter"/>
      <w:lvlText w:val="%8"/>
      <w:lvlJc w:val="left"/>
      <w:pPr>
        <w:ind w:left="4526" w:hanging="4526"/>
      </w:pPr>
      <w:rPr>
        <w:rFonts w:ascii="Times New Roman" w:eastAsia="Times New Roman" w:hAnsi="Times New Roman" w:cs="Times New Roman"/>
        <w:b/>
        <w:i w:val="0"/>
        <w:strike w:val="0"/>
        <w:color w:val="000000"/>
        <w:sz w:val="24"/>
        <w:szCs w:val="24"/>
        <w:u w:val="none"/>
        <w:shd w:val="clear" w:color="auto" w:fill="auto"/>
        <w:vertAlign w:val="baseline"/>
      </w:rPr>
    </w:lvl>
    <w:lvl w:ilvl="8">
      <w:start w:val="1"/>
      <w:numFmt w:val="lowerRoman"/>
      <w:lvlText w:val="%9"/>
      <w:lvlJc w:val="left"/>
      <w:pPr>
        <w:ind w:left="5246" w:hanging="5246"/>
      </w:pPr>
      <w:rPr>
        <w:rFonts w:ascii="Times New Roman" w:eastAsia="Times New Roman" w:hAnsi="Times New Roman" w:cs="Times New Roman"/>
        <w:b/>
        <w:i w:val="0"/>
        <w:strike w:val="0"/>
        <w:color w:val="000000"/>
        <w:sz w:val="24"/>
        <w:szCs w:val="24"/>
        <w:u w:val="none"/>
        <w:shd w:val="clear" w:color="auto" w:fill="auto"/>
        <w:vertAlign w:val="baseline"/>
      </w:rPr>
    </w:lvl>
  </w:abstractNum>
  <w:abstractNum w:abstractNumId="27"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575564"/>
    <w:multiLevelType w:val="hybridMultilevel"/>
    <w:tmpl w:val="6C86BECE"/>
    <w:lvl w:ilvl="0" w:tplc="5538C380">
      <w:start w:val="1"/>
      <w:numFmt w:val="bullet"/>
      <w:lvlText w:val="•"/>
      <w:lvlJc w:val="left"/>
      <w:pPr>
        <w:tabs>
          <w:tab w:val="num" w:pos="720"/>
        </w:tabs>
        <w:ind w:left="720" w:hanging="360"/>
      </w:pPr>
      <w:rPr>
        <w:rFonts w:ascii="Arial" w:hAnsi="Arial" w:hint="default"/>
      </w:rPr>
    </w:lvl>
    <w:lvl w:ilvl="1" w:tplc="AA364AC6">
      <w:start w:val="1"/>
      <w:numFmt w:val="bullet"/>
      <w:lvlText w:val="•"/>
      <w:lvlJc w:val="left"/>
      <w:pPr>
        <w:tabs>
          <w:tab w:val="num" w:pos="1440"/>
        </w:tabs>
        <w:ind w:left="1440" w:hanging="360"/>
      </w:pPr>
      <w:rPr>
        <w:rFonts w:ascii="Arial" w:hAnsi="Arial" w:hint="default"/>
      </w:rPr>
    </w:lvl>
    <w:lvl w:ilvl="2" w:tplc="FEEA1290" w:tentative="1">
      <w:start w:val="1"/>
      <w:numFmt w:val="bullet"/>
      <w:lvlText w:val="•"/>
      <w:lvlJc w:val="left"/>
      <w:pPr>
        <w:tabs>
          <w:tab w:val="num" w:pos="2160"/>
        </w:tabs>
        <w:ind w:left="2160" w:hanging="360"/>
      </w:pPr>
      <w:rPr>
        <w:rFonts w:ascii="Arial" w:hAnsi="Arial" w:hint="default"/>
      </w:rPr>
    </w:lvl>
    <w:lvl w:ilvl="3" w:tplc="86F85CBE" w:tentative="1">
      <w:start w:val="1"/>
      <w:numFmt w:val="bullet"/>
      <w:lvlText w:val="•"/>
      <w:lvlJc w:val="left"/>
      <w:pPr>
        <w:tabs>
          <w:tab w:val="num" w:pos="2880"/>
        </w:tabs>
        <w:ind w:left="2880" w:hanging="360"/>
      </w:pPr>
      <w:rPr>
        <w:rFonts w:ascii="Arial" w:hAnsi="Arial" w:hint="default"/>
      </w:rPr>
    </w:lvl>
    <w:lvl w:ilvl="4" w:tplc="3C200E0E" w:tentative="1">
      <w:start w:val="1"/>
      <w:numFmt w:val="bullet"/>
      <w:lvlText w:val="•"/>
      <w:lvlJc w:val="left"/>
      <w:pPr>
        <w:tabs>
          <w:tab w:val="num" w:pos="3600"/>
        </w:tabs>
        <w:ind w:left="3600" w:hanging="360"/>
      </w:pPr>
      <w:rPr>
        <w:rFonts w:ascii="Arial" w:hAnsi="Arial" w:hint="default"/>
      </w:rPr>
    </w:lvl>
    <w:lvl w:ilvl="5" w:tplc="A3709512" w:tentative="1">
      <w:start w:val="1"/>
      <w:numFmt w:val="bullet"/>
      <w:lvlText w:val="•"/>
      <w:lvlJc w:val="left"/>
      <w:pPr>
        <w:tabs>
          <w:tab w:val="num" w:pos="4320"/>
        </w:tabs>
        <w:ind w:left="4320" w:hanging="360"/>
      </w:pPr>
      <w:rPr>
        <w:rFonts w:ascii="Arial" w:hAnsi="Arial" w:hint="default"/>
      </w:rPr>
    </w:lvl>
    <w:lvl w:ilvl="6" w:tplc="425064B6" w:tentative="1">
      <w:start w:val="1"/>
      <w:numFmt w:val="bullet"/>
      <w:lvlText w:val="•"/>
      <w:lvlJc w:val="left"/>
      <w:pPr>
        <w:tabs>
          <w:tab w:val="num" w:pos="5040"/>
        </w:tabs>
        <w:ind w:left="5040" w:hanging="360"/>
      </w:pPr>
      <w:rPr>
        <w:rFonts w:ascii="Arial" w:hAnsi="Arial" w:hint="default"/>
      </w:rPr>
    </w:lvl>
    <w:lvl w:ilvl="7" w:tplc="093CBC4A" w:tentative="1">
      <w:start w:val="1"/>
      <w:numFmt w:val="bullet"/>
      <w:lvlText w:val="•"/>
      <w:lvlJc w:val="left"/>
      <w:pPr>
        <w:tabs>
          <w:tab w:val="num" w:pos="5760"/>
        </w:tabs>
        <w:ind w:left="5760" w:hanging="360"/>
      </w:pPr>
      <w:rPr>
        <w:rFonts w:ascii="Arial" w:hAnsi="Arial" w:hint="default"/>
      </w:rPr>
    </w:lvl>
    <w:lvl w:ilvl="8" w:tplc="FB684E5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EA47B74"/>
    <w:multiLevelType w:val="hybridMultilevel"/>
    <w:tmpl w:val="A0D6A74A"/>
    <w:lvl w:ilvl="0" w:tplc="70B693DE">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070B59"/>
    <w:multiLevelType w:val="hybridMultilevel"/>
    <w:tmpl w:val="FB848FC0"/>
    <w:lvl w:ilvl="0" w:tplc="1BB4368A">
      <w:start w:val="1"/>
      <w:numFmt w:val="bullet"/>
      <w:lvlText w:val="•"/>
      <w:lvlJc w:val="left"/>
      <w:pPr>
        <w:tabs>
          <w:tab w:val="num" w:pos="720"/>
        </w:tabs>
        <w:ind w:left="720" w:hanging="360"/>
      </w:pPr>
      <w:rPr>
        <w:rFonts w:ascii="Arial" w:hAnsi="Arial" w:hint="default"/>
      </w:rPr>
    </w:lvl>
    <w:lvl w:ilvl="1" w:tplc="C84451B4" w:tentative="1">
      <w:start w:val="1"/>
      <w:numFmt w:val="bullet"/>
      <w:lvlText w:val="•"/>
      <w:lvlJc w:val="left"/>
      <w:pPr>
        <w:tabs>
          <w:tab w:val="num" w:pos="1440"/>
        </w:tabs>
        <w:ind w:left="1440" w:hanging="360"/>
      </w:pPr>
      <w:rPr>
        <w:rFonts w:ascii="Arial" w:hAnsi="Arial" w:hint="default"/>
      </w:rPr>
    </w:lvl>
    <w:lvl w:ilvl="2" w:tplc="C59A1D6A" w:tentative="1">
      <w:start w:val="1"/>
      <w:numFmt w:val="bullet"/>
      <w:lvlText w:val="•"/>
      <w:lvlJc w:val="left"/>
      <w:pPr>
        <w:tabs>
          <w:tab w:val="num" w:pos="2160"/>
        </w:tabs>
        <w:ind w:left="2160" w:hanging="360"/>
      </w:pPr>
      <w:rPr>
        <w:rFonts w:ascii="Arial" w:hAnsi="Arial" w:hint="default"/>
      </w:rPr>
    </w:lvl>
    <w:lvl w:ilvl="3" w:tplc="E924A3CA" w:tentative="1">
      <w:start w:val="1"/>
      <w:numFmt w:val="bullet"/>
      <w:lvlText w:val="•"/>
      <w:lvlJc w:val="left"/>
      <w:pPr>
        <w:tabs>
          <w:tab w:val="num" w:pos="2880"/>
        </w:tabs>
        <w:ind w:left="2880" w:hanging="360"/>
      </w:pPr>
      <w:rPr>
        <w:rFonts w:ascii="Arial" w:hAnsi="Arial" w:hint="default"/>
      </w:rPr>
    </w:lvl>
    <w:lvl w:ilvl="4" w:tplc="F836B0D2" w:tentative="1">
      <w:start w:val="1"/>
      <w:numFmt w:val="bullet"/>
      <w:lvlText w:val="•"/>
      <w:lvlJc w:val="left"/>
      <w:pPr>
        <w:tabs>
          <w:tab w:val="num" w:pos="3600"/>
        </w:tabs>
        <w:ind w:left="3600" w:hanging="360"/>
      </w:pPr>
      <w:rPr>
        <w:rFonts w:ascii="Arial" w:hAnsi="Arial" w:hint="default"/>
      </w:rPr>
    </w:lvl>
    <w:lvl w:ilvl="5" w:tplc="E4982AC8" w:tentative="1">
      <w:start w:val="1"/>
      <w:numFmt w:val="bullet"/>
      <w:lvlText w:val="•"/>
      <w:lvlJc w:val="left"/>
      <w:pPr>
        <w:tabs>
          <w:tab w:val="num" w:pos="4320"/>
        </w:tabs>
        <w:ind w:left="4320" w:hanging="360"/>
      </w:pPr>
      <w:rPr>
        <w:rFonts w:ascii="Arial" w:hAnsi="Arial" w:hint="default"/>
      </w:rPr>
    </w:lvl>
    <w:lvl w:ilvl="6" w:tplc="AE9E8A9C" w:tentative="1">
      <w:start w:val="1"/>
      <w:numFmt w:val="bullet"/>
      <w:lvlText w:val="•"/>
      <w:lvlJc w:val="left"/>
      <w:pPr>
        <w:tabs>
          <w:tab w:val="num" w:pos="5040"/>
        </w:tabs>
        <w:ind w:left="5040" w:hanging="360"/>
      </w:pPr>
      <w:rPr>
        <w:rFonts w:ascii="Arial" w:hAnsi="Arial" w:hint="default"/>
      </w:rPr>
    </w:lvl>
    <w:lvl w:ilvl="7" w:tplc="10087782" w:tentative="1">
      <w:start w:val="1"/>
      <w:numFmt w:val="bullet"/>
      <w:lvlText w:val="•"/>
      <w:lvlJc w:val="left"/>
      <w:pPr>
        <w:tabs>
          <w:tab w:val="num" w:pos="5760"/>
        </w:tabs>
        <w:ind w:left="5760" w:hanging="360"/>
      </w:pPr>
      <w:rPr>
        <w:rFonts w:ascii="Arial" w:hAnsi="Arial" w:hint="default"/>
      </w:rPr>
    </w:lvl>
    <w:lvl w:ilvl="8" w:tplc="2ADCC5D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1DC7B70"/>
    <w:multiLevelType w:val="hybridMultilevel"/>
    <w:tmpl w:val="D55E2134"/>
    <w:lvl w:ilvl="0" w:tplc="56DCAC6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A162CEF"/>
    <w:multiLevelType w:val="multilevel"/>
    <w:tmpl w:val="C6A89548"/>
    <w:lvl w:ilvl="0">
      <w:start w:val="1"/>
      <w:numFmt w:val="bullet"/>
      <w:pStyle w:val="BulletPSP"/>
      <w:lvlText w:val=""/>
      <w:lvlJc w:val="left"/>
      <w:pPr>
        <w:ind w:left="850" w:hanging="283"/>
      </w:pPr>
      <w:rPr>
        <w:rFonts w:ascii="Symbol" w:hAnsi="Symbol" w:hint="default"/>
        <w:color w:val="86BC25" w:themeColor="accent1"/>
      </w:rPr>
    </w:lvl>
    <w:lvl w:ilvl="1">
      <w:start w:val="1"/>
      <w:numFmt w:val="bullet"/>
      <w:lvlText w:val=""/>
      <w:lvlJc w:val="left"/>
      <w:pPr>
        <w:ind w:left="709" w:hanging="283"/>
      </w:pPr>
      <w:rPr>
        <w:rFonts w:ascii="Symbol" w:hAnsi="Symbol" w:hint="default"/>
        <w:color w:val="53565A" w:themeColor="text2"/>
      </w:rPr>
    </w:lvl>
    <w:lvl w:ilvl="2">
      <w:start w:val="1"/>
      <w:numFmt w:val="bullet"/>
      <w:lvlText w:val=""/>
      <w:lvlJc w:val="left"/>
      <w:pPr>
        <w:ind w:left="1135" w:hanging="283"/>
      </w:pPr>
      <w:rPr>
        <w:rFonts w:ascii="Symbol" w:hAnsi="Symbol" w:hint="default"/>
        <w:color w:val="D0D0CE" w:themeColor="background2"/>
      </w:rPr>
    </w:lvl>
    <w:lvl w:ilvl="3">
      <w:start w:val="1"/>
      <w:numFmt w:val="bullet"/>
      <w:lvlText w:val=""/>
      <w:lvlJc w:val="left"/>
      <w:pPr>
        <w:ind w:left="1419" w:hanging="283"/>
      </w:pPr>
      <w:rPr>
        <w:rFonts w:ascii="Symbol" w:hAnsi="Symbol" w:hint="default"/>
        <w:color w:val="046A38" w:themeColor="accent2"/>
      </w:rPr>
    </w:lvl>
    <w:lvl w:ilvl="4">
      <w:start w:val="1"/>
      <w:numFmt w:val="bullet"/>
      <w:lvlText w:val=""/>
      <w:lvlJc w:val="left"/>
      <w:pPr>
        <w:ind w:left="1703" w:hanging="283"/>
      </w:pPr>
      <w:rPr>
        <w:rFonts w:ascii="Symbol" w:hAnsi="Symbol" w:hint="default"/>
        <w:color w:val="000000" w:themeColor="text1"/>
      </w:rPr>
    </w:lvl>
    <w:lvl w:ilvl="5">
      <w:start w:val="1"/>
      <w:numFmt w:val="bullet"/>
      <w:lvlText w:val=""/>
      <w:lvlJc w:val="left"/>
      <w:pPr>
        <w:ind w:left="1987" w:hanging="283"/>
      </w:pPr>
      <w:rPr>
        <w:rFonts w:ascii="Symbol" w:hAnsi="Symbol" w:hint="default"/>
        <w:color w:val="012169" w:themeColor="accent4"/>
      </w:rPr>
    </w:lvl>
    <w:lvl w:ilvl="6">
      <w:start w:val="1"/>
      <w:numFmt w:val="bullet"/>
      <w:lvlText w:val=""/>
      <w:lvlJc w:val="left"/>
      <w:pPr>
        <w:ind w:left="2271" w:hanging="283"/>
      </w:pPr>
      <w:rPr>
        <w:rFonts w:ascii="Symbol" w:hAnsi="Symbol" w:hint="default"/>
      </w:rPr>
    </w:lvl>
    <w:lvl w:ilvl="7">
      <w:start w:val="1"/>
      <w:numFmt w:val="bullet"/>
      <w:lvlText w:val="o"/>
      <w:lvlJc w:val="left"/>
      <w:pPr>
        <w:ind w:left="2555" w:hanging="283"/>
      </w:pPr>
      <w:rPr>
        <w:rFonts w:ascii="Courier New" w:hAnsi="Courier New" w:hint="default"/>
      </w:rPr>
    </w:lvl>
    <w:lvl w:ilvl="8">
      <w:start w:val="1"/>
      <w:numFmt w:val="bullet"/>
      <w:lvlText w:val=""/>
      <w:lvlJc w:val="left"/>
      <w:pPr>
        <w:ind w:left="2839" w:hanging="283"/>
      </w:pPr>
      <w:rPr>
        <w:rFonts w:ascii="Wingdings" w:hAnsi="Wingdings" w:hint="default"/>
      </w:rPr>
    </w:lvl>
  </w:abstractNum>
  <w:abstractNum w:abstractNumId="33" w15:restartNumberingAfterBreak="0">
    <w:nsid w:val="6B306D05"/>
    <w:multiLevelType w:val="hybridMultilevel"/>
    <w:tmpl w:val="3A38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3C0B6B"/>
    <w:multiLevelType w:val="hybridMultilevel"/>
    <w:tmpl w:val="698A5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CD5250"/>
    <w:multiLevelType w:val="hybridMultilevel"/>
    <w:tmpl w:val="309E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72781A"/>
    <w:multiLevelType w:val="hybridMultilevel"/>
    <w:tmpl w:val="9048C096"/>
    <w:lvl w:ilvl="0" w:tplc="B3705262">
      <w:start w:val="1"/>
      <w:numFmt w:val="bullet"/>
      <w:lvlText w:val="•"/>
      <w:lvlJc w:val="left"/>
      <w:pPr>
        <w:tabs>
          <w:tab w:val="num" w:pos="720"/>
        </w:tabs>
        <w:ind w:left="720" w:hanging="360"/>
      </w:pPr>
      <w:rPr>
        <w:rFonts w:ascii="Arial" w:hAnsi="Arial" w:hint="default"/>
      </w:rPr>
    </w:lvl>
    <w:lvl w:ilvl="1" w:tplc="07D61D6C" w:tentative="1">
      <w:start w:val="1"/>
      <w:numFmt w:val="bullet"/>
      <w:lvlText w:val="•"/>
      <w:lvlJc w:val="left"/>
      <w:pPr>
        <w:tabs>
          <w:tab w:val="num" w:pos="1440"/>
        </w:tabs>
        <w:ind w:left="1440" w:hanging="360"/>
      </w:pPr>
      <w:rPr>
        <w:rFonts w:ascii="Arial" w:hAnsi="Arial" w:hint="default"/>
      </w:rPr>
    </w:lvl>
    <w:lvl w:ilvl="2" w:tplc="1CE6239E" w:tentative="1">
      <w:start w:val="1"/>
      <w:numFmt w:val="bullet"/>
      <w:lvlText w:val="•"/>
      <w:lvlJc w:val="left"/>
      <w:pPr>
        <w:tabs>
          <w:tab w:val="num" w:pos="2160"/>
        </w:tabs>
        <w:ind w:left="2160" w:hanging="360"/>
      </w:pPr>
      <w:rPr>
        <w:rFonts w:ascii="Arial" w:hAnsi="Arial" w:hint="default"/>
      </w:rPr>
    </w:lvl>
    <w:lvl w:ilvl="3" w:tplc="B89010CC" w:tentative="1">
      <w:start w:val="1"/>
      <w:numFmt w:val="bullet"/>
      <w:lvlText w:val="•"/>
      <w:lvlJc w:val="left"/>
      <w:pPr>
        <w:tabs>
          <w:tab w:val="num" w:pos="2880"/>
        </w:tabs>
        <w:ind w:left="2880" w:hanging="360"/>
      </w:pPr>
      <w:rPr>
        <w:rFonts w:ascii="Arial" w:hAnsi="Arial" w:hint="default"/>
      </w:rPr>
    </w:lvl>
    <w:lvl w:ilvl="4" w:tplc="C8225246" w:tentative="1">
      <w:start w:val="1"/>
      <w:numFmt w:val="bullet"/>
      <w:lvlText w:val="•"/>
      <w:lvlJc w:val="left"/>
      <w:pPr>
        <w:tabs>
          <w:tab w:val="num" w:pos="3600"/>
        </w:tabs>
        <w:ind w:left="3600" w:hanging="360"/>
      </w:pPr>
      <w:rPr>
        <w:rFonts w:ascii="Arial" w:hAnsi="Arial" w:hint="default"/>
      </w:rPr>
    </w:lvl>
    <w:lvl w:ilvl="5" w:tplc="D70EB50E" w:tentative="1">
      <w:start w:val="1"/>
      <w:numFmt w:val="bullet"/>
      <w:lvlText w:val="•"/>
      <w:lvlJc w:val="left"/>
      <w:pPr>
        <w:tabs>
          <w:tab w:val="num" w:pos="4320"/>
        </w:tabs>
        <w:ind w:left="4320" w:hanging="360"/>
      </w:pPr>
      <w:rPr>
        <w:rFonts w:ascii="Arial" w:hAnsi="Arial" w:hint="default"/>
      </w:rPr>
    </w:lvl>
    <w:lvl w:ilvl="6" w:tplc="798A1514" w:tentative="1">
      <w:start w:val="1"/>
      <w:numFmt w:val="bullet"/>
      <w:lvlText w:val="•"/>
      <w:lvlJc w:val="left"/>
      <w:pPr>
        <w:tabs>
          <w:tab w:val="num" w:pos="5040"/>
        </w:tabs>
        <w:ind w:left="5040" w:hanging="360"/>
      </w:pPr>
      <w:rPr>
        <w:rFonts w:ascii="Arial" w:hAnsi="Arial" w:hint="default"/>
      </w:rPr>
    </w:lvl>
    <w:lvl w:ilvl="7" w:tplc="FA66C84C" w:tentative="1">
      <w:start w:val="1"/>
      <w:numFmt w:val="bullet"/>
      <w:lvlText w:val="•"/>
      <w:lvlJc w:val="left"/>
      <w:pPr>
        <w:tabs>
          <w:tab w:val="num" w:pos="5760"/>
        </w:tabs>
        <w:ind w:left="5760" w:hanging="360"/>
      </w:pPr>
      <w:rPr>
        <w:rFonts w:ascii="Arial" w:hAnsi="Arial" w:hint="default"/>
      </w:rPr>
    </w:lvl>
    <w:lvl w:ilvl="8" w:tplc="BFB2909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35170F"/>
    <w:multiLevelType w:val="multilevel"/>
    <w:tmpl w:val="7A6E49EA"/>
    <w:lvl w:ilvl="0">
      <w:start w:val="1"/>
      <w:numFmt w:val="bullet"/>
      <w:pStyle w:val="Bulletedlist"/>
      <w:lvlText w:val=""/>
      <w:lvlJc w:val="left"/>
      <w:pPr>
        <w:ind w:left="720" w:hanging="360"/>
      </w:pPr>
      <w:rPr>
        <w:rFonts w:ascii="Symbol" w:hAnsi="Symbol" w:hint="default"/>
        <w:color w:val="62B5E5" w:themeColor="accent3"/>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color w:val="86BC25" w:themeColor="accen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96F6D8D"/>
    <w:multiLevelType w:val="hybridMultilevel"/>
    <w:tmpl w:val="3696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CD539E1"/>
    <w:multiLevelType w:val="multilevel"/>
    <w:tmpl w:val="FEE8C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color w:val="86BC25" w:themeColor="accent1"/>
        <w:sz w:val="22"/>
        <w:szCs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23"/>
  </w:num>
  <w:num w:numId="5">
    <w:abstractNumId w:val="4"/>
  </w:num>
  <w:num w:numId="6">
    <w:abstractNumId w:val="6"/>
  </w:num>
  <w:num w:numId="7">
    <w:abstractNumId w:val="14"/>
  </w:num>
  <w:num w:numId="8">
    <w:abstractNumId w:val="32"/>
  </w:num>
  <w:num w:numId="9">
    <w:abstractNumId w:val="16"/>
  </w:num>
  <w:num w:numId="10">
    <w:abstractNumId w:val="1"/>
  </w:num>
  <w:num w:numId="11">
    <w:abstractNumId w:val="19"/>
  </w:num>
  <w:num w:numId="12">
    <w:abstractNumId w:val="22"/>
  </w:num>
  <w:num w:numId="13">
    <w:abstractNumId w:val="39"/>
  </w:num>
  <w:num w:numId="14">
    <w:abstractNumId w:val="15"/>
  </w:num>
  <w:num w:numId="15">
    <w:abstractNumId w:val="10"/>
  </w:num>
  <w:num w:numId="16">
    <w:abstractNumId w:val="37"/>
  </w:num>
  <w:num w:numId="17">
    <w:abstractNumId w:val="7"/>
    <w:lvlOverride w:ilvl="0">
      <w:startOverride w:val="1"/>
    </w:lvlOverride>
  </w:num>
  <w:num w:numId="18">
    <w:abstractNumId w:val="27"/>
  </w:num>
  <w:num w:numId="19">
    <w:abstractNumId w:val="7"/>
  </w:num>
  <w:num w:numId="20">
    <w:abstractNumId w:val="38"/>
  </w:num>
  <w:num w:numId="21">
    <w:abstractNumId w:val="28"/>
  </w:num>
  <w:num w:numId="22">
    <w:abstractNumId w:val="30"/>
  </w:num>
  <w:num w:numId="23">
    <w:abstractNumId w:val="18"/>
  </w:num>
  <w:num w:numId="24">
    <w:abstractNumId w:val="31"/>
  </w:num>
  <w:num w:numId="25">
    <w:abstractNumId w:val="11"/>
  </w:num>
  <w:num w:numId="26">
    <w:abstractNumId w:val="20"/>
  </w:num>
  <w:num w:numId="27">
    <w:abstractNumId w:val="29"/>
  </w:num>
  <w:num w:numId="28">
    <w:abstractNumId w:val="13"/>
  </w:num>
  <w:num w:numId="29">
    <w:abstractNumId w:val="26"/>
  </w:num>
  <w:num w:numId="30">
    <w:abstractNumId w:val="35"/>
  </w:num>
  <w:num w:numId="31">
    <w:abstractNumId w:val="5"/>
  </w:num>
  <w:num w:numId="32">
    <w:abstractNumId w:val="9"/>
  </w:num>
  <w:num w:numId="33">
    <w:abstractNumId w:val="21"/>
  </w:num>
  <w:num w:numId="34">
    <w:abstractNumId w:val="34"/>
  </w:num>
  <w:num w:numId="35">
    <w:abstractNumId w:val="17"/>
  </w:num>
  <w:num w:numId="36">
    <w:abstractNumId w:val="12"/>
  </w:num>
  <w:num w:numId="37">
    <w:abstractNumId w:val="33"/>
  </w:num>
  <w:num w:numId="38">
    <w:abstractNumId w:val="24"/>
  </w:num>
  <w:num w:numId="39">
    <w:abstractNumId w:val="36"/>
  </w:num>
  <w:num w:numId="40">
    <w:abstractNumId w:val="25"/>
  </w:num>
  <w:num w:numId="41">
    <w:abstractNumId w:val="8"/>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smith">
    <w15:presenceInfo w15:providerId="Windows Live" w15:userId="e0dd59834e3d8e44"/>
  </w15:person>
  <w15:person w15:author="Ira">
    <w15:presenceInfo w15:providerId="None" w15:userId="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6" w:nlCheck="1" w:checkStyle="0"/>
  <w:activeWritingStyle w:appName="MSWord" w:lang="en-US" w:vendorID="64" w:dllVersion="6" w:nlCheck="1" w:checkStyle="1"/>
  <w:activeWritingStyle w:appName="MSWord" w:lang="en-GB" w:vendorID="64" w:dllVersion="6" w:nlCheck="1" w:checkStyle="1"/>
  <w:activeWritingStyle w:appName="MSWord" w:lang="nl-NL" w:vendorID="64" w:dllVersion="6" w:nlCheck="1" w:checkStyle="0"/>
  <w:activeWritingStyle w:appName="MSWord" w:lang="es-ES" w:vendorID="64" w:dllVersion="6" w:nlCheck="1" w:checkStyle="0"/>
  <w:activeWritingStyle w:appName="MSWord" w:lang="fr-FR" w:vendorID="64" w:dllVersion="6" w:nlCheck="1" w:checkStyle="0"/>
  <w:activeWritingStyle w:appName="MSWord" w:lang="nl-BE" w:vendorID="64" w:dllVersion="6" w:nlCheck="1" w:checkStyle="0"/>
  <w:activeWritingStyle w:appName="MSWord" w:lang="en-CA" w:vendorID="64" w:dllVersion="6" w:nlCheck="1" w:checkStyle="1"/>
  <w:activeWritingStyle w:appName="MSWord" w:lang="ru-RU" w:vendorID="64" w:dllVersion="6" w:nlCheck="1" w:checkStyle="0"/>
  <w:activeWritingStyle w:appName="MSWord" w:lang="en-GB" w:vendorID="64" w:dllVersion="0" w:nlCheck="1" w:checkStyle="0"/>
  <w:activeWritingStyle w:appName="MSWord" w:lang="fr-BE" w:vendorID="64" w:dllVersion="0" w:nlCheck="1" w:checkStyle="0"/>
  <w:activeWritingStyle w:appName="MSWord" w:lang="en-GB" w:vendorID="64" w:dllVersion="131078" w:nlCheck="1" w:checkStyle="0"/>
  <w:activeWritingStyle w:appName="MSWord" w:lang="en-US" w:vendorID="64" w:dllVersion="131078"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gUCM2MTS0tTIxMjAyUdpeDU4uLM/DyQAuNaAHhGveYsAAAA"/>
  </w:docVars>
  <w:rsids>
    <w:rsidRoot w:val="008E4A83"/>
    <w:rsid w:val="000005FE"/>
    <w:rsid w:val="00002ACF"/>
    <w:rsid w:val="00002E65"/>
    <w:rsid w:val="00004A63"/>
    <w:rsid w:val="00007837"/>
    <w:rsid w:val="000131A3"/>
    <w:rsid w:val="00014B89"/>
    <w:rsid w:val="00015164"/>
    <w:rsid w:val="000173B3"/>
    <w:rsid w:val="00020D44"/>
    <w:rsid w:val="00021A39"/>
    <w:rsid w:val="00025E7D"/>
    <w:rsid w:val="00026BFC"/>
    <w:rsid w:val="00031CE2"/>
    <w:rsid w:val="00032348"/>
    <w:rsid w:val="00035468"/>
    <w:rsid w:val="00035DBA"/>
    <w:rsid w:val="00037C17"/>
    <w:rsid w:val="00040DF0"/>
    <w:rsid w:val="00041DB4"/>
    <w:rsid w:val="0004248A"/>
    <w:rsid w:val="000429AC"/>
    <w:rsid w:val="00042B6A"/>
    <w:rsid w:val="00042B99"/>
    <w:rsid w:val="000479E3"/>
    <w:rsid w:val="000516C4"/>
    <w:rsid w:val="000517C0"/>
    <w:rsid w:val="00061444"/>
    <w:rsid w:val="000637A6"/>
    <w:rsid w:val="000643C1"/>
    <w:rsid w:val="00066BBA"/>
    <w:rsid w:val="00071111"/>
    <w:rsid w:val="00071509"/>
    <w:rsid w:val="0007775D"/>
    <w:rsid w:val="0007793C"/>
    <w:rsid w:val="00083063"/>
    <w:rsid w:val="00083DD5"/>
    <w:rsid w:val="0008699B"/>
    <w:rsid w:val="00092341"/>
    <w:rsid w:val="000A0D13"/>
    <w:rsid w:val="000A6F28"/>
    <w:rsid w:val="000A7F05"/>
    <w:rsid w:val="000B3008"/>
    <w:rsid w:val="000B5782"/>
    <w:rsid w:val="000B6C05"/>
    <w:rsid w:val="000B733A"/>
    <w:rsid w:val="000B7448"/>
    <w:rsid w:val="000C03CE"/>
    <w:rsid w:val="000C20BD"/>
    <w:rsid w:val="000C2B24"/>
    <w:rsid w:val="000C5EA5"/>
    <w:rsid w:val="000D05FA"/>
    <w:rsid w:val="000D1B65"/>
    <w:rsid w:val="000D2DE0"/>
    <w:rsid w:val="000D5088"/>
    <w:rsid w:val="000D5B93"/>
    <w:rsid w:val="000E2C94"/>
    <w:rsid w:val="000E4AA4"/>
    <w:rsid w:val="000E682E"/>
    <w:rsid w:val="000F17FC"/>
    <w:rsid w:val="000F2F64"/>
    <w:rsid w:val="000F5C22"/>
    <w:rsid w:val="0010113D"/>
    <w:rsid w:val="001029D1"/>
    <w:rsid w:val="0010462B"/>
    <w:rsid w:val="00105210"/>
    <w:rsid w:val="00111011"/>
    <w:rsid w:val="001134B3"/>
    <w:rsid w:val="001153DD"/>
    <w:rsid w:val="00116B87"/>
    <w:rsid w:val="001177A9"/>
    <w:rsid w:val="00120138"/>
    <w:rsid w:val="00121C6D"/>
    <w:rsid w:val="00123AD3"/>
    <w:rsid w:val="001240B3"/>
    <w:rsid w:val="001265CF"/>
    <w:rsid w:val="00130191"/>
    <w:rsid w:val="001313E7"/>
    <w:rsid w:val="00135844"/>
    <w:rsid w:val="00136294"/>
    <w:rsid w:val="001367D8"/>
    <w:rsid w:val="00142A72"/>
    <w:rsid w:val="001457BC"/>
    <w:rsid w:val="00157BD7"/>
    <w:rsid w:val="00160FBF"/>
    <w:rsid w:val="001623B1"/>
    <w:rsid w:val="00162E4C"/>
    <w:rsid w:val="00163881"/>
    <w:rsid w:val="001659E4"/>
    <w:rsid w:val="00165F18"/>
    <w:rsid w:val="001701E8"/>
    <w:rsid w:val="001704FB"/>
    <w:rsid w:val="001708B9"/>
    <w:rsid w:val="0017280D"/>
    <w:rsid w:val="001757CE"/>
    <w:rsid w:val="00177073"/>
    <w:rsid w:val="00180BDA"/>
    <w:rsid w:val="0018108F"/>
    <w:rsid w:val="0018215E"/>
    <w:rsid w:val="00183EDF"/>
    <w:rsid w:val="00186FC8"/>
    <w:rsid w:val="00190786"/>
    <w:rsid w:val="00191397"/>
    <w:rsid w:val="001975EF"/>
    <w:rsid w:val="0019765A"/>
    <w:rsid w:val="001A375D"/>
    <w:rsid w:val="001A45CF"/>
    <w:rsid w:val="001B0F94"/>
    <w:rsid w:val="001B129E"/>
    <w:rsid w:val="001B3277"/>
    <w:rsid w:val="001B3E42"/>
    <w:rsid w:val="001B5C19"/>
    <w:rsid w:val="001B6279"/>
    <w:rsid w:val="001C0AC8"/>
    <w:rsid w:val="001C2330"/>
    <w:rsid w:val="001C25B5"/>
    <w:rsid w:val="001C4EE4"/>
    <w:rsid w:val="001C5842"/>
    <w:rsid w:val="001C68AC"/>
    <w:rsid w:val="001D03A7"/>
    <w:rsid w:val="001D6EA2"/>
    <w:rsid w:val="001D71FE"/>
    <w:rsid w:val="001E016B"/>
    <w:rsid w:val="001E052B"/>
    <w:rsid w:val="001E7D3E"/>
    <w:rsid w:val="001E7DD2"/>
    <w:rsid w:val="001F38BE"/>
    <w:rsid w:val="001F61B8"/>
    <w:rsid w:val="001F6839"/>
    <w:rsid w:val="00201313"/>
    <w:rsid w:val="0020157D"/>
    <w:rsid w:val="00201EBB"/>
    <w:rsid w:val="00204CBA"/>
    <w:rsid w:val="002101EC"/>
    <w:rsid w:val="00211174"/>
    <w:rsid w:val="00211AB1"/>
    <w:rsid w:val="00211D2C"/>
    <w:rsid w:val="00212852"/>
    <w:rsid w:val="00215D72"/>
    <w:rsid w:val="00216CF6"/>
    <w:rsid w:val="00220CCF"/>
    <w:rsid w:val="00223024"/>
    <w:rsid w:val="00223AF8"/>
    <w:rsid w:val="002246BB"/>
    <w:rsid w:val="00225BE7"/>
    <w:rsid w:val="00227F1F"/>
    <w:rsid w:val="00231B44"/>
    <w:rsid w:val="002340B6"/>
    <w:rsid w:val="00234BA2"/>
    <w:rsid w:val="00235582"/>
    <w:rsid w:val="002370AB"/>
    <w:rsid w:val="00237872"/>
    <w:rsid w:val="00237DAE"/>
    <w:rsid w:val="00244010"/>
    <w:rsid w:val="0024486B"/>
    <w:rsid w:val="00253D2A"/>
    <w:rsid w:val="002556BB"/>
    <w:rsid w:val="00255D53"/>
    <w:rsid w:val="002650F5"/>
    <w:rsid w:val="00265C9E"/>
    <w:rsid w:val="002738DA"/>
    <w:rsid w:val="00275F87"/>
    <w:rsid w:val="002870C0"/>
    <w:rsid w:val="0028759A"/>
    <w:rsid w:val="002919AF"/>
    <w:rsid w:val="002930B2"/>
    <w:rsid w:val="00294B6F"/>
    <w:rsid w:val="00294BBA"/>
    <w:rsid w:val="00295B52"/>
    <w:rsid w:val="00297214"/>
    <w:rsid w:val="00297BE0"/>
    <w:rsid w:val="002A291C"/>
    <w:rsid w:val="002A7DE8"/>
    <w:rsid w:val="002B2376"/>
    <w:rsid w:val="002B2FDE"/>
    <w:rsid w:val="002B4054"/>
    <w:rsid w:val="002B41DB"/>
    <w:rsid w:val="002B47F9"/>
    <w:rsid w:val="002B4D02"/>
    <w:rsid w:val="002B6825"/>
    <w:rsid w:val="002B6D2E"/>
    <w:rsid w:val="002B764C"/>
    <w:rsid w:val="002C04FD"/>
    <w:rsid w:val="002C5C45"/>
    <w:rsid w:val="002C5FEA"/>
    <w:rsid w:val="002C6543"/>
    <w:rsid w:val="002C690A"/>
    <w:rsid w:val="002C6F50"/>
    <w:rsid w:val="002D140E"/>
    <w:rsid w:val="002D41F7"/>
    <w:rsid w:val="002D4201"/>
    <w:rsid w:val="002E0291"/>
    <w:rsid w:val="002E1C00"/>
    <w:rsid w:val="002E7099"/>
    <w:rsid w:val="002F250E"/>
    <w:rsid w:val="002F2771"/>
    <w:rsid w:val="003067EA"/>
    <w:rsid w:val="003108CE"/>
    <w:rsid w:val="003121C1"/>
    <w:rsid w:val="00314EB3"/>
    <w:rsid w:val="0031634B"/>
    <w:rsid w:val="00320D81"/>
    <w:rsid w:val="00321B76"/>
    <w:rsid w:val="00322C6E"/>
    <w:rsid w:val="0032373B"/>
    <w:rsid w:val="00330A2E"/>
    <w:rsid w:val="00331D1F"/>
    <w:rsid w:val="00334CA8"/>
    <w:rsid w:val="00335E47"/>
    <w:rsid w:val="00335F0F"/>
    <w:rsid w:val="00337680"/>
    <w:rsid w:val="00340A74"/>
    <w:rsid w:val="00343DC4"/>
    <w:rsid w:val="003503BB"/>
    <w:rsid w:val="003544CA"/>
    <w:rsid w:val="00357E4F"/>
    <w:rsid w:val="00375EB8"/>
    <w:rsid w:val="00377AE4"/>
    <w:rsid w:val="00382D32"/>
    <w:rsid w:val="0038580F"/>
    <w:rsid w:val="003863C7"/>
    <w:rsid w:val="0039181B"/>
    <w:rsid w:val="003923FD"/>
    <w:rsid w:val="003A1137"/>
    <w:rsid w:val="003A494E"/>
    <w:rsid w:val="003B0851"/>
    <w:rsid w:val="003B223B"/>
    <w:rsid w:val="003B3379"/>
    <w:rsid w:val="003B3C47"/>
    <w:rsid w:val="003B3F96"/>
    <w:rsid w:val="003C0C72"/>
    <w:rsid w:val="003C0E83"/>
    <w:rsid w:val="003C12AF"/>
    <w:rsid w:val="003C4BE4"/>
    <w:rsid w:val="003C4DE4"/>
    <w:rsid w:val="003C4FBF"/>
    <w:rsid w:val="003D1A80"/>
    <w:rsid w:val="003D34E7"/>
    <w:rsid w:val="003D69BC"/>
    <w:rsid w:val="003E138D"/>
    <w:rsid w:val="003E1820"/>
    <w:rsid w:val="003E49BA"/>
    <w:rsid w:val="003E63B0"/>
    <w:rsid w:val="003E6C8F"/>
    <w:rsid w:val="003F08D7"/>
    <w:rsid w:val="003F2224"/>
    <w:rsid w:val="003F52BD"/>
    <w:rsid w:val="00404297"/>
    <w:rsid w:val="004052BC"/>
    <w:rsid w:val="004066C3"/>
    <w:rsid w:val="00412EA0"/>
    <w:rsid w:val="004133AF"/>
    <w:rsid w:val="00415FAE"/>
    <w:rsid w:val="004314E1"/>
    <w:rsid w:val="00431D9B"/>
    <w:rsid w:val="00432002"/>
    <w:rsid w:val="00440BBF"/>
    <w:rsid w:val="0044117C"/>
    <w:rsid w:val="0044558B"/>
    <w:rsid w:val="0044659F"/>
    <w:rsid w:val="0044784B"/>
    <w:rsid w:val="00447F92"/>
    <w:rsid w:val="004509E3"/>
    <w:rsid w:val="00451AD9"/>
    <w:rsid w:val="00466537"/>
    <w:rsid w:val="0047110F"/>
    <w:rsid w:val="004714AE"/>
    <w:rsid w:val="0047163F"/>
    <w:rsid w:val="00473614"/>
    <w:rsid w:val="00473CE8"/>
    <w:rsid w:val="004765F6"/>
    <w:rsid w:val="00476D35"/>
    <w:rsid w:val="004860A3"/>
    <w:rsid w:val="00486736"/>
    <w:rsid w:val="0049019B"/>
    <w:rsid w:val="00491C93"/>
    <w:rsid w:val="004946DA"/>
    <w:rsid w:val="004A0291"/>
    <w:rsid w:val="004A0DCC"/>
    <w:rsid w:val="004A2A06"/>
    <w:rsid w:val="004A6C6D"/>
    <w:rsid w:val="004A716A"/>
    <w:rsid w:val="004B232D"/>
    <w:rsid w:val="004B391B"/>
    <w:rsid w:val="004B413F"/>
    <w:rsid w:val="004B4BE9"/>
    <w:rsid w:val="004C0C9A"/>
    <w:rsid w:val="004C1A99"/>
    <w:rsid w:val="004C2616"/>
    <w:rsid w:val="004D159E"/>
    <w:rsid w:val="004D1F57"/>
    <w:rsid w:val="004D4469"/>
    <w:rsid w:val="004D49FC"/>
    <w:rsid w:val="004D7516"/>
    <w:rsid w:val="004E18A6"/>
    <w:rsid w:val="004F47B4"/>
    <w:rsid w:val="004F4A4B"/>
    <w:rsid w:val="00501EFF"/>
    <w:rsid w:val="00513C44"/>
    <w:rsid w:val="005153A9"/>
    <w:rsid w:val="00516D05"/>
    <w:rsid w:val="005227D6"/>
    <w:rsid w:val="005244A8"/>
    <w:rsid w:val="00525143"/>
    <w:rsid w:val="00525390"/>
    <w:rsid w:val="00526863"/>
    <w:rsid w:val="005270F9"/>
    <w:rsid w:val="005403D1"/>
    <w:rsid w:val="00542505"/>
    <w:rsid w:val="0054342B"/>
    <w:rsid w:val="00543BA8"/>
    <w:rsid w:val="00544D24"/>
    <w:rsid w:val="00547C17"/>
    <w:rsid w:val="00553ED5"/>
    <w:rsid w:val="00554860"/>
    <w:rsid w:val="00554BB6"/>
    <w:rsid w:val="00554DD9"/>
    <w:rsid w:val="00555D30"/>
    <w:rsid w:val="0055693D"/>
    <w:rsid w:val="00563C6F"/>
    <w:rsid w:val="00564F21"/>
    <w:rsid w:val="00571FA9"/>
    <w:rsid w:val="005727E9"/>
    <w:rsid w:val="005731AD"/>
    <w:rsid w:val="00573556"/>
    <w:rsid w:val="005735B3"/>
    <w:rsid w:val="00573D2F"/>
    <w:rsid w:val="005778EC"/>
    <w:rsid w:val="005843DE"/>
    <w:rsid w:val="0058611E"/>
    <w:rsid w:val="00586CF3"/>
    <w:rsid w:val="00586CF4"/>
    <w:rsid w:val="00590C95"/>
    <w:rsid w:val="00593BF7"/>
    <w:rsid w:val="005967D7"/>
    <w:rsid w:val="0059682F"/>
    <w:rsid w:val="005969FB"/>
    <w:rsid w:val="005A1214"/>
    <w:rsid w:val="005A536D"/>
    <w:rsid w:val="005B0D94"/>
    <w:rsid w:val="005B2436"/>
    <w:rsid w:val="005B2B47"/>
    <w:rsid w:val="005B3D96"/>
    <w:rsid w:val="005B6B53"/>
    <w:rsid w:val="005B7EF6"/>
    <w:rsid w:val="005C06AD"/>
    <w:rsid w:val="005C165A"/>
    <w:rsid w:val="005C4D35"/>
    <w:rsid w:val="005C4F6F"/>
    <w:rsid w:val="005D5512"/>
    <w:rsid w:val="005D70F0"/>
    <w:rsid w:val="005E2EB2"/>
    <w:rsid w:val="005E3501"/>
    <w:rsid w:val="005E7060"/>
    <w:rsid w:val="005F3D7B"/>
    <w:rsid w:val="005F4D8E"/>
    <w:rsid w:val="005F525A"/>
    <w:rsid w:val="005F54F5"/>
    <w:rsid w:val="005F68FD"/>
    <w:rsid w:val="005F74C0"/>
    <w:rsid w:val="00601BD3"/>
    <w:rsid w:val="0060439A"/>
    <w:rsid w:val="00604451"/>
    <w:rsid w:val="00605199"/>
    <w:rsid w:val="00611537"/>
    <w:rsid w:val="00611991"/>
    <w:rsid w:val="00614CFA"/>
    <w:rsid w:val="00620097"/>
    <w:rsid w:val="006222B8"/>
    <w:rsid w:val="00624C5E"/>
    <w:rsid w:val="0062539F"/>
    <w:rsid w:val="00626FD8"/>
    <w:rsid w:val="00635884"/>
    <w:rsid w:val="00637B1D"/>
    <w:rsid w:val="00641E5A"/>
    <w:rsid w:val="006464CD"/>
    <w:rsid w:val="00650D85"/>
    <w:rsid w:val="006528C9"/>
    <w:rsid w:val="006538BE"/>
    <w:rsid w:val="00656EE2"/>
    <w:rsid w:val="00662BDB"/>
    <w:rsid w:val="00663C1D"/>
    <w:rsid w:val="006673E8"/>
    <w:rsid w:val="00671EC0"/>
    <w:rsid w:val="00676F48"/>
    <w:rsid w:val="0067770B"/>
    <w:rsid w:val="00683A5A"/>
    <w:rsid w:val="00683FD0"/>
    <w:rsid w:val="00686056"/>
    <w:rsid w:val="00690006"/>
    <w:rsid w:val="0069022C"/>
    <w:rsid w:val="00691C32"/>
    <w:rsid w:val="006948E8"/>
    <w:rsid w:val="00697AA1"/>
    <w:rsid w:val="006A004D"/>
    <w:rsid w:val="006A473D"/>
    <w:rsid w:val="006B0513"/>
    <w:rsid w:val="006B16E0"/>
    <w:rsid w:val="006B1A41"/>
    <w:rsid w:val="006B24BB"/>
    <w:rsid w:val="006B30D1"/>
    <w:rsid w:val="006B4816"/>
    <w:rsid w:val="006C5AD3"/>
    <w:rsid w:val="006C617F"/>
    <w:rsid w:val="006D46B9"/>
    <w:rsid w:val="006D6A17"/>
    <w:rsid w:val="006D7979"/>
    <w:rsid w:val="006E2139"/>
    <w:rsid w:val="006E2E28"/>
    <w:rsid w:val="006E367C"/>
    <w:rsid w:val="006E5CB7"/>
    <w:rsid w:val="006F23E9"/>
    <w:rsid w:val="006F45DD"/>
    <w:rsid w:val="00700AB5"/>
    <w:rsid w:val="007011EC"/>
    <w:rsid w:val="007037FE"/>
    <w:rsid w:val="00705766"/>
    <w:rsid w:val="0071121B"/>
    <w:rsid w:val="007118A9"/>
    <w:rsid w:val="007118B0"/>
    <w:rsid w:val="00716381"/>
    <w:rsid w:val="007172D9"/>
    <w:rsid w:val="00720183"/>
    <w:rsid w:val="00720888"/>
    <w:rsid w:val="00720C4E"/>
    <w:rsid w:val="0072138D"/>
    <w:rsid w:val="00721642"/>
    <w:rsid w:val="00721A4A"/>
    <w:rsid w:val="00721CAD"/>
    <w:rsid w:val="0072746D"/>
    <w:rsid w:val="007312AA"/>
    <w:rsid w:val="007342AA"/>
    <w:rsid w:val="00734C1B"/>
    <w:rsid w:val="00735E4A"/>
    <w:rsid w:val="0074091B"/>
    <w:rsid w:val="0074181A"/>
    <w:rsid w:val="007460A4"/>
    <w:rsid w:val="00750D3B"/>
    <w:rsid w:val="007516F0"/>
    <w:rsid w:val="00753A99"/>
    <w:rsid w:val="00753B35"/>
    <w:rsid w:val="007550AB"/>
    <w:rsid w:val="00755BA4"/>
    <w:rsid w:val="007604FB"/>
    <w:rsid w:val="00760D34"/>
    <w:rsid w:val="007640DD"/>
    <w:rsid w:val="00764382"/>
    <w:rsid w:val="007649B8"/>
    <w:rsid w:val="007653DA"/>
    <w:rsid w:val="0076614E"/>
    <w:rsid w:val="00773725"/>
    <w:rsid w:val="0077515D"/>
    <w:rsid w:val="00776366"/>
    <w:rsid w:val="007767A6"/>
    <w:rsid w:val="00777258"/>
    <w:rsid w:val="00780D8F"/>
    <w:rsid w:val="00783B70"/>
    <w:rsid w:val="00784EB7"/>
    <w:rsid w:val="0078561F"/>
    <w:rsid w:val="0079305A"/>
    <w:rsid w:val="007A03A7"/>
    <w:rsid w:val="007A0CE2"/>
    <w:rsid w:val="007A1421"/>
    <w:rsid w:val="007A1881"/>
    <w:rsid w:val="007A3555"/>
    <w:rsid w:val="007B0FFA"/>
    <w:rsid w:val="007B1B72"/>
    <w:rsid w:val="007B29C4"/>
    <w:rsid w:val="007B2F4F"/>
    <w:rsid w:val="007B2FB1"/>
    <w:rsid w:val="007B3D5C"/>
    <w:rsid w:val="007B4FD0"/>
    <w:rsid w:val="007B74AF"/>
    <w:rsid w:val="007C008A"/>
    <w:rsid w:val="007C03DA"/>
    <w:rsid w:val="007C0C20"/>
    <w:rsid w:val="007C78F1"/>
    <w:rsid w:val="007C7944"/>
    <w:rsid w:val="007C7C55"/>
    <w:rsid w:val="007D3C8D"/>
    <w:rsid w:val="007E03C0"/>
    <w:rsid w:val="007E2034"/>
    <w:rsid w:val="007E2836"/>
    <w:rsid w:val="007E3D50"/>
    <w:rsid w:val="007E568A"/>
    <w:rsid w:val="007F0D03"/>
    <w:rsid w:val="007F1B18"/>
    <w:rsid w:val="007F1B6E"/>
    <w:rsid w:val="007F1CE3"/>
    <w:rsid w:val="007F4828"/>
    <w:rsid w:val="008005C8"/>
    <w:rsid w:val="008006BE"/>
    <w:rsid w:val="00801DAC"/>
    <w:rsid w:val="00802289"/>
    <w:rsid w:val="0080397A"/>
    <w:rsid w:val="00807054"/>
    <w:rsid w:val="0080728A"/>
    <w:rsid w:val="00813DBC"/>
    <w:rsid w:val="00813F7A"/>
    <w:rsid w:val="00820F8E"/>
    <w:rsid w:val="00821637"/>
    <w:rsid w:val="00821F18"/>
    <w:rsid w:val="00822995"/>
    <w:rsid w:val="00822FC7"/>
    <w:rsid w:val="00823795"/>
    <w:rsid w:val="00823DD8"/>
    <w:rsid w:val="008241FA"/>
    <w:rsid w:val="00825CB7"/>
    <w:rsid w:val="00826991"/>
    <w:rsid w:val="008273CB"/>
    <w:rsid w:val="0083589A"/>
    <w:rsid w:val="00845A45"/>
    <w:rsid w:val="00855A9A"/>
    <w:rsid w:val="00856A0E"/>
    <w:rsid w:val="00856F17"/>
    <w:rsid w:val="008631CE"/>
    <w:rsid w:val="0086443E"/>
    <w:rsid w:val="00865AAD"/>
    <w:rsid w:val="00870FB9"/>
    <w:rsid w:val="00872FD2"/>
    <w:rsid w:val="00873D35"/>
    <w:rsid w:val="00876869"/>
    <w:rsid w:val="00876E51"/>
    <w:rsid w:val="00881862"/>
    <w:rsid w:val="00885B62"/>
    <w:rsid w:val="00886047"/>
    <w:rsid w:val="008877B6"/>
    <w:rsid w:val="00894174"/>
    <w:rsid w:val="00894F26"/>
    <w:rsid w:val="00894F9A"/>
    <w:rsid w:val="00896BD0"/>
    <w:rsid w:val="008A224D"/>
    <w:rsid w:val="008A230C"/>
    <w:rsid w:val="008A3049"/>
    <w:rsid w:val="008A3DC9"/>
    <w:rsid w:val="008B26FD"/>
    <w:rsid w:val="008B2BC0"/>
    <w:rsid w:val="008B2E86"/>
    <w:rsid w:val="008C0EAA"/>
    <w:rsid w:val="008C23C2"/>
    <w:rsid w:val="008C4283"/>
    <w:rsid w:val="008C5A91"/>
    <w:rsid w:val="008D0F7C"/>
    <w:rsid w:val="008D3A2C"/>
    <w:rsid w:val="008E21AB"/>
    <w:rsid w:val="008E2830"/>
    <w:rsid w:val="008E3008"/>
    <w:rsid w:val="008E4A83"/>
    <w:rsid w:val="008E6AB3"/>
    <w:rsid w:val="008E7B8E"/>
    <w:rsid w:val="008E7ED3"/>
    <w:rsid w:val="008F1CD1"/>
    <w:rsid w:val="008F297F"/>
    <w:rsid w:val="008F31BA"/>
    <w:rsid w:val="008F4F89"/>
    <w:rsid w:val="00904097"/>
    <w:rsid w:val="009053F7"/>
    <w:rsid w:val="00905422"/>
    <w:rsid w:val="00905946"/>
    <w:rsid w:val="00907CBD"/>
    <w:rsid w:val="009150C4"/>
    <w:rsid w:val="0092366D"/>
    <w:rsid w:val="00930258"/>
    <w:rsid w:val="00930A39"/>
    <w:rsid w:val="0093492E"/>
    <w:rsid w:val="009350F0"/>
    <w:rsid w:val="00936857"/>
    <w:rsid w:val="00937EEC"/>
    <w:rsid w:val="009419A4"/>
    <w:rsid w:val="00952D32"/>
    <w:rsid w:val="00957BA0"/>
    <w:rsid w:val="009602FB"/>
    <w:rsid w:val="00962504"/>
    <w:rsid w:val="00975F27"/>
    <w:rsid w:val="00977BEA"/>
    <w:rsid w:val="00991538"/>
    <w:rsid w:val="00993037"/>
    <w:rsid w:val="0099372E"/>
    <w:rsid w:val="00994C96"/>
    <w:rsid w:val="00995104"/>
    <w:rsid w:val="0099511D"/>
    <w:rsid w:val="009951AD"/>
    <w:rsid w:val="009956B3"/>
    <w:rsid w:val="00996A92"/>
    <w:rsid w:val="009A0464"/>
    <w:rsid w:val="009A44A5"/>
    <w:rsid w:val="009A6568"/>
    <w:rsid w:val="009A73C3"/>
    <w:rsid w:val="009B058D"/>
    <w:rsid w:val="009B1256"/>
    <w:rsid w:val="009B139F"/>
    <w:rsid w:val="009B2D95"/>
    <w:rsid w:val="009B3E1B"/>
    <w:rsid w:val="009B60B8"/>
    <w:rsid w:val="009C403B"/>
    <w:rsid w:val="009D1327"/>
    <w:rsid w:val="009D3564"/>
    <w:rsid w:val="009D5174"/>
    <w:rsid w:val="009D57E3"/>
    <w:rsid w:val="009E006D"/>
    <w:rsid w:val="009E0A65"/>
    <w:rsid w:val="009E42FF"/>
    <w:rsid w:val="009E5122"/>
    <w:rsid w:val="009F06B9"/>
    <w:rsid w:val="00A03C84"/>
    <w:rsid w:val="00A041DC"/>
    <w:rsid w:val="00A063EE"/>
    <w:rsid w:val="00A07DD4"/>
    <w:rsid w:val="00A161A4"/>
    <w:rsid w:val="00A17957"/>
    <w:rsid w:val="00A225FC"/>
    <w:rsid w:val="00A22C63"/>
    <w:rsid w:val="00A239E9"/>
    <w:rsid w:val="00A242C1"/>
    <w:rsid w:val="00A27B48"/>
    <w:rsid w:val="00A32258"/>
    <w:rsid w:val="00A33333"/>
    <w:rsid w:val="00A33D48"/>
    <w:rsid w:val="00A35B67"/>
    <w:rsid w:val="00A3613D"/>
    <w:rsid w:val="00A37554"/>
    <w:rsid w:val="00A40EDA"/>
    <w:rsid w:val="00A42423"/>
    <w:rsid w:val="00A42BF5"/>
    <w:rsid w:val="00A43B3E"/>
    <w:rsid w:val="00A4526A"/>
    <w:rsid w:val="00A52973"/>
    <w:rsid w:val="00A5467B"/>
    <w:rsid w:val="00A56062"/>
    <w:rsid w:val="00A6068C"/>
    <w:rsid w:val="00A64968"/>
    <w:rsid w:val="00A6537C"/>
    <w:rsid w:val="00A659E1"/>
    <w:rsid w:val="00A664AB"/>
    <w:rsid w:val="00A7281A"/>
    <w:rsid w:val="00A8002D"/>
    <w:rsid w:val="00A80E26"/>
    <w:rsid w:val="00A81DE7"/>
    <w:rsid w:val="00A835EA"/>
    <w:rsid w:val="00A85445"/>
    <w:rsid w:val="00A866B9"/>
    <w:rsid w:val="00A86D79"/>
    <w:rsid w:val="00A87979"/>
    <w:rsid w:val="00A900CC"/>
    <w:rsid w:val="00A9095F"/>
    <w:rsid w:val="00A97EDE"/>
    <w:rsid w:val="00AA34E3"/>
    <w:rsid w:val="00AA4905"/>
    <w:rsid w:val="00AA7D5E"/>
    <w:rsid w:val="00AB32A9"/>
    <w:rsid w:val="00AB3DD5"/>
    <w:rsid w:val="00AB6456"/>
    <w:rsid w:val="00AB68C9"/>
    <w:rsid w:val="00AB6DCD"/>
    <w:rsid w:val="00AC02AA"/>
    <w:rsid w:val="00AC1D94"/>
    <w:rsid w:val="00AC2059"/>
    <w:rsid w:val="00AC2081"/>
    <w:rsid w:val="00AC3407"/>
    <w:rsid w:val="00AC5CEE"/>
    <w:rsid w:val="00AC7970"/>
    <w:rsid w:val="00AD6475"/>
    <w:rsid w:val="00AE01DC"/>
    <w:rsid w:val="00AE0FC7"/>
    <w:rsid w:val="00AE3FCC"/>
    <w:rsid w:val="00AE6C40"/>
    <w:rsid w:val="00AE710A"/>
    <w:rsid w:val="00AF2438"/>
    <w:rsid w:val="00AF5C5B"/>
    <w:rsid w:val="00B00896"/>
    <w:rsid w:val="00B01599"/>
    <w:rsid w:val="00B020E4"/>
    <w:rsid w:val="00B04C32"/>
    <w:rsid w:val="00B055B1"/>
    <w:rsid w:val="00B0660D"/>
    <w:rsid w:val="00B06697"/>
    <w:rsid w:val="00B176C3"/>
    <w:rsid w:val="00B20E03"/>
    <w:rsid w:val="00B24534"/>
    <w:rsid w:val="00B253A1"/>
    <w:rsid w:val="00B262AB"/>
    <w:rsid w:val="00B2727E"/>
    <w:rsid w:val="00B27985"/>
    <w:rsid w:val="00B32F9D"/>
    <w:rsid w:val="00B33CB7"/>
    <w:rsid w:val="00B352FA"/>
    <w:rsid w:val="00B36B5C"/>
    <w:rsid w:val="00B36D31"/>
    <w:rsid w:val="00B43146"/>
    <w:rsid w:val="00B43C37"/>
    <w:rsid w:val="00B46969"/>
    <w:rsid w:val="00B46E58"/>
    <w:rsid w:val="00B4761C"/>
    <w:rsid w:val="00B47A1D"/>
    <w:rsid w:val="00B5124C"/>
    <w:rsid w:val="00B547B0"/>
    <w:rsid w:val="00B617CD"/>
    <w:rsid w:val="00B61F5F"/>
    <w:rsid w:val="00B6285C"/>
    <w:rsid w:val="00B66FC9"/>
    <w:rsid w:val="00B75F0F"/>
    <w:rsid w:val="00B76AF5"/>
    <w:rsid w:val="00B805E0"/>
    <w:rsid w:val="00B81EEA"/>
    <w:rsid w:val="00B93607"/>
    <w:rsid w:val="00B93725"/>
    <w:rsid w:val="00B955FF"/>
    <w:rsid w:val="00B962CB"/>
    <w:rsid w:val="00B97D3E"/>
    <w:rsid w:val="00BA63DA"/>
    <w:rsid w:val="00BB0EC7"/>
    <w:rsid w:val="00BB3BB2"/>
    <w:rsid w:val="00BB3F9C"/>
    <w:rsid w:val="00BB49F1"/>
    <w:rsid w:val="00BB4A7A"/>
    <w:rsid w:val="00BB6CB3"/>
    <w:rsid w:val="00BC0047"/>
    <w:rsid w:val="00BC266F"/>
    <w:rsid w:val="00BD093C"/>
    <w:rsid w:val="00BE06AC"/>
    <w:rsid w:val="00BE48D2"/>
    <w:rsid w:val="00BE6D47"/>
    <w:rsid w:val="00BE77B1"/>
    <w:rsid w:val="00BF3FF0"/>
    <w:rsid w:val="00BF44C1"/>
    <w:rsid w:val="00BF5571"/>
    <w:rsid w:val="00BF67EE"/>
    <w:rsid w:val="00BF6F8B"/>
    <w:rsid w:val="00C019E3"/>
    <w:rsid w:val="00C019FE"/>
    <w:rsid w:val="00C04DCF"/>
    <w:rsid w:val="00C04F0F"/>
    <w:rsid w:val="00C06177"/>
    <w:rsid w:val="00C075EA"/>
    <w:rsid w:val="00C07A93"/>
    <w:rsid w:val="00C1005F"/>
    <w:rsid w:val="00C108BC"/>
    <w:rsid w:val="00C1240A"/>
    <w:rsid w:val="00C158DA"/>
    <w:rsid w:val="00C21D5D"/>
    <w:rsid w:val="00C22896"/>
    <w:rsid w:val="00C22F55"/>
    <w:rsid w:val="00C23990"/>
    <w:rsid w:val="00C241BA"/>
    <w:rsid w:val="00C25EC1"/>
    <w:rsid w:val="00C27793"/>
    <w:rsid w:val="00C34C43"/>
    <w:rsid w:val="00C36FB3"/>
    <w:rsid w:val="00C41BEB"/>
    <w:rsid w:val="00C46922"/>
    <w:rsid w:val="00C46B46"/>
    <w:rsid w:val="00C50A26"/>
    <w:rsid w:val="00C521B7"/>
    <w:rsid w:val="00C61AC6"/>
    <w:rsid w:val="00C62FF0"/>
    <w:rsid w:val="00C6791C"/>
    <w:rsid w:val="00C702C7"/>
    <w:rsid w:val="00C707B7"/>
    <w:rsid w:val="00C72E3F"/>
    <w:rsid w:val="00C737F5"/>
    <w:rsid w:val="00C7429C"/>
    <w:rsid w:val="00C75DEF"/>
    <w:rsid w:val="00C762EB"/>
    <w:rsid w:val="00C7720A"/>
    <w:rsid w:val="00C80D50"/>
    <w:rsid w:val="00C854DF"/>
    <w:rsid w:val="00C86CED"/>
    <w:rsid w:val="00C8703B"/>
    <w:rsid w:val="00C87264"/>
    <w:rsid w:val="00C87DC2"/>
    <w:rsid w:val="00C96311"/>
    <w:rsid w:val="00CA3738"/>
    <w:rsid w:val="00CA4E63"/>
    <w:rsid w:val="00CA5B05"/>
    <w:rsid w:val="00CA6654"/>
    <w:rsid w:val="00CA7833"/>
    <w:rsid w:val="00CB79A6"/>
    <w:rsid w:val="00CC2A1A"/>
    <w:rsid w:val="00CC2B20"/>
    <w:rsid w:val="00CC4BC9"/>
    <w:rsid w:val="00CC5E8F"/>
    <w:rsid w:val="00CD5842"/>
    <w:rsid w:val="00CD5AF3"/>
    <w:rsid w:val="00CD6F4F"/>
    <w:rsid w:val="00CE0A86"/>
    <w:rsid w:val="00CE1D9F"/>
    <w:rsid w:val="00CE5F38"/>
    <w:rsid w:val="00CE64CF"/>
    <w:rsid w:val="00CE76C3"/>
    <w:rsid w:val="00CF3CA4"/>
    <w:rsid w:val="00CF5020"/>
    <w:rsid w:val="00CF546E"/>
    <w:rsid w:val="00CF7F7F"/>
    <w:rsid w:val="00D0023B"/>
    <w:rsid w:val="00D01239"/>
    <w:rsid w:val="00D01288"/>
    <w:rsid w:val="00D106F2"/>
    <w:rsid w:val="00D113A1"/>
    <w:rsid w:val="00D148D6"/>
    <w:rsid w:val="00D165E6"/>
    <w:rsid w:val="00D175C9"/>
    <w:rsid w:val="00D215AE"/>
    <w:rsid w:val="00D236E8"/>
    <w:rsid w:val="00D27B73"/>
    <w:rsid w:val="00D329DF"/>
    <w:rsid w:val="00D33A2B"/>
    <w:rsid w:val="00D3549D"/>
    <w:rsid w:val="00D35C72"/>
    <w:rsid w:val="00D36E73"/>
    <w:rsid w:val="00D40C5F"/>
    <w:rsid w:val="00D41297"/>
    <w:rsid w:val="00D4179D"/>
    <w:rsid w:val="00D4280C"/>
    <w:rsid w:val="00D5297D"/>
    <w:rsid w:val="00D52A6A"/>
    <w:rsid w:val="00D61DFC"/>
    <w:rsid w:val="00D624BE"/>
    <w:rsid w:val="00D6372D"/>
    <w:rsid w:val="00D768FD"/>
    <w:rsid w:val="00D7732D"/>
    <w:rsid w:val="00D81380"/>
    <w:rsid w:val="00D81491"/>
    <w:rsid w:val="00D815D0"/>
    <w:rsid w:val="00D870BA"/>
    <w:rsid w:val="00D909AD"/>
    <w:rsid w:val="00DA18AB"/>
    <w:rsid w:val="00DA1962"/>
    <w:rsid w:val="00DB0CB1"/>
    <w:rsid w:val="00DB5D79"/>
    <w:rsid w:val="00DB7CC3"/>
    <w:rsid w:val="00DC2636"/>
    <w:rsid w:val="00DC2B29"/>
    <w:rsid w:val="00DC4D91"/>
    <w:rsid w:val="00DC60D6"/>
    <w:rsid w:val="00DC65D0"/>
    <w:rsid w:val="00DC79D8"/>
    <w:rsid w:val="00DD1238"/>
    <w:rsid w:val="00DD1E10"/>
    <w:rsid w:val="00DD47C4"/>
    <w:rsid w:val="00DD5350"/>
    <w:rsid w:val="00DD5A1B"/>
    <w:rsid w:val="00DD715C"/>
    <w:rsid w:val="00DE1628"/>
    <w:rsid w:val="00DE18BC"/>
    <w:rsid w:val="00DE3739"/>
    <w:rsid w:val="00DF2ED3"/>
    <w:rsid w:val="00DF3BD3"/>
    <w:rsid w:val="00DF4756"/>
    <w:rsid w:val="00DF4B62"/>
    <w:rsid w:val="00DF597C"/>
    <w:rsid w:val="00DF698F"/>
    <w:rsid w:val="00E03B83"/>
    <w:rsid w:val="00E0517E"/>
    <w:rsid w:val="00E05946"/>
    <w:rsid w:val="00E10068"/>
    <w:rsid w:val="00E13785"/>
    <w:rsid w:val="00E15DEF"/>
    <w:rsid w:val="00E15E9E"/>
    <w:rsid w:val="00E254DE"/>
    <w:rsid w:val="00E26113"/>
    <w:rsid w:val="00E266A4"/>
    <w:rsid w:val="00E35306"/>
    <w:rsid w:val="00E355A3"/>
    <w:rsid w:val="00E35847"/>
    <w:rsid w:val="00E36C7A"/>
    <w:rsid w:val="00E405B0"/>
    <w:rsid w:val="00E41304"/>
    <w:rsid w:val="00E4362E"/>
    <w:rsid w:val="00E44BF1"/>
    <w:rsid w:val="00E51605"/>
    <w:rsid w:val="00E54BEF"/>
    <w:rsid w:val="00E55355"/>
    <w:rsid w:val="00E56993"/>
    <w:rsid w:val="00E56F4A"/>
    <w:rsid w:val="00E62442"/>
    <w:rsid w:val="00E65F78"/>
    <w:rsid w:val="00E720F9"/>
    <w:rsid w:val="00E7288C"/>
    <w:rsid w:val="00E7797E"/>
    <w:rsid w:val="00E82807"/>
    <w:rsid w:val="00E83422"/>
    <w:rsid w:val="00E87432"/>
    <w:rsid w:val="00E943B8"/>
    <w:rsid w:val="00E94C20"/>
    <w:rsid w:val="00EB121D"/>
    <w:rsid w:val="00EB209E"/>
    <w:rsid w:val="00EB4FE1"/>
    <w:rsid w:val="00EB5CD1"/>
    <w:rsid w:val="00EC3172"/>
    <w:rsid w:val="00EC3EC0"/>
    <w:rsid w:val="00EC6CC9"/>
    <w:rsid w:val="00EC7608"/>
    <w:rsid w:val="00ED0A62"/>
    <w:rsid w:val="00ED2AC3"/>
    <w:rsid w:val="00ED3787"/>
    <w:rsid w:val="00ED40B4"/>
    <w:rsid w:val="00ED5523"/>
    <w:rsid w:val="00ED5DBC"/>
    <w:rsid w:val="00EE0207"/>
    <w:rsid w:val="00EE16D4"/>
    <w:rsid w:val="00EE2C87"/>
    <w:rsid w:val="00EE3969"/>
    <w:rsid w:val="00EE61A2"/>
    <w:rsid w:val="00EF0925"/>
    <w:rsid w:val="00EF0ED6"/>
    <w:rsid w:val="00EF4086"/>
    <w:rsid w:val="00F024A3"/>
    <w:rsid w:val="00F045B9"/>
    <w:rsid w:val="00F05EB8"/>
    <w:rsid w:val="00F100B7"/>
    <w:rsid w:val="00F1518C"/>
    <w:rsid w:val="00F15F5C"/>
    <w:rsid w:val="00F23266"/>
    <w:rsid w:val="00F2715D"/>
    <w:rsid w:val="00F27379"/>
    <w:rsid w:val="00F3081C"/>
    <w:rsid w:val="00F30A1F"/>
    <w:rsid w:val="00F30B55"/>
    <w:rsid w:val="00F41269"/>
    <w:rsid w:val="00F44342"/>
    <w:rsid w:val="00F448EC"/>
    <w:rsid w:val="00F506EF"/>
    <w:rsid w:val="00F509A8"/>
    <w:rsid w:val="00F50A1C"/>
    <w:rsid w:val="00F5140D"/>
    <w:rsid w:val="00F565A3"/>
    <w:rsid w:val="00F64334"/>
    <w:rsid w:val="00F64FB4"/>
    <w:rsid w:val="00F67B37"/>
    <w:rsid w:val="00F703D5"/>
    <w:rsid w:val="00F70F7A"/>
    <w:rsid w:val="00F7435C"/>
    <w:rsid w:val="00F821F8"/>
    <w:rsid w:val="00F84E1F"/>
    <w:rsid w:val="00F8573E"/>
    <w:rsid w:val="00F868E8"/>
    <w:rsid w:val="00F9119D"/>
    <w:rsid w:val="00F973D7"/>
    <w:rsid w:val="00F9762D"/>
    <w:rsid w:val="00FA2145"/>
    <w:rsid w:val="00FA2B42"/>
    <w:rsid w:val="00FA3ADF"/>
    <w:rsid w:val="00FA6EC4"/>
    <w:rsid w:val="00FB0CB7"/>
    <w:rsid w:val="00FB25C1"/>
    <w:rsid w:val="00FB4701"/>
    <w:rsid w:val="00FB6C38"/>
    <w:rsid w:val="00FC0580"/>
    <w:rsid w:val="00FC2104"/>
    <w:rsid w:val="00FC2B0D"/>
    <w:rsid w:val="00FC2CCA"/>
    <w:rsid w:val="00FC3A87"/>
    <w:rsid w:val="00FC5C06"/>
    <w:rsid w:val="00FD505C"/>
    <w:rsid w:val="00FD5421"/>
    <w:rsid w:val="00FE2DB8"/>
    <w:rsid w:val="00FE513A"/>
    <w:rsid w:val="00FE6ACA"/>
    <w:rsid w:val="00FE7287"/>
    <w:rsid w:val="00FE7E6F"/>
    <w:rsid w:val="00FF0F52"/>
    <w:rsid w:val="00FF1E8D"/>
    <w:rsid w:val="00FF49CA"/>
    <w:rsid w:val="3285FE89"/>
    <w:rsid w:val="445AC44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7697"/>
  <w15:chartTrackingRefBased/>
  <w15:docId w15:val="{01BE2679-39B2-4486-8FE0-1A00242F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qFormat="1"/>
    <w:lsdException w:name="heading 4" w:uiPriority="9" w:qFormat="1"/>
    <w:lsdException w:name="heading 5" w:semiHidden="1" w:uiPriority="0" w:qFormat="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qFormat="1"/>
    <w:lsdException w:name="annotation text" w:semiHidden="1" w:uiPriority="0"/>
    <w:lsdException w:name="header" w:unhideWhenUsed="1"/>
    <w:lsdException w:name="footer"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nhideWhenUsed="1" w:qFormat="1"/>
    <w:lsdException w:name="annotation reference" w:semiHidden="1" w:uiPriority="0"/>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6B9"/>
    <w:pPr>
      <w:spacing w:after="240" w:line="280" w:lineRule="atLeast"/>
      <w:jc w:val="both"/>
    </w:pPr>
    <w:rPr>
      <w:sz w:val="18"/>
      <w:lang w:val="en-US"/>
    </w:rPr>
  </w:style>
  <w:style w:type="paragraph" w:styleId="Heading1">
    <w:name w:val="heading 1"/>
    <w:aliases w:val="h1,heading 1,Level 1 Topic Heading,H1,CSBhead1,MainHeader,Vod H1,1 ghost,g,Chapter,level 1,Level 1 Head,Titre§,1,Box Header,ghost,1 h3,Capitolo,II+,I,H11,H12,H13,H14,H15,H16,H17,H18,H111,H121,H131,H141,H151,H161,H171,H19,H112,H122,H132,H142,P"/>
    <w:basedOn w:val="Sectiontitle"/>
    <w:next w:val="Normal"/>
    <w:link w:val="Heading1Char"/>
    <w:qFormat/>
    <w:rsid w:val="00FE6ACA"/>
    <w:pPr>
      <w:outlineLvl w:val="0"/>
    </w:pPr>
  </w:style>
  <w:style w:type="paragraph" w:styleId="Heading2">
    <w:name w:val="heading 2"/>
    <w:aliases w:val="Heading 2 Char1 Char,Heading 2 Char Char Char,Heading 2 Char2 Char Char Char,Heading 2 Char Char Char Char Char,Heading 2 Char1 Char Char Char Char Char,Heading 2 Char Char Char Char Char Char Char,Chapter Title Char Char,F2,21"/>
    <w:basedOn w:val="Normal"/>
    <w:next w:val="Normal"/>
    <w:link w:val="Heading2Char"/>
    <w:qFormat/>
    <w:rsid w:val="00DF3BD3"/>
    <w:pPr>
      <w:keepNext/>
      <w:spacing w:before="240" w:after="120" w:line="720" w:lineRule="atLeast"/>
      <w:jc w:val="left"/>
      <w:outlineLvl w:val="1"/>
    </w:pPr>
    <w:rPr>
      <w:rFonts w:asciiTheme="majorHAnsi" w:hAnsiTheme="majorHAnsi"/>
      <w:b/>
      <w:color w:val="62B5E5" w:themeColor="accent3"/>
      <w:spacing w:val="-4"/>
      <w:lang w:val="en-GB"/>
    </w:rPr>
  </w:style>
  <w:style w:type="paragraph" w:styleId="Heading3">
    <w:name w:val="heading 3"/>
    <w:basedOn w:val="Heading2"/>
    <w:next w:val="Normal"/>
    <w:link w:val="Heading3Char"/>
    <w:qFormat/>
    <w:rsid w:val="00183EDF"/>
    <w:pPr>
      <w:numPr>
        <w:ilvl w:val="2"/>
      </w:numPr>
      <w:spacing w:line="276" w:lineRule="auto"/>
      <w:ind w:left="709" w:hanging="709"/>
      <w:contextualSpacing/>
      <w:outlineLvl w:val="2"/>
    </w:pPr>
    <w:rPr>
      <w:rFonts w:eastAsiaTheme="majorEastAsia" w:cstheme="majorBidi"/>
      <w:bCs/>
      <w:color w:val="auto"/>
      <w:spacing w:val="0"/>
    </w:rPr>
  </w:style>
  <w:style w:type="paragraph" w:styleId="Heading4">
    <w:name w:val="heading 4"/>
    <w:basedOn w:val="Normal"/>
    <w:next w:val="Normal"/>
    <w:link w:val="Heading4Char"/>
    <w:uiPriority w:val="9"/>
    <w:qFormat/>
    <w:rsid w:val="00183EDF"/>
    <w:pPr>
      <w:keepNext/>
      <w:keepLines/>
      <w:tabs>
        <w:tab w:val="left" w:pos="340"/>
      </w:tabs>
      <w:spacing w:after="0"/>
      <w:ind w:firstLine="709"/>
      <w:outlineLvl w:val="3"/>
    </w:pPr>
    <w:rPr>
      <w:rFonts w:asciiTheme="majorHAnsi" w:eastAsiaTheme="majorEastAsia" w:hAnsiTheme="majorHAnsi" w:cstheme="majorBidi"/>
      <w:b/>
      <w:bCs/>
      <w:iCs/>
      <w:color w:val="75787B" w:themeColor="accent6"/>
      <w:lang w:val="en-GB"/>
    </w:rPr>
  </w:style>
  <w:style w:type="paragraph" w:styleId="Heading5">
    <w:name w:val="heading 5"/>
    <w:basedOn w:val="Normal"/>
    <w:next w:val="Normal"/>
    <w:link w:val="Heading5Char"/>
    <w:qFormat/>
    <w:rsid w:val="00A42BF5"/>
    <w:pPr>
      <w:keepNext/>
      <w:keepLines/>
      <w:spacing w:before="40" w:after="0"/>
      <w:ind w:firstLine="851"/>
      <w:outlineLvl w:val="4"/>
    </w:pPr>
    <w:rPr>
      <w:rFonts w:asciiTheme="majorHAnsi" w:eastAsiaTheme="majorEastAsia" w:hAnsiTheme="majorHAnsi" w:cstheme="majorBidi"/>
      <w:color w:val="638C1B" w:themeColor="accent1" w:themeShade="BF"/>
      <w:lang w:val="en-GB"/>
    </w:rPr>
  </w:style>
  <w:style w:type="paragraph" w:styleId="Heading6">
    <w:name w:val="heading 6"/>
    <w:basedOn w:val="Normal"/>
    <w:next w:val="Normal"/>
    <w:link w:val="Heading6Char"/>
    <w:semiHidden/>
    <w:unhideWhenUsed/>
    <w:qFormat/>
    <w:rsid w:val="00F05EB8"/>
    <w:pPr>
      <w:keepNext/>
      <w:keepLines/>
      <w:spacing w:before="200" w:after="120" w:line="276" w:lineRule="auto"/>
      <w:ind w:left="1152" w:hanging="1152"/>
      <w:outlineLvl w:val="5"/>
    </w:pPr>
    <w:rPr>
      <w:rFonts w:asciiTheme="majorHAnsi" w:eastAsiaTheme="majorEastAsia" w:hAnsiTheme="majorHAnsi" w:cstheme="majorBidi"/>
      <w:i/>
      <w:iCs/>
      <w:color w:val="425D12" w:themeColor="accent1" w:themeShade="7F"/>
      <w:sz w:val="22"/>
      <w:szCs w:val="24"/>
      <w:lang w:val="en-GB" w:eastAsia="en-GB"/>
    </w:rPr>
  </w:style>
  <w:style w:type="paragraph" w:styleId="Heading7">
    <w:name w:val="heading 7"/>
    <w:aliases w:val="letter list,lettered list,Heading 7 CFMU,h7,Header 7,Legal Level 1.1.,sub3,Heading 7 (do not use),Para 7,Heading 7 TLS,DTSÜberschrift 7,H7,Para7,DNV-H7,a) artikel_def,letter list1,lettered list1,letter list2,lettered list2,letter list11"/>
    <w:basedOn w:val="Normal"/>
    <w:next w:val="Normal"/>
    <w:link w:val="Heading7Char"/>
    <w:unhideWhenUsed/>
    <w:qFormat/>
    <w:rsid w:val="00590C95"/>
    <w:pPr>
      <w:keepNext/>
      <w:keepLines/>
      <w:spacing w:before="40" w:after="0" w:line="259" w:lineRule="auto"/>
      <w:ind w:left="1296" w:hanging="1296"/>
      <w:outlineLvl w:val="6"/>
    </w:pPr>
    <w:rPr>
      <w:rFonts w:asciiTheme="majorHAnsi" w:eastAsiaTheme="majorEastAsia" w:hAnsiTheme="majorHAnsi" w:cstheme="majorBidi"/>
      <w:i/>
      <w:iCs/>
      <w:color w:val="425E12" w:themeColor="accent1" w:themeShade="80"/>
      <w:sz w:val="24"/>
      <w:lang w:val="en-GB"/>
    </w:rPr>
  </w:style>
  <w:style w:type="paragraph" w:styleId="Heading8">
    <w:name w:val="heading 8"/>
    <w:aliases w:val="Heading 8 CFMU,h8,Header 8,ASAPHeading 8,Heading 8 (do not use),8,Titolo8,action,action1,action2,action11,action3,action4,action5,action6,action7,action12,action21,action111,action31,action8,action13,action22,action112,action32,Heading 8 TLS"/>
    <w:basedOn w:val="Normal"/>
    <w:next w:val="Normal"/>
    <w:link w:val="Heading8Char"/>
    <w:unhideWhenUsed/>
    <w:qFormat/>
    <w:rsid w:val="00590C95"/>
    <w:pPr>
      <w:keepNext/>
      <w:keepLines/>
      <w:spacing w:before="40" w:after="0" w:line="259" w:lineRule="auto"/>
      <w:ind w:left="1440" w:hanging="1440"/>
      <w:outlineLvl w:val="7"/>
    </w:pPr>
    <w:rPr>
      <w:rFonts w:asciiTheme="majorHAnsi" w:eastAsiaTheme="majorEastAsia" w:hAnsiTheme="majorHAnsi" w:cstheme="majorBidi"/>
      <w:color w:val="262626" w:themeColor="text1" w:themeTint="D9"/>
      <w:sz w:val="21"/>
      <w:szCs w:val="21"/>
      <w:lang w:val="en-GB"/>
    </w:rPr>
  </w:style>
  <w:style w:type="paragraph" w:styleId="Heading9">
    <w:name w:val="heading 9"/>
    <w:aliases w:val="App Heading,App Heading1,App Heading2,progress,progress1,progress2,progress11,progress3,progress4,progress5,progress6,progress7,progress12,progress21,progress111,progress31,progress8,progress13,progress22,progress112, progress, progress1,ctc"/>
    <w:basedOn w:val="Normal"/>
    <w:next w:val="Normal"/>
    <w:link w:val="Heading9Char"/>
    <w:unhideWhenUsed/>
    <w:qFormat/>
    <w:rsid w:val="00590C95"/>
    <w:pPr>
      <w:keepNext/>
      <w:keepLines/>
      <w:spacing w:before="40" w:after="0" w:line="259" w:lineRule="auto"/>
      <w:ind w:left="1584" w:hanging="1584"/>
      <w:outlineLvl w:val="8"/>
    </w:pPr>
    <w:rPr>
      <w:rFonts w:asciiTheme="majorHAnsi" w:eastAsiaTheme="majorEastAsia" w:hAnsiTheme="majorHAnsi" w:cstheme="majorBidi"/>
      <w:i/>
      <w:iCs/>
      <w:color w:val="262626" w:themeColor="text1" w:themeTint="D9"/>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1 Char,Level 1 Topic Heading Char,H1 Char,CSBhead1 Char,MainHeader Char,Vod H1 Char,1 ghost Char,g Char,Chapter Char,level 1 Char,Level 1 Head Char,Titre§ Char,1 Char,Box Header Char,ghost Char,1 h3 Char,Capitolo Char"/>
    <w:basedOn w:val="DefaultParagraphFont"/>
    <w:link w:val="Heading1"/>
    <w:uiPriority w:val="9"/>
    <w:rsid w:val="00FE6ACA"/>
    <w:rPr>
      <w:spacing w:val="-4"/>
      <w:sz w:val="60"/>
      <w:lang w:val="en-US"/>
    </w:rPr>
  </w:style>
  <w:style w:type="character" w:customStyle="1" w:styleId="Heading2Char">
    <w:name w:val="Heading 2 Char"/>
    <w:aliases w:val="Heading 2 Char1 Char Char,Heading 2 Char Char Char Char,Heading 2 Char2 Char Char Char Char,Heading 2 Char Char Char Char Char Char,Heading 2 Char1 Char Char Char Char Char Char,Heading 2 Char Char Char Char Char Char Char Char,F2 Char"/>
    <w:basedOn w:val="DefaultParagraphFont"/>
    <w:link w:val="Heading2"/>
    <w:uiPriority w:val="9"/>
    <w:rsid w:val="00DF3BD3"/>
    <w:rPr>
      <w:rFonts w:asciiTheme="majorHAnsi" w:hAnsiTheme="majorHAnsi"/>
      <w:b/>
      <w:color w:val="62B5E5" w:themeColor="accent3"/>
      <w:spacing w:val="-4"/>
      <w:sz w:val="18"/>
    </w:rPr>
  </w:style>
  <w:style w:type="table" w:styleId="TableGrid">
    <w:name w:val="Table Grid"/>
    <w:aliases w:val="Deloitte"/>
    <w:basedOn w:val="TableNormal"/>
    <w:uiPriority w:val="59"/>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basedOn w:val="DefaultParagraphFont"/>
    <w:link w:val="Header"/>
    <w:uiPriority w:val="99"/>
    <w:rsid w:val="008631CE"/>
    <w:rPr>
      <w:b/>
      <w:sz w:val="14"/>
      <w:lang w:val="en-US"/>
    </w:rPr>
  </w:style>
  <w:style w:type="paragraph" w:styleId="Footer">
    <w:name w:val="footer"/>
    <w:basedOn w:val="Normal"/>
    <w:link w:val="FooterChar"/>
    <w:uiPriority w:val="99"/>
    <w:rsid w:val="001975EF"/>
    <w:pPr>
      <w:tabs>
        <w:tab w:val="right" w:pos="7371"/>
      </w:tabs>
      <w:spacing w:after="0" w:line="200" w:lineRule="atLeast"/>
    </w:pPr>
    <w:rPr>
      <w:sz w:val="16"/>
    </w:rPr>
  </w:style>
  <w:style w:type="character" w:customStyle="1" w:styleId="FooterChar">
    <w:name w:val="Footer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894174"/>
    <w:pPr>
      <w:numPr>
        <w:numId w:val="11"/>
      </w:numPr>
      <w:contextualSpacing/>
    </w:pPr>
  </w:style>
  <w:style w:type="paragraph" w:styleId="ListBullet2">
    <w:name w:val="List Bullet 2"/>
    <w:basedOn w:val="Normal"/>
    <w:uiPriority w:val="99"/>
    <w:qFormat/>
    <w:rsid w:val="00A4526A"/>
    <w:pPr>
      <w:numPr>
        <w:numId w:val="1"/>
      </w:numPr>
      <w:ind w:left="568" w:hanging="284"/>
      <w:contextualSpacing/>
      <w:jc w:val="left"/>
    </w:pPr>
  </w:style>
  <w:style w:type="paragraph" w:styleId="ListNumber">
    <w:name w:val="List Number"/>
    <w:basedOn w:val="Normal"/>
    <w:uiPriority w:val="99"/>
    <w:qFormat/>
    <w:rsid w:val="00544D24"/>
    <w:pPr>
      <w:numPr>
        <w:numId w:val="2"/>
      </w:numPr>
      <w:tabs>
        <w:tab w:val="clear" w:pos="360"/>
      </w:tabs>
      <w:spacing w:after="0"/>
      <w:ind w:left="284" w:hanging="284"/>
      <w:contextualSpacing/>
    </w:pPr>
  </w:style>
  <w:style w:type="paragraph" w:styleId="ListNumber2">
    <w:name w:val="List Number 2"/>
    <w:basedOn w:val="Normal"/>
    <w:uiPriority w:val="99"/>
    <w:qFormat/>
    <w:rsid w:val="00D35C72"/>
    <w:pPr>
      <w:numPr>
        <w:numId w:val="3"/>
      </w:numPr>
      <w:ind w:left="568" w:hanging="284"/>
      <w:contextualSpacing/>
    </w:pPr>
  </w:style>
  <w:style w:type="character" w:customStyle="1" w:styleId="Heading3Char">
    <w:name w:val="Heading 3 Char"/>
    <w:basedOn w:val="DefaultParagraphFont"/>
    <w:link w:val="Heading3"/>
    <w:uiPriority w:val="9"/>
    <w:rsid w:val="00183EDF"/>
    <w:rPr>
      <w:rFonts w:asciiTheme="majorHAnsi" w:eastAsiaTheme="majorEastAsia" w:hAnsiTheme="majorHAnsi" w:cstheme="majorBidi"/>
      <w:b/>
      <w:bCs/>
      <w:sz w:val="18"/>
    </w:rPr>
  </w:style>
  <w:style w:type="character" w:customStyle="1" w:styleId="Heading4Char">
    <w:name w:val="Heading 4 Char"/>
    <w:basedOn w:val="DefaultParagraphFont"/>
    <w:link w:val="Heading4"/>
    <w:uiPriority w:val="9"/>
    <w:rsid w:val="00183EDF"/>
    <w:rPr>
      <w:rFonts w:asciiTheme="majorHAnsi" w:eastAsiaTheme="majorEastAsia" w:hAnsiTheme="majorHAnsi" w:cstheme="majorBidi"/>
      <w:b/>
      <w:bCs/>
      <w:iCs/>
      <w:color w:val="75787B" w:themeColor="accent6"/>
      <w:sz w:val="18"/>
    </w:rPr>
  </w:style>
  <w:style w:type="paragraph" w:styleId="FootnoteText">
    <w:name w:val="footnote text"/>
    <w:aliases w:val="Footnote Text Char1,Schriftart: 9 pt,Schriftart: 10 pt,Schriftart: 8 pt,WB-Fußnotentext,Reference,Fußnote,fn,Footnote Text Char2,Footnote Text Char Char1,Footnote Text Char1 Char Char,Footnote Text Char Char Char Char,Ch,stile 1,o"/>
    <w:basedOn w:val="Normal"/>
    <w:link w:val="FootnoteTextChar"/>
    <w:uiPriority w:val="99"/>
    <w:qFormat/>
    <w:rsid w:val="00F3081C"/>
    <w:pPr>
      <w:spacing w:after="0" w:line="240" w:lineRule="auto"/>
    </w:pPr>
    <w:rPr>
      <w:sz w:val="16"/>
      <w:szCs w:val="20"/>
    </w:rPr>
  </w:style>
  <w:style w:type="character" w:customStyle="1" w:styleId="FootnoteTextChar">
    <w:name w:val="Footnote Text Char"/>
    <w:aliases w:val="Footnote Text Char1 Char,Schriftart: 9 pt Char,Schriftart: 10 pt Char,Schriftart: 8 pt Char,WB-Fußnotentext Char,Reference Char,Fußnote Char,fn Char,Footnote Text Char2 Char,Footnote Text Char Char1 Char,Ch Char,stile 1 Char,o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A7281A"/>
    <w:pPr>
      <w:spacing w:after="0" w:line="440" w:lineRule="atLeast"/>
    </w:pPr>
    <w:rPr>
      <w:rFonts w:asciiTheme="majorHAnsi" w:eastAsiaTheme="majorEastAsia" w:hAnsiTheme="majorHAnsi" w:cstheme="majorBidi"/>
      <w:b/>
      <w:bCs/>
      <w:color w:val="000000" w:themeColor="text1"/>
      <w:sz w:val="36"/>
      <w:szCs w:val="28"/>
    </w:rPr>
  </w:style>
  <w:style w:type="paragraph" w:customStyle="1" w:styleId="Subheading">
    <w:name w:val="Subheading"/>
    <w:basedOn w:val="Normal"/>
    <w:next w:val="Normal"/>
    <w:semiHidden/>
    <w:qFormat/>
    <w:rsid w:val="00D236E8"/>
    <w:pPr>
      <w:spacing w:after="0"/>
    </w:pPr>
    <w:rPr>
      <w:rFonts w:asciiTheme="majorHAnsi" w:eastAsiaTheme="majorEastAsia" w:hAnsiTheme="majorHAnsi" w:cstheme="majorBidi"/>
      <w:b/>
      <w:bCs/>
      <w:iCs/>
      <w:color w:val="000000" w:themeColor="text1"/>
    </w:rPr>
  </w:style>
  <w:style w:type="character" w:styleId="FootnoteReference">
    <w:name w:val="footnote reference"/>
    <w:aliases w:val="Footnote symbol,Voetnootverwijzing,Times 10 Point,Exposant 3 Point,Footnote reference number,Ref,de nota al pie,note TESI,SUPERS,EN Footnote Reference,Footnote sign,Footnote Reference Superscript,stylish,fr,FR,Foo,No, Exposant 3 Point"/>
    <w:basedOn w:val="DefaultParagraphFont"/>
    <w:link w:val="FootnotesymbolCharCharCharChar"/>
    <w:uiPriority w:val="99"/>
    <w:qFormat/>
    <w:rsid w:val="00412EA0"/>
    <w:rPr>
      <w:vertAlign w:val="superscript"/>
    </w:rPr>
  </w:style>
  <w:style w:type="paragraph" w:customStyle="1" w:styleId="Sectionintro">
    <w:name w:val="Section intro"/>
    <w:basedOn w:val="Normal"/>
    <w:next w:val="Normal"/>
    <w:qFormat/>
    <w:rsid w:val="00212852"/>
    <w:pPr>
      <w:spacing w:line="360" w:lineRule="atLeast"/>
    </w:pPr>
    <w:rPr>
      <w:sz w:val="28"/>
    </w:rPr>
  </w:style>
  <w:style w:type="paragraph" w:customStyle="1" w:styleId="Documentdate">
    <w:name w:val="Document date"/>
    <w:qFormat/>
    <w:rsid w:val="007550AB"/>
    <w:pPr>
      <w:spacing w:after="0" w:line="240" w:lineRule="atLeast"/>
    </w:pPr>
    <w:rPr>
      <w:sz w:val="18"/>
      <w:lang w:val="en-US"/>
    </w:rPr>
  </w:style>
  <w:style w:type="paragraph" w:customStyle="1" w:styleId="Sectiontitle">
    <w:name w:val="Section title"/>
    <w:basedOn w:val="Normal"/>
    <w:next w:val="Normal"/>
    <w:link w:val="SectiontitleChar"/>
    <w:rsid w:val="00571FA9"/>
    <w:pPr>
      <w:spacing w:after="480" w:line="720" w:lineRule="atLeast"/>
      <w:jc w:val="left"/>
    </w:pPr>
    <w:rPr>
      <w:spacing w:val="-4"/>
      <w:sz w:val="60"/>
    </w:rPr>
  </w:style>
  <w:style w:type="paragraph" w:customStyle="1" w:styleId="PulloutBlue">
    <w:name w:val="Pullout Blue"/>
    <w:basedOn w:val="Normal"/>
    <w:next w:val="Normal"/>
    <w:qFormat/>
    <w:rsid w:val="00DD5A1B"/>
    <w:pPr>
      <w:spacing w:line="360" w:lineRule="atLeast"/>
    </w:pPr>
    <w:rPr>
      <w:color w:val="62B5E5" w:themeColor="accent3"/>
      <w:sz w:val="28"/>
    </w:rPr>
  </w:style>
  <w:style w:type="paragraph" w:customStyle="1" w:styleId="Contacttext">
    <w:name w:val="Contact text"/>
    <w:basedOn w:val="Normal"/>
    <w:rsid w:val="00D7732D"/>
    <w:pPr>
      <w:spacing w:after="0"/>
    </w:pPr>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aliases w:val="Caption PSP,Caption - Centre Graphic,Char Char Char,Caption1 Char Char Char Char Char Char Char Char,Caption1 Char Char Char Char Char Char Char Char Tegn Tegn Tegn Tegn Tegn,Caption1 Char Char Char Char Char Char Char Char Tegn Tegn Tegn,Char,C"/>
    <w:basedOn w:val="Normal"/>
    <w:next w:val="Normal"/>
    <w:link w:val="CaptionChar"/>
    <w:uiPriority w:val="35"/>
    <w:qFormat/>
    <w:rsid w:val="00B46969"/>
    <w:pPr>
      <w:keepNext/>
      <w:spacing w:line="240" w:lineRule="auto"/>
    </w:pPr>
    <w:rPr>
      <w:iCs/>
      <w:color w:val="75787B" w:themeColor="accent6"/>
      <w:sz w:val="17"/>
      <w:szCs w:val="18"/>
    </w:rPr>
  </w:style>
  <w:style w:type="character" w:styleId="Hyperlink">
    <w:name w:val="Hyperlink"/>
    <w:basedOn w:val="DefaultParagraphFont"/>
    <w:uiPriority w:val="99"/>
    <w:unhideWhenUsed/>
    <w:rsid w:val="00E94C20"/>
    <w:rPr>
      <w:color w:val="00A3E0" w:themeColor="hyperlink"/>
      <w:u w:val="single"/>
    </w:rPr>
  </w:style>
  <w:style w:type="paragraph" w:customStyle="1" w:styleId="PulloutGreen">
    <w:name w:val="Pullout Green"/>
    <w:basedOn w:val="PulloutBlue"/>
    <w:next w:val="Normal"/>
    <w:qFormat/>
    <w:rsid w:val="00822995"/>
    <w:rPr>
      <w:color w:val="86BC25" w:themeColor="accent1"/>
    </w:rPr>
  </w:style>
  <w:style w:type="paragraph" w:customStyle="1" w:styleId="QuotesourceBlue">
    <w:name w:val="Quote source Blue"/>
    <w:basedOn w:val="Normal"/>
    <w:next w:val="Normal"/>
    <w:qFormat/>
    <w:rsid w:val="000516C4"/>
    <w:pPr>
      <w:spacing w:line="200" w:lineRule="atLeast"/>
      <w:contextualSpacing/>
    </w:pPr>
    <w:rPr>
      <w:b/>
      <w:color w:val="62B5E5" w:themeColor="accent3"/>
      <w:sz w:val="17"/>
    </w:rPr>
  </w:style>
  <w:style w:type="paragraph" w:customStyle="1" w:styleId="QuotesourceGreen">
    <w:name w:val="Quote source Green"/>
    <w:basedOn w:val="QuotesourceBlue"/>
    <w:next w:val="Normal"/>
    <w:qFormat/>
    <w:rsid w:val="000516C4"/>
    <w:rPr>
      <w:color w:val="86BC25" w:themeColor="accent1"/>
    </w:rPr>
  </w:style>
  <w:style w:type="paragraph" w:customStyle="1" w:styleId="Paneltext">
    <w:name w:val="Panel text"/>
    <w:basedOn w:val="Normal"/>
    <w:rsid w:val="00AE0FC7"/>
    <w:rPr>
      <w:color w:val="FFFFFF" w:themeColor="background1"/>
      <w:sz w:val="17"/>
    </w:rPr>
  </w:style>
  <w:style w:type="paragraph" w:customStyle="1" w:styleId="Paneltitle">
    <w:name w:val="Panel title"/>
    <w:basedOn w:val="Paneltext"/>
    <w:next w:val="Paneltext"/>
    <w:rsid w:val="00D0023B"/>
    <w:pPr>
      <w:spacing w:line="360" w:lineRule="atLeast"/>
    </w:pPr>
    <w:rPr>
      <w:b/>
      <w:sz w:val="28"/>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qFormat/>
    <w:rsid w:val="006528C9"/>
    <w:pPr>
      <w:spacing w:after="120" w:line="440" w:lineRule="atLeast"/>
    </w:pPr>
    <w:rPr>
      <w:sz w:val="36"/>
    </w:rPr>
  </w:style>
  <w:style w:type="paragraph" w:customStyle="1" w:styleId="Contentstitle">
    <w:name w:val="Contents title"/>
    <w:basedOn w:val="Sectiontitle"/>
    <w:next w:val="Normal"/>
    <w:rsid w:val="00244010"/>
  </w:style>
  <w:style w:type="paragraph" w:styleId="TOC1">
    <w:name w:val="toc 1"/>
    <w:basedOn w:val="Normal"/>
    <w:next w:val="Normal"/>
    <w:autoRedefine/>
    <w:uiPriority w:val="39"/>
    <w:rsid w:val="00CE64CF"/>
    <w:pPr>
      <w:spacing w:before="360" w:after="0"/>
      <w:jc w:val="left"/>
    </w:pPr>
    <w:rPr>
      <w:rFonts w:asciiTheme="majorHAnsi" w:hAnsiTheme="majorHAnsi"/>
      <w:b/>
      <w:bCs/>
      <w:caps/>
      <w:sz w:val="24"/>
      <w:szCs w:val="24"/>
    </w:rPr>
  </w:style>
  <w:style w:type="paragraph" w:customStyle="1" w:styleId="Quotetext">
    <w:name w:val="Quote text"/>
    <w:basedOn w:val="PulloutBlue"/>
    <w:rsid w:val="003E49BA"/>
    <w:pPr>
      <w:spacing w:after="0" w:line="720" w:lineRule="atLeast"/>
    </w:pPr>
    <w:rPr>
      <w:color w:val="FFFFFF" w:themeColor="background1"/>
      <w:sz w:val="60"/>
    </w:rPr>
  </w:style>
  <w:style w:type="paragraph" w:customStyle="1" w:styleId="Legaltext">
    <w:name w:val="Legal text"/>
    <w:basedOn w:val="Normal"/>
    <w:rsid w:val="00BF6F8B"/>
    <w:pPr>
      <w:spacing w:after="0" w:line="180" w:lineRule="atLeast"/>
      <w:ind w:right="5387"/>
    </w:pPr>
    <w:rPr>
      <w:sz w:val="14"/>
    </w:rPr>
  </w:style>
  <w:style w:type="table" w:customStyle="1" w:styleId="Deloittetable">
    <w:name w:val="Deloitte table"/>
    <w:basedOn w:val="TableNormal"/>
    <w:uiPriority w:val="99"/>
    <w:rsid w:val="00683FD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Tabletext">
    <w:name w:val="Table text"/>
    <w:basedOn w:val="Normal"/>
    <w:qFormat/>
    <w:rsid w:val="004D1F57"/>
    <w:pPr>
      <w:spacing w:after="0" w:line="200" w:lineRule="atLeast"/>
    </w:pPr>
    <w:rPr>
      <w:sz w:val="17"/>
    </w:rPr>
  </w:style>
  <w:style w:type="paragraph" w:customStyle="1" w:styleId="Tabletitle">
    <w:name w:val="Table title"/>
    <w:basedOn w:val="Tabletext"/>
    <w:qFormat/>
    <w:rsid w:val="004D1F57"/>
    <w:rPr>
      <w:b/>
      <w:color w:val="62B5E5" w:themeColor="accent3"/>
    </w:rPr>
  </w:style>
  <w:style w:type="paragraph" w:customStyle="1" w:styleId="SourcetextTableorChart">
    <w:name w:val="Source text Table or Chart"/>
    <w:basedOn w:val="Caption"/>
    <w:next w:val="Normal"/>
    <w:qFormat/>
    <w:rsid w:val="003B3379"/>
    <w:pPr>
      <w:spacing w:before="120"/>
    </w:pPr>
    <w:rPr>
      <w:sz w:val="14"/>
    </w:rPr>
  </w:style>
  <w:style w:type="paragraph" w:customStyle="1" w:styleId="Tablebullets">
    <w:name w:val="Table bullets"/>
    <w:basedOn w:val="Tabletext"/>
    <w:qFormat/>
    <w:rsid w:val="00AD6475"/>
    <w:pPr>
      <w:numPr>
        <w:numId w:val="4"/>
      </w:numPr>
      <w:ind w:left="284" w:hanging="284"/>
    </w:pPr>
  </w:style>
  <w:style w:type="paragraph" w:customStyle="1" w:styleId="Tablenumbered">
    <w:name w:val="Table numbered"/>
    <w:basedOn w:val="Tablebullets"/>
    <w:qFormat/>
    <w:rsid w:val="00AD6475"/>
    <w:pPr>
      <w:numPr>
        <w:numId w:val="5"/>
      </w:numPr>
      <w:ind w:left="284" w:hanging="284"/>
    </w:pPr>
  </w:style>
  <w:style w:type="paragraph" w:customStyle="1" w:styleId="Charttitle">
    <w:name w:val="Chart title"/>
    <w:basedOn w:val="Heading2"/>
    <w:rsid w:val="00DF3BD3"/>
  </w:style>
  <w:style w:type="paragraph" w:styleId="TOCHeading">
    <w:name w:val="TOC Heading"/>
    <w:basedOn w:val="Heading1"/>
    <w:next w:val="Normal"/>
    <w:uiPriority w:val="39"/>
    <w:unhideWhenUsed/>
    <w:qFormat/>
    <w:rsid w:val="00CE64CF"/>
    <w:pPr>
      <w:spacing w:line="259" w:lineRule="auto"/>
      <w:outlineLvl w:val="9"/>
    </w:pPr>
    <w:rPr>
      <w:b/>
      <w:bCs/>
      <w:color w:val="638C1B" w:themeColor="accent1" w:themeShade="BF"/>
      <w:sz w:val="32"/>
      <w:szCs w:val="32"/>
    </w:rPr>
  </w:style>
  <w:style w:type="paragraph" w:styleId="TOC2">
    <w:name w:val="toc 2"/>
    <w:basedOn w:val="Normal"/>
    <w:next w:val="Normal"/>
    <w:autoRedefine/>
    <w:uiPriority w:val="39"/>
    <w:rsid w:val="00CE64CF"/>
    <w:pPr>
      <w:spacing w:before="240" w:after="0"/>
      <w:jc w:val="left"/>
    </w:pPr>
    <w:rPr>
      <w:b/>
      <w:bCs/>
      <w:sz w:val="20"/>
      <w:szCs w:val="20"/>
    </w:rPr>
  </w:style>
  <w:style w:type="paragraph" w:styleId="TOC3">
    <w:name w:val="toc 3"/>
    <w:basedOn w:val="Normal"/>
    <w:next w:val="Normal"/>
    <w:autoRedefine/>
    <w:uiPriority w:val="39"/>
    <w:rsid w:val="00CE64CF"/>
    <w:pPr>
      <w:spacing w:after="0"/>
      <w:ind w:left="180"/>
      <w:jc w:val="left"/>
    </w:pPr>
    <w:rPr>
      <w:sz w:val="20"/>
      <w:szCs w:val="20"/>
    </w:rPr>
  </w:style>
  <w:style w:type="paragraph" w:styleId="TOC4">
    <w:name w:val="toc 4"/>
    <w:basedOn w:val="Normal"/>
    <w:next w:val="Normal"/>
    <w:autoRedefine/>
    <w:uiPriority w:val="39"/>
    <w:semiHidden/>
    <w:rsid w:val="00CD6F4F"/>
    <w:pPr>
      <w:spacing w:after="0"/>
      <w:ind w:left="360"/>
      <w:jc w:val="left"/>
    </w:pPr>
    <w:rPr>
      <w:sz w:val="20"/>
      <w:szCs w:val="20"/>
    </w:rPr>
  </w:style>
  <w:style w:type="paragraph" w:styleId="TOC5">
    <w:name w:val="toc 5"/>
    <w:basedOn w:val="Normal"/>
    <w:next w:val="Normal"/>
    <w:autoRedefine/>
    <w:uiPriority w:val="39"/>
    <w:semiHidden/>
    <w:rsid w:val="00CD6F4F"/>
    <w:pPr>
      <w:spacing w:after="0"/>
      <w:ind w:left="540"/>
      <w:jc w:val="left"/>
    </w:pPr>
    <w:rPr>
      <w:sz w:val="20"/>
      <w:szCs w:val="20"/>
    </w:rPr>
  </w:style>
  <w:style w:type="paragraph" w:styleId="TOC6">
    <w:name w:val="toc 6"/>
    <w:basedOn w:val="Normal"/>
    <w:next w:val="Normal"/>
    <w:autoRedefine/>
    <w:uiPriority w:val="39"/>
    <w:semiHidden/>
    <w:rsid w:val="00CD6F4F"/>
    <w:pPr>
      <w:spacing w:after="0"/>
      <w:ind w:left="720"/>
      <w:jc w:val="left"/>
    </w:pPr>
    <w:rPr>
      <w:sz w:val="20"/>
      <w:szCs w:val="20"/>
    </w:rPr>
  </w:style>
  <w:style w:type="paragraph" w:styleId="TOC7">
    <w:name w:val="toc 7"/>
    <w:basedOn w:val="Normal"/>
    <w:next w:val="Normal"/>
    <w:autoRedefine/>
    <w:uiPriority w:val="39"/>
    <w:semiHidden/>
    <w:rsid w:val="00CD6F4F"/>
    <w:pPr>
      <w:spacing w:after="0"/>
      <w:ind w:left="900"/>
      <w:jc w:val="left"/>
    </w:pPr>
    <w:rPr>
      <w:sz w:val="20"/>
      <w:szCs w:val="20"/>
    </w:rPr>
  </w:style>
  <w:style w:type="paragraph" w:styleId="TOC8">
    <w:name w:val="toc 8"/>
    <w:basedOn w:val="Normal"/>
    <w:next w:val="Normal"/>
    <w:autoRedefine/>
    <w:uiPriority w:val="39"/>
    <w:semiHidden/>
    <w:rsid w:val="00CD6F4F"/>
    <w:pPr>
      <w:spacing w:after="0"/>
      <w:ind w:left="1080"/>
      <w:jc w:val="left"/>
    </w:pPr>
    <w:rPr>
      <w:sz w:val="20"/>
      <w:szCs w:val="20"/>
    </w:rPr>
  </w:style>
  <w:style w:type="paragraph" w:styleId="TOC9">
    <w:name w:val="toc 9"/>
    <w:basedOn w:val="Normal"/>
    <w:next w:val="Normal"/>
    <w:autoRedefine/>
    <w:uiPriority w:val="39"/>
    <w:semiHidden/>
    <w:rsid w:val="00CD6F4F"/>
    <w:pPr>
      <w:spacing w:after="0"/>
      <w:ind w:left="1260"/>
      <w:jc w:val="left"/>
    </w:pPr>
    <w:rPr>
      <w:sz w:val="20"/>
      <w:szCs w:val="20"/>
    </w:rPr>
  </w:style>
  <w:style w:type="paragraph" w:styleId="TableofFigures">
    <w:name w:val="table of figures"/>
    <w:basedOn w:val="Normal"/>
    <w:next w:val="Normal"/>
    <w:uiPriority w:val="99"/>
    <w:rsid w:val="00CD6F4F"/>
    <w:pPr>
      <w:spacing w:after="0"/>
    </w:pPr>
  </w:style>
  <w:style w:type="table" w:styleId="PlainTable1">
    <w:name w:val="Plain Table 1"/>
    <w:basedOn w:val="TableNormal"/>
    <w:uiPriority w:val="41"/>
    <w:rsid w:val="003503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rsid w:val="003503BB"/>
    <w:rPr>
      <w:color w:val="53565A" w:themeColor="followedHyperlink"/>
      <w:u w:val="single"/>
    </w:rPr>
  </w:style>
  <w:style w:type="paragraph" w:customStyle="1" w:styleId="Annex">
    <w:name w:val="Annex"/>
    <w:basedOn w:val="Sectiontitle"/>
    <w:link w:val="AnnexChar"/>
    <w:qFormat/>
    <w:rsid w:val="00E13785"/>
    <w:pPr>
      <w:numPr>
        <w:numId w:val="7"/>
      </w:numPr>
    </w:pPr>
  </w:style>
  <w:style w:type="paragraph" w:styleId="Quote">
    <w:name w:val="Quote"/>
    <w:basedOn w:val="Normal"/>
    <w:next w:val="Normal"/>
    <w:link w:val="QuoteChar"/>
    <w:autoRedefine/>
    <w:uiPriority w:val="29"/>
    <w:qFormat/>
    <w:rsid w:val="00590C95"/>
    <w:pPr>
      <w:spacing w:before="120" w:after="160" w:line="259" w:lineRule="auto"/>
    </w:pPr>
    <w:rPr>
      <w:rFonts w:ascii="Calibri" w:eastAsiaTheme="minorEastAsia" w:hAnsi="Calibri"/>
      <w:b/>
      <w:i/>
      <w:iCs/>
      <w:color w:val="86BC25" w:themeColor="accent1"/>
      <w:sz w:val="24"/>
      <w:lang w:val="en-GB"/>
    </w:rPr>
  </w:style>
  <w:style w:type="character" w:customStyle="1" w:styleId="SectiontitleChar">
    <w:name w:val="Section title Char"/>
    <w:basedOn w:val="DefaultParagraphFont"/>
    <w:link w:val="Sectiontitle"/>
    <w:rsid w:val="00571FA9"/>
    <w:rPr>
      <w:spacing w:val="-4"/>
      <w:sz w:val="60"/>
      <w:lang w:val="en-US"/>
    </w:rPr>
  </w:style>
  <w:style w:type="character" w:customStyle="1" w:styleId="AnnexChar">
    <w:name w:val="Annex Char"/>
    <w:basedOn w:val="SectiontitleChar"/>
    <w:link w:val="Annex"/>
    <w:rsid w:val="00E13785"/>
    <w:rPr>
      <w:spacing w:val="-4"/>
      <w:sz w:val="60"/>
      <w:lang w:val="en-US"/>
    </w:rPr>
  </w:style>
  <w:style w:type="character" w:customStyle="1" w:styleId="QuoteChar">
    <w:name w:val="Quote Char"/>
    <w:basedOn w:val="DefaultParagraphFont"/>
    <w:link w:val="Quote"/>
    <w:uiPriority w:val="29"/>
    <w:rsid w:val="00590C95"/>
    <w:rPr>
      <w:rFonts w:ascii="Calibri" w:eastAsiaTheme="minorEastAsia" w:hAnsi="Calibri"/>
      <w:b/>
      <w:i/>
      <w:iCs/>
      <w:color w:val="86BC25" w:themeColor="accent1"/>
      <w:sz w:val="24"/>
    </w:rPr>
  </w:style>
  <w:style w:type="paragraph" w:styleId="CommentText">
    <w:name w:val="annotation text"/>
    <w:basedOn w:val="Normal"/>
    <w:link w:val="CommentTextChar"/>
    <w:rsid w:val="00590C95"/>
    <w:pPr>
      <w:spacing w:line="240" w:lineRule="auto"/>
    </w:pPr>
    <w:rPr>
      <w:sz w:val="20"/>
      <w:szCs w:val="20"/>
    </w:rPr>
  </w:style>
  <w:style w:type="character" w:customStyle="1" w:styleId="CommentTextChar">
    <w:name w:val="Comment Text Char"/>
    <w:basedOn w:val="DefaultParagraphFont"/>
    <w:link w:val="CommentText"/>
    <w:rsid w:val="00590C95"/>
    <w:rPr>
      <w:sz w:val="20"/>
      <w:szCs w:val="20"/>
      <w:lang w:val="en-US"/>
    </w:rPr>
  </w:style>
  <w:style w:type="table" w:styleId="ListTable4">
    <w:name w:val="List Table 4"/>
    <w:basedOn w:val="TableNormal"/>
    <w:uiPriority w:val="49"/>
    <w:rsid w:val="00590C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90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7Char">
    <w:name w:val="Heading 7 Char"/>
    <w:aliases w:val="letter list Char,lettered list Char,Heading 7 CFMU Char,h7 Char,Header 7 Char,Legal Level 1.1. Char,sub3 Char,Heading 7 (do not use) Char,Para 7 Char,Heading 7 TLS Char,DTSÜberschrift 7 Char,H7 Char,Para7 Char,DNV-H7 Char"/>
    <w:basedOn w:val="DefaultParagraphFont"/>
    <w:link w:val="Heading7"/>
    <w:uiPriority w:val="9"/>
    <w:rsid w:val="00590C95"/>
    <w:rPr>
      <w:rFonts w:asciiTheme="majorHAnsi" w:eastAsiaTheme="majorEastAsia" w:hAnsiTheme="majorHAnsi" w:cstheme="majorBidi"/>
      <w:i/>
      <w:iCs/>
      <w:color w:val="425E12" w:themeColor="accent1" w:themeShade="80"/>
      <w:sz w:val="24"/>
    </w:rPr>
  </w:style>
  <w:style w:type="character" w:customStyle="1" w:styleId="Heading8Char">
    <w:name w:val="Heading 8 Char"/>
    <w:aliases w:val="Heading 8 CFMU Char,h8 Char,Header 8 Char,ASAPHeading 8 Char,Heading 8 (do not use) Char,8 Char,Titolo8 Char,action Char,action1 Char,action2 Char,action11 Char,action3 Char,action4 Char,action5 Char,action6 Char,action7 Char,action8 Char"/>
    <w:basedOn w:val="DefaultParagraphFont"/>
    <w:link w:val="Heading8"/>
    <w:uiPriority w:val="9"/>
    <w:rsid w:val="00590C95"/>
    <w:rPr>
      <w:rFonts w:asciiTheme="majorHAnsi" w:eastAsiaTheme="majorEastAsia" w:hAnsiTheme="majorHAnsi" w:cstheme="majorBidi"/>
      <w:color w:val="262626" w:themeColor="text1" w:themeTint="D9"/>
      <w:sz w:val="21"/>
      <w:szCs w:val="21"/>
    </w:rPr>
  </w:style>
  <w:style w:type="character" w:customStyle="1" w:styleId="Heading9Char">
    <w:name w:val="Heading 9 Char"/>
    <w:aliases w:val="App Heading Char,App Heading1 Char,App Heading2 Char,progress Char,progress1 Char,progress2 Char,progress11 Char,progress3 Char,progress4 Char,progress5 Char,progress6 Char,progress7 Char,progress12 Char,progress21 Char,progress111 Char"/>
    <w:basedOn w:val="DefaultParagraphFont"/>
    <w:link w:val="Heading9"/>
    <w:uiPriority w:val="9"/>
    <w:rsid w:val="00590C95"/>
    <w:rPr>
      <w:rFonts w:asciiTheme="majorHAnsi" w:eastAsiaTheme="majorEastAsia" w:hAnsiTheme="majorHAnsi" w:cstheme="majorBidi"/>
      <w:i/>
      <w:iCs/>
      <w:color w:val="262626" w:themeColor="text1" w:themeTint="D9"/>
      <w:sz w:val="21"/>
      <w:szCs w:val="21"/>
    </w:rPr>
  </w:style>
  <w:style w:type="character" w:styleId="CommentReference">
    <w:name w:val="annotation reference"/>
    <w:basedOn w:val="DefaultParagraphFont"/>
    <w:unhideWhenUsed/>
    <w:rsid w:val="00590C95"/>
    <w:rPr>
      <w:sz w:val="16"/>
      <w:szCs w:val="16"/>
    </w:rPr>
  </w:style>
  <w:style w:type="paragraph" w:styleId="CommentSubject">
    <w:name w:val="annotation subject"/>
    <w:basedOn w:val="CommentText"/>
    <w:next w:val="CommentText"/>
    <w:link w:val="CommentSubjectChar"/>
    <w:uiPriority w:val="99"/>
    <w:semiHidden/>
    <w:rsid w:val="00590C95"/>
    <w:rPr>
      <w:b/>
      <w:bCs/>
    </w:rPr>
  </w:style>
  <w:style w:type="character" w:customStyle="1" w:styleId="CommentSubjectChar">
    <w:name w:val="Comment Subject Char"/>
    <w:basedOn w:val="CommentTextChar"/>
    <w:link w:val="CommentSubject"/>
    <w:uiPriority w:val="99"/>
    <w:semiHidden/>
    <w:rsid w:val="00590C95"/>
    <w:rPr>
      <w:b/>
      <w:bCs/>
      <w:sz w:val="20"/>
      <w:szCs w:val="20"/>
      <w:lang w:val="en-US"/>
    </w:rPr>
  </w:style>
  <w:style w:type="paragraph" w:customStyle="1" w:styleId="Firstline">
    <w:name w:val="First line"/>
    <w:basedOn w:val="Normal"/>
    <w:next w:val="Normal"/>
    <w:link w:val="FirstlineChar"/>
    <w:autoRedefine/>
    <w:qFormat/>
    <w:rsid w:val="006E2E28"/>
    <w:pPr>
      <w:spacing w:before="120" w:after="160" w:line="259" w:lineRule="auto"/>
    </w:pPr>
    <w:rPr>
      <w:rFonts w:ascii="Calibri" w:eastAsiaTheme="minorEastAsia" w:hAnsi="Calibri"/>
      <w:b/>
      <w:color w:val="86BC25" w:themeColor="accent1"/>
      <w:sz w:val="24"/>
      <w:szCs w:val="24"/>
      <w:lang w:val="en-GB"/>
    </w:rPr>
  </w:style>
  <w:style w:type="character" w:customStyle="1" w:styleId="FirstlineChar">
    <w:name w:val="First line Char"/>
    <w:basedOn w:val="DefaultParagraphFont"/>
    <w:link w:val="Firstline"/>
    <w:rsid w:val="006E2E28"/>
    <w:rPr>
      <w:rFonts w:ascii="Calibri" w:eastAsiaTheme="minorEastAsia" w:hAnsi="Calibri"/>
      <w:b/>
      <w:color w:val="86BC25" w:themeColor="accent1"/>
      <w:sz w:val="24"/>
      <w:szCs w:val="24"/>
    </w:rPr>
  </w:style>
  <w:style w:type="character" w:customStyle="1" w:styleId="CaptionChar">
    <w:name w:val="Caption Char"/>
    <w:aliases w:val="Caption PSP Char,Caption - Centre Graphic Char,Char Char Char Char,Caption1 Char Char Char Char Char Char Char Char Char,Caption1 Char Char Char Char Char Char Char Char Tegn Tegn Tegn Tegn Tegn Char,Char Char,C Char"/>
    <w:basedOn w:val="DefaultParagraphFont"/>
    <w:link w:val="Caption"/>
    <w:uiPriority w:val="35"/>
    <w:rsid w:val="006E2E28"/>
    <w:rPr>
      <w:iCs/>
      <w:color w:val="75787B" w:themeColor="accent6"/>
      <w:sz w:val="17"/>
      <w:szCs w:val="18"/>
      <w:lang w:val="en-US"/>
    </w:rPr>
  </w:style>
  <w:style w:type="paragraph" w:customStyle="1" w:styleId="BulletPSP">
    <w:name w:val="Bullet PSP"/>
    <w:basedOn w:val="Normal"/>
    <w:link w:val="BulletPSPChar"/>
    <w:qFormat/>
    <w:rsid w:val="006E2E28"/>
    <w:pPr>
      <w:numPr>
        <w:numId w:val="8"/>
      </w:numPr>
      <w:spacing w:before="120" w:after="160" w:line="259" w:lineRule="auto"/>
      <w:ind w:left="714" w:hanging="357"/>
      <w:contextualSpacing/>
    </w:pPr>
    <w:rPr>
      <w:rFonts w:ascii="Calibri" w:eastAsiaTheme="minorEastAsia" w:hAnsi="Calibri"/>
      <w:color w:val="000000"/>
      <w:sz w:val="24"/>
      <w:lang w:val="en-GB"/>
    </w:rPr>
  </w:style>
  <w:style w:type="character" w:customStyle="1" w:styleId="BulletPSPChar">
    <w:name w:val="Bullet PSP Char"/>
    <w:basedOn w:val="DefaultParagraphFont"/>
    <w:link w:val="BulletPSP"/>
    <w:rsid w:val="006E2E28"/>
    <w:rPr>
      <w:rFonts w:ascii="Calibri" w:eastAsiaTheme="minorEastAsia" w:hAnsi="Calibri"/>
      <w:color w:val="000000"/>
      <w:sz w:val="24"/>
    </w:rPr>
  </w:style>
  <w:style w:type="paragraph" w:customStyle="1" w:styleId="Table-stylePSP">
    <w:name w:val="Table-style PSP"/>
    <w:basedOn w:val="Normal"/>
    <w:link w:val="Table-stylePSPChar"/>
    <w:qFormat/>
    <w:rsid w:val="006E2E28"/>
    <w:pPr>
      <w:spacing w:before="60" w:after="60" w:line="240" w:lineRule="auto"/>
      <w:jc w:val="left"/>
    </w:pPr>
    <w:rPr>
      <w:rFonts w:ascii="Calibri" w:eastAsiaTheme="minorEastAsia" w:hAnsi="Calibri"/>
      <w:bCs/>
      <w:sz w:val="24"/>
      <w:lang w:val="en-GB"/>
    </w:rPr>
  </w:style>
  <w:style w:type="character" w:customStyle="1" w:styleId="Table-stylePSPChar">
    <w:name w:val="Table-style PSP Char"/>
    <w:basedOn w:val="DefaultParagraphFont"/>
    <w:link w:val="Table-stylePSP"/>
    <w:rsid w:val="006E2E28"/>
    <w:rPr>
      <w:rFonts w:ascii="Calibri" w:eastAsiaTheme="minorEastAsia" w:hAnsi="Calibri"/>
      <w:bCs/>
      <w:sz w:val="24"/>
    </w:rPr>
  </w:style>
  <w:style w:type="character" w:customStyle="1" w:styleId="Heading5Char">
    <w:name w:val="Heading 5 Char"/>
    <w:basedOn w:val="DefaultParagraphFont"/>
    <w:link w:val="Heading5"/>
    <w:uiPriority w:val="9"/>
    <w:rsid w:val="00A42BF5"/>
    <w:rPr>
      <w:rFonts w:asciiTheme="majorHAnsi" w:eastAsiaTheme="majorEastAsia" w:hAnsiTheme="majorHAnsi" w:cstheme="majorBidi"/>
      <w:color w:val="638C1B" w:themeColor="accent1" w:themeShade="BF"/>
      <w:sz w:val="18"/>
    </w:rPr>
  </w:style>
  <w:style w:type="paragraph" w:customStyle="1" w:styleId="ColorfulList-Accent11">
    <w:name w:val="Colorful List - Accent 11"/>
    <w:basedOn w:val="Normal"/>
    <w:link w:val="ColorfulList-Accent1Char"/>
    <w:uiPriority w:val="34"/>
    <w:rsid w:val="00571FA9"/>
    <w:pPr>
      <w:spacing w:before="200" w:after="200" w:line="276" w:lineRule="auto"/>
      <w:ind w:left="720"/>
      <w:contextualSpacing/>
    </w:pPr>
    <w:rPr>
      <w:rFonts w:ascii="Times New Roman" w:eastAsia="Times New Roman" w:hAnsi="Times New Roman" w:cs="Times New Roman"/>
      <w:sz w:val="24"/>
      <w:szCs w:val="20"/>
      <w:lang w:val="en-GB" w:bidi="en-US"/>
    </w:rPr>
  </w:style>
  <w:style w:type="character" w:customStyle="1" w:styleId="ColorfulList-Accent1Char">
    <w:name w:val="Colorful List - Accent 1 Char"/>
    <w:basedOn w:val="DefaultParagraphFont"/>
    <w:link w:val="ColorfulList-Accent11"/>
    <w:uiPriority w:val="34"/>
    <w:rsid w:val="00571FA9"/>
    <w:rPr>
      <w:rFonts w:ascii="Times New Roman" w:eastAsia="Times New Roman" w:hAnsi="Times New Roman" w:cs="Times New Roman"/>
      <w:sz w:val="24"/>
      <w:szCs w:val="20"/>
      <w:lang w:bidi="en-US"/>
    </w:rPr>
  </w:style>
  <w:style w:type="table" w:customStyle="1" w:styleId="Table1-PSPbrand">
    <w:name w:val="Table 1 - PSP brand"/>
    <w:basedOn w:val="TableNormal"/>
    <w:rsid w:val="00571FA9"/>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paragraph" w:styleId="ListParagraph">
    <w:name w:val="List Paragraph"/>
    <w:aliases w:val="List,List1,List11,List111,1st level - Bullet List Paragraph,List Paragraph1,Lettre d'introduction,Paragrafo elenco,Normal bullet 2,Medium Grid 1 - Accent 21,List Paragraph11,FooterText,Paragraphe de liste1,Bullet list,Llista Nivell1,lp1"/>
    <w:basedOn w:val="Normal"/>
    <w:link w:val="ListParagraphChar"/>
    <w:uiPriority w:val="34"/>
    <w:qFormat/>
    <w:rsid w:val="006E2139"/>
    <w:pPr>
      <w:ind w:left="720"/>
      <w:contextualSpacing/>
    </w:pPr>
  </w:style>
  <w:style w:type="paragraph" w:customStyle="1" w:styleId="TableText0">
    <w:name w:val="Table Text"/>
    <w:basedOn w:val="Normal"/>
    <w:link w:val="TableTextChar"/>
    <w:autoRedefine/>
    <w:qFormat/>
    <w:rsid w:val="00894174"/>
    <w:pPr>
      <w:spacing w:before="120" w:after="160" w:line="259" w:lineRule="auto"/>
      <w:jc w:val="left"/>
    </w:pPr>
    <w:rPr>
      <w:rFonts w:ascii="Calibri" w:eastAsiaTheme="minorEastAsia" w:hAnsi="Calibri" w:cs="Arial"/>
      <w:b/>
      <w:color w:val="000000" w:themeColor="text1"/>
      <w:szCs w:val="18"/>
      <w:lang w:val="en-GB"/>
    </w:rPr>
  </w:style>
  <w:style w:type="character" w:customStyle="1" w:styleId="TableTextChar">
    <w:name w:val="Table Text Char"/>
    <w:basedOn w:val="DefaultParagraphFont"/>
    <w:link w:val="TableText0"/>
    <w:rsid w:val="00894174"/>
    <w:rPr>
      <w:rFonts w:ascii="Calibri" w:eastAsiaTheme="minorEastAsia" w:hAnsi="Calibri" w:cs="Arial"/>
      <w:b/>
      <w:color w:val="000000" w:themeColor="text1"/>
      <w:sz w:val="18"/>
      <w:szCs w:val="18"/>
    </w:rPr>
  </w:style>
  <w:style w:type="table" w:customStyle="1" w:styleId="PSPbrandtable1">
    <w:name w:val="PSP brand table 1"/>
    <w:basedOn w:val="TableNormal"/>
    <w:uiPriority w:val="99"/>
    <w:rsid w:val="004D4469"/>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Heading1-PSP">
    <w:name w:val="Heading 1 - PSP"/>
    <w:basedOn w:val="Sectiontitle"/>
    <w:link w:val="Heading1-PSPChar"/>
    <w:rsid w:val="004D4469"/>
  </w:style>
  <w:style w:type="character" w:customStyle="1" w:styleId="Heading1-PSPChar">
    <w:name w:val="Heading 1 - PSP Char"/>
    <w:basedOn w:val="SectiontitleChar"/>
    <w:link w:val="Heading1-PSP"/>
    <w:rsid w:val="004D4469"/>
    <w:rPr>
      <w:spacing w:val="-4"/>
      <w:sz w:val="60"/>
      <w:lang w:val="en-US"/>
    </w:rPr>
  </w:style>
  <w:style w:type="table" w:customStyle="1" w:styleId="Deloittetable321">
    <w:name w:val="Deloitte table321"/>
    <w:basedOn w:val="TableNormal"/>
    <w:uiPriority w:val="99"/>
    <w:rsid w:val="005B2436"/>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FootnotesymbolCharCharCharChar">
    <w:name w:val="Footnote symbol Char Char Char Char"/>
    <w:aliases w:val="Voetnootverwijzing Char Char Char Char,Times 10 Point Char Char Char Char,Exposant 3 Point Char Char Char Char,Footnote Reference Superscript Char Char Char Cha"/>
    <w:basedOn w:val="Normal"/>
    <w:link w:val="FootnoteReference"/>
    <w:uiPriority w:val="99"/>
    <w:rsid w:val="00040DF0"/>
    <w:pPr>
      <w:spacing w:after="160" w:line="240" w:lineRule="exact"/>
      <w:jc w:val="left"/>
    </w:pPr>
    <w:rPr>
      <w:sz w:val="22"/>
      <w:vertAlign w:val="superscript"/>
      <w:lang w:val="en-GB"/>
    </w:rPr>
  </w:style>
  <w:style w:type="table" w:styleId="GridTable1Light-Accent3">
    <w:name w:val="Grid Table 1 Light Accent 3"/>
    <w:basedOn w:val="TableNormal"/>
    <w:uiPriority w:val="46"/>
    <w:rsid w:val="00040DF0"/>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
    <w:name w:val="Deloitte table61"/>
    <w:basedOn w:val="TableNormal"/>
    <w:uiPriority w:val="99"/>
    <w:rsid w:val="00040DF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
    <w:name w:val="PSP brand table 141"/>
    <w:basedOn w:val="TableNormal"/>
    <w:uiPriority w:val="99"/>
    <w:rsid w:val="00040DF0"/>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numbering" w:customStyle="1" w:styleId="NoList1">
    <w:name w:val="No List1"/>
    <w:next w:val="NoList"/>
    <w:uiPriority w:val="99"/>
    <w:semiHidden/>
    <w:unhideWhenUsed/>
    <w:rsid w:val="007F1CE3"/>
  </w:style>
  <w:style w:type="table" w:customStyle="1" w:styleId="TableGrid1">
    <w:name w:val="Table Grid1"/>
    <w:basedOn w:val="TableNormal"/>
    <w:next w:val="TableGrid"/>
    <w:rsid w:val="007F1CE3"/>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1">
    <w:name w:val="Deloitte table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lainTable11">
    <w:name w:val="Plain Table 11"/>
    <w:basedOn w:val="TableNormal"/>
    <w:next w:val="PlainTable1"/>
    <w:uiPriority w:val="41"/>
    <w:rsid w:val="007F1C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1">
    <w:name w:val="List Table 41"/>
    <w:basedOn w:val="TableNormal"/>
    <w:next w:val="ListTable4"/>
    <w:uiPriority w:val="49"/>
    <w:rsid w:val="007F1C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next w:val="GridTable5Dark"/>
    <w:uiPriority w:val="50"/>
    <w:rsid w:val="007F1C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1-PSPbrand1">
    <w:name w:val="Table 1 - PSP brand1"/>
    <w:basedOn w:val="TableNormal"/>
    <w:rsid w:val="007F1CE3"/>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table" w:customStyle="1" w:styleId="PSPbrandtable11">
    <w:name w:val="PSP brand table 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Deloittetable3211">
    <w:name w:val="Deloitte table32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GridTable1Light-Accent31">
    <w:name w:val="Grid Table 1 Light - Accent 31"/>
    <w:basedOn w:val="TableNormal"/>
    <w:next w:val="GridTable1Light-Accent3"/>
    <w:uiPriority w:val="46"/>
    <w:rsid w:val="007F1CE3"/>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1">
    <w:name w:val="Deloitte table6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1">
    <w:name w:val="PSP brand table 14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TableGrid11">
    <w:name w:val="Table Grid11"/>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1CE3"/>
    <w:pPr>
      <w:spacing w:before="100" w:beforeAutospacing="1" w:after="100" w:afterAutospacing="1" w:line="240" w:lineRule="auto"/>
      <w:jc w:val="left"/>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7F1CE3"/>
    <w:pPr>
      <w:spacing w:after="0" w:line="240" w:lineRule="auto"/>
    </w:pPr>
    <w:rPr>
      <w:sz w:val="18"/>
    </w:rPr>
  </w:style>
  <w:style w:type="table" w:customStyle="1" w:styleId="Deloittetable2">
    <w:name w:val="Deloitte table2"/>
    <w:basedOn w:val="TableNormal"/>
    <w:uiPriority w:val="99"/>
    <w:rsid w:val="007F1CE3"/>
    <w:pPr>
      <w:spacing w:after="0" w:line="240" w:lineRule="auto"/>
    </w:pPr>
    <w:rPr>
      <w:sz w:val="17"/>
    </w:rPr>
    <w:tblPr>
      <w:tblBorders>
        <w:top w:val="single" w:sz="4" w:space="0" w:color="A5A5A5"/>
        <w:bottom w:val="single" w:sz="4" w:space="0" w:color="000000"/>
        <w:insideH w:val="single" w:sz="4" w:space="0" w:color="000000"/>
      </w:tblBorders>
      <w:tblCellMar>
        <w:top w:w="57" w:type="dxa"/>
        <w:left w:w="113" w:type="dxa"/>
        <w:bottom w:w="57" w:type="dxa"/>
        <w:right w:w="113" w:type="dxa"/>
      </w:tblCellMar>
    </w:tblPr>
    <w:tblStylePr w:type="firstRow">
      <w:tblPr/>
      <w:tcPr>
        <w:tcBorders>
          <w:top w:val="single" w:sz="24" w:space="0" w:color="A5A5A5"/>
        </w:tcBorders>
      </w:tcPr>
    </w:tblStylePr>
  </w:style>
  <w:style w:type="character" w:customStyle="1" w:styleId="ListParagraphChar">
    <w:name w:val="List Paragraph Char"/>
    <w:aliases w:val="List Char,List1 Char,List11 Char,List111 Char,1st level - Bullet List Paragraph Char,List Paragraph1 Char,Lettre d'introduction Char,Paragrafo elenco Char,Normal bullet 2 Char,Medium Grid 1 - Accent 21 Char,List Paragraph11 Char"/>
    <w:basedOn w:val="DefaultParagraphFont"/>
    <w:link w:val="ListParagraph"/>
    <w:qFormat/>
    <w:rsid w:val="007F1CE3"/>
    <w:rPr>
      <w:sz w:val="18"/>
      <w:lang w:val="en-US"/>
    </w:rPr>
  </w:style>
  <w:style w:type="paragraph" w:customStyle="1" w:styleId="FirstlinePSP">
    <w:name w:val="First line PSP"/>
    <w:basedOn w:val="Normal"/>
    <w:next w:val="Normal"/>
    <w:link w:val="FirstlinePSPChar"/>
    <w:rsid w:val="007F1CE3"/>
    <w:pPr>
      <w:spacing w:after="160" w:line="259" w:lineRule="auto"/>
    </w:pPr>
    <w:rPr>
      <w:rFonts w:ascii="Calibri" w:eastAsiaTheme="minorEastAsia" w:hAnsi="Calibri"/>
      <w:color w:val="000000" w:themeColor="text1"/>
      <w:sz w:val="22"/>
    </w:rPr>
  </w:style>
  <w:style w:type="character" w:customStyle="1" w:styleId="FirstlinePSPChar">
    <w:name w:val="First line PSP Char"/>
    <w:basedOn w:val="DefaultParagraphFont"/>
    <w:link w:val="FirstlinePSP"/>
    <w:rsid w:val="007F1CE3"/>
    <w:rPr>
      <w:rFonts w:ascii="Calibri" w:eastAsiaTheme="minorEastAsia" w:hAnsi="Calibri"/>
      <w:color w:val="000000" w:themeColor="text1"/>
      <w:lang w:val="en-US"/>
    </w:rPr>
  </w:style>
  <w:style w:type="paragraph" w:customStyle="1" w:styleId="NormalBullets">
    <w:name w:val="Normal Bullets"/>
    <w:basedOn w:val="ListParagraph"/>
    <w:uiPriority w:val="99"/>
    <w:qFormat/>
    <w:rsid w:val="007F1CE3"/>
    <w:pPr>
      <w:numPr>
        <w:numId w:val="9"/>
      </w:numPr>
      <w:spacing w:after="120" w:line="240" w:lineRule="auto"/>
    </w:pPr>
    <w:rPr>
      <w:rFonts w:ascii="Arial" w:eastAsia="Times" w:hAnsi="Arial" w:cs="Times New Roman"/>
      <w:color w:val="000000"/>
      <w:sz w:val="22"/>
      <w:szCs w:val="20"/>
    </w:rPr>
  </w:style>
  <w:style w:type="paragraph" w:customStyle="1" w:styleId="NormalQuote">
    <w:name w:val="Normal Quote"/>
    <w:basedOn w:val="Normal"/>
    <w:next w:val="Normal"/>
    <w:link w:val="NormalQuoteChar"/>
    <w:qFormat/>
    <w:rsid w:val="007F1CE3"/>
    <w:pPr>
      <w:spacing w:before="240" w:after="120" w:line="259" w:lineRule="auto"/>
    </w:pPr>
    <w:rPr>
      <w:rFonts w:ascii="Calibri" w:eastAsiaTheme="minorEastAsia" w:hAnsi="Calibri"/>
      <w:b/>
      <w:i/>
      <w:color w:val="046A38" w:themeColor="accent2"/>
      <w:sz w:val="22"/>
    </w:rPr>
  </w:style>
  <w:style w:type="character" w:customStyle="1" w:styleId="NormalQuoteChar">
    <w:name w:val="Normal Quote Char"/>
    <w:basedOn w:val="DefaultParagraphFont"/>
    <w:link w:val="NormalQuote"/>
    <w:rsid w:val="007F1CE3"/>
    <w:rPr>
      <w:rFonts w:ascii="Calibri" w:eastAsiaTheme="minorEastAsia" w:hAnsi="Calibri"/>
      <w:b/>
      <w:i/>
      <w:color w:val="046A38" w:themeColor="accent2"/>
      <w:lang w:val="en-US"/>
    </w:rPr>
  </w:style>
  <w:style w:type="paragraph" w:customStyle="1" w:styleId="Source">
    <w:name w:val="Source"/>
    <w:basedOn w:val="Normal"/>
    <w:link w:val="SourceChar"/>
    <w:qFormat/>
    <w:rsid w:val="006538BE"/>
    <w:pPr>
      <w:spacing w:after="0" w:line="240" w:lineRule="auto"/>
      <w:jc w:val="left"/>
    </w:pPr>
    <w:rPr>
      <w:i/>
      <w:color w:val="62B5E5" w:themeColor="accent3"/>
      <w:sz w:val="16"/>
      <w:lang w:val="en-GB"/>
    </w:rPr>
  </w:style>
  <w:style w:type="character" w:customStyle="1" w:styleId="SourceChar">
    <w:name w:val="Source Char"/>
    <w:basedOn w:val="DefaultParagraphFont"/>
    <w:link w:val="Source"/>
    <w:rsid w:val="006538BE"/>
    <w:rPr>
      <w:i/>
      <w:color w:val="62B5E5" w:themeColor="accent3"/>
      <w:sz w:val="16"/>
    </w:rPr>
  </w:style>
  <w:style w:type="character" w:styleId="Strong">
    <w:name w:val="Strong"/>
    <w:basedOn w:val="DefaultParagraphFont"/>
    <w:uiPriority w:val="22"/>
    <w:qFormat/>
    <w:rsid w:val="007F1CE3"/>
    <w:rPr>
      <w:b/>
      <w:bCs/>
    </w:rPr>
  </w:style>
  <w:style w:type="character" w:styleId="IntenseEmphasis">
    <w:name w:val="Intense Emphasis"/>
    <w:basedOn w:val="DefaultParagraphFont"/>
    <w:uiPriority w:val="21"/>
    <w:qFormat/>
    <w:rsid w:val="007F1CE3"/>
    <w:rPr>
      <w:i/>
      <w:iCs/>
      <w:color w:val="86BC25" w:themeColor="accent1"/>
    </w:rPr>
  </w:style>
  <w:style w:type="paragraph" w:customStyle="1" w:styleId="Default">
    <w:name w:val="Default"/>
    <w:rsid w:val="007F1CE3"/>
    <w:pPr>
      <w:autoSpaceDE w:val="0"/>
      <w:autoSpaceDN w:val="0"/>
      <w:adjustRightInd w:val="0"/>
      <w:spacing w:after="0" w:line="240" w:lineRule="auto"/>
    </w:pPr>
    <w:rPr>
      <w:rFonts w:ascii="Calibri" w:hAnsi="Calibri" w:cs="Calibri"/>
      <w:color w:val="000000"/>
      <w:sz w:val="24"/>
      <w:szCs w:val="24"/>
      <w:lang w:val="en-US"/>
    </w:rPr>
  </w:style>
  <w:style w:type="paragraph" w:styleId="ListBullet5">
    <w:name w:val="List Bullet 5"/>
    <w:basedOn w:val="ListBullet"/>
    <w:uiPriority w:val="99"/>
    <w:unhideWhenUsed/>
    <w:rsid w:val="007F1CE3"/>
    <w:pPr>
      <w:numPr>
        <w:numId w:val="10"/>
      </w:numPr>
      <w:spacing w:after="120" w:line="300" w:lineRule="atLeast"/>
      <w:ind w:left="2154" w:hanging="340"/>
    </w:pPr>
    <w:rPr>
      <w:rFonts w:ascii="Arial" w:eastAsia="Times" w:hAnsi="Arial" w:cs="Arial"/>
      <w:b/>
      <w:color w:val="000000"/>
      <w:sz w:val="22"/>
      <w:szCs w:val="20"/>
      <w:lang w:val="en-GB"/>
    </w:rPr>
  </w:style>
  <w:style w:type="table" w:customStyle="1" w:styleId="ListTable3-Accent11">
    <w:name w:val="List Table 3 - Accent 11"/>
    <w:basedOn w:val="TableNormal"/>
    <w:uiPriority w:val="48"/>
    <w:rsid w:val="007F1CE3"/>
    <w:pPr>
      <w:spacing w:after="0" w:line="240" w:lineRule="auto"/>
    </w:pPr>
    <w:rPr>
      <w:rFonts w:eastAsiaTheme="minorEastAsia"/>
    </w:rPr>
    <w:tblPr>
      <w:tblStyleRowBandSize w:val="1"/>
      <w:tblStyleColBandSize w:val="1"/>
      <w:tblBorders>
        <w:top w:val="single" w:sz="4" w:space="0" w:color="86BC25" w:themeColor="accent1"/>
        <w:left w:val="single" w:sz="4" w:space="0" w:color="86BC25" w:themeColor="accent1"/>
        <w:bottom w:val="single" w:sz="4" w:space="0" w:color="86BC25" w:themeColor="accent1"/>
        <w:right w:val="single" w:sz="4" w:space="0" w:color="86BC25" w:themeColor="accent1"/>
      </w:tblBorders>
    </w:tblPr>
    <w:tblStylePr w:type="firstRow">
      <w:rPr>
        <w:b/>
        <w:bCs/>
        <w:color w:val="FFFFFF" w:themeColor="background1"/>
      </w:rPr>
      <w:tblPr/>
      <w:tcPr>
        <w:shd w:val="clear" w:color="auto" w:fill="86BC25" w:themeFill="accent1"/>
      </w:tcPr>
    </w:tblStylePr>
    <w:tblStylePr w:type="lastRow">
      <w:rPr>
        <w:b/>
        <w:bCs/>
      </w:rPr>
      <w:tblPr/>
      <w:tcPr>
        <w:tcBorders>
          <w:top w:val="double" w:sz="4" w:space="0" w:color="86BC2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1"/>
          <w:right w:val="single" w:sz="4" w:space="0" w:color="86BC25" w:themeColor="accent1"/>
        </w:tcBorders>
      </w:tcPr>
    </w:tblStylePr>
    <w:tblStylePr w:type="band1Horz">
      <w:tblPr/>
      <w:tcPr>
        <w:tcBorders>
          <w:top w:val="single" w:sz="4" w:space="0" w:color="86BC25" w:themeColor="accent1"/>
          <w:bottom w:val="single" w:sz="4" w:space="0" w:color="86BC2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1"/>
          <w:left w:val="nil"/>
        </w:tcBorders>
      </w:tcPr>
    </w:tblStylePr>
    <w:tblStylePr w:type="swCell">
      <w:tblPr/>
      <w:tcPr>
        <w:tcBorders>
          <w:top w:val="double" w:sz="4" w:space="0" w:color="86BC25" w:themeColor="accent1"/>
          <w:right w:val="nil"/>
        </w:tcBorders>
      </w:tcPr>
    </w:tblStylePr>
  </w:style>
  <w:style w:type="paragraph" w:customStyle="1" w:styleId="graf">
    <w:name w:val="graf"/>
    <w:basedOn w:val="Normal"/>
    <w:rsid w:val="007F1CE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7F1CE3"/>
    <w:rPr>
      <w:i/>
      <w:iCs/>
    </w:rPr>
  </w:style>
  <w:style w:type="paragraph" w:styleId="NoSpacing">
    <w:name w:val="No Spacing"/>
    <w:uiPriority w:val="1"/>
    <w:qFormat/>
    <w:rsid w:val="00683A5A"/>
    <w:pPr>
      <w:spacing w:after="0" w:line="240" w:lineRule="auto"/>
      <w:jc w:val="both"/>
    </w:pPr>
    <w:rPr>
      <w:rFonts w:ascii="Verdana" w:eastAsia="Verdana" w:hAnsi="Verdana" w:cs="Verdana"/>
      <w:sz w:val="18"/>
      <w:szCs w:val="18"/>
      <w:lang w:eastAsia="en-GB"/>
    </w:rPr>
  </w:style>
  <w:style w:type="numbering" w:customStyle="1" w:styleId="BulletEU">
    <w:name w:val="Bullet EU"/>
    <w:uiPriority w:val="99"/>
    <w:rsid w:val="000A6F28"/>
    <w:pPr>
      <w:numPr>
        <w:numId w:val="12"/>
      </w:numPr>
    </w:pPr>
  </w:style>
  <w:style w:type="table" w:styleId="GridTable2-Accent3">
    <w:name w:val="Grid Table 2 Accent 3"/>
    <w:basedOn w:val="TableNormal"/>
    <w:uiPriority w:val="47"/>
    <w:rsid w:val="008273CB"/>
    <w:pPr>
      <w:spacing w:after="0" w:line="240" w:lineRule="auto"/>
    </w:pPr>
    <w:tblPr>
      <w:tblStyleRowBandSize w:val="1"/>
      <w:tblStyleColBandSize w:val="1"/>
      <w:tblBorders>
        <w:top w:val="single" w:sz="2" w:space="0" w:color="A0D2EF" w:themeColor="accent3" w:themeTint="99"/>
        <w:bottom w:val="single" w:sz="2" w:space="0" w:color="A0D2EF" w:themeColor="accent3" w:themeTint="99"/>
        <w:insideH w:val="single" w:sz="2" w:space="0" w:color="A0D2EF" w:themeColor="accent3" w:themeTint="99"/>
        <w:insideV w:val="single" w:sz="2" w:space="0" w:color="A0D2EF" w:themeColor="accent3" w:themeTint="99"/>
      </w:tblBorders>
    </w:tblPr>
    <w:tblStylePr w:type="firstRow">
      <w:rPr>
        <w:b/>
        <w:bCs/>
      </w:rPr>
      <w:tblPr/>
      <w:tcPr>
        <w:tcBorders>
          <w:top w:val="nil"/>
          <w:bottom w:val="single" w:sz="12" w:space="0" w:color="A0D2EF" w:themeColor="accent3" w:themeTint="99"/>
          <w:insideH w:val="nil"/>
          <w:insideV w:val="nil"/>
        </w:tcBorders>
        <w:shd w:val="clear" w:color="auto" w:fill="FFFFFF" w:themeFill="background1"/>
      </w:tcPr>
    </w:tblStylePr>
    <w:tblStylePr w:type="lastRow">
      <w:rPr>
        <w:b/>
        <w:bCs/>
      </w:rPr>
      <w:tblPr/>
      <w:tcPr>
        <w:tcBorders>
          <w:top w:val="double" w:sz="2" w:space="0" w:color="A0D2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TableGridLight">
    <w:name w:val="Grid Table Light"/>
    <w:basedOn w:val="TableNormal"/>
    <w:uiPriority w:val="40"/>
    <w:rsid w:val="008273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BOX">
    <w:name w:val="BOX"/>
    <w:basedOn w:val="TableNormal"/>
    <w:uiPriority w:val="99"/>
    <w:rsid w:val="008273CB"/>
    <w:pPr>
      <w:spacing w:after="0" w:line="240" w:lineRule="auto"/>
      <w:ind w:left="57" w:right="57"/>
    </w:pPr>
    <w:rPr>
      <w:color w:val="404040" w:themeColor="text1" w:themeTint="BF"/>
    </w:rPr>
    <w:tblPr/>
  </w:style>
  <w:style w:type="table" w:styleId="GridTable1Light">
    <w:name w:val="Grid Table 1 Light"/>
    <w:basedOn w:val="TableNormal"/>
    <w:uiPriority w:val="46"/>
    <w:rsid w:val="00B32F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yleStyleHeading212ptJustified">
    <w:name w:val="Style Style Heading 2 + 12 pt + Justified"/>
    <w:basedOn w:val="Normal"/>
    <w:uiPriority w:val="99"/>
    <w:rsid w:val="00CA6654"/>
    <w:pPr>
      <w:keepNext/>
      <w:numPr>
        <w:ilvl w:val="1"/>
        <w:numId w:val="13"/>
      </w:numPr>
      <w:spacing w:before="240" w:after="60" w:line="240" w:lineRule="auto"/>
      <w:outlineLvl w:val="1"/>
    </w:pPr>
    <w:rPr>
      <w:rFonts w:ascii="Arial" w:eastAsia="PMingLiU" w:hAnsi="Arial" w:cs="Arial"/>
      <w:b/>
      <w:bCs/>
      <w:sz w:val="24"/>
      <w:szCs w:val="20"/>
      <w:lang w:val="en-GB"/>
    </w:rPr>
  </w:style>
  <w:style w:type="paragraph" w:customStyle="1" w:styleId="Text2">
    <w:name w:val="Text 2"/>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Text3">
    <w:name w:val="Text 3"/>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ListDash4">
    <w:name w:val="List Dash 4"/>
    <w:basedOn w:val="Normal"/>
    <w:rsid w:val="00DF3BD3"/>
    <w:pPr>
      <w:numPr>
        <w:numId w:val="14"/>
      </w:numPr>
      <w:tabs>
        <w:tab w:val="clear" w:pos="3163"/>
        <w:tab w:val="left" w:pos="1418"/>
      </w:tabs>
      <w:spacing w:after="120" w:line="240" w:lineRule="auto"/>
      <w:ind w:left="1418" w:hanging="284"/>
    </w:pPr>
    <w:rPr>
      <w:rFonts w:ascii="Times New Roman" w:eastAsia="Times New Roman" w:hAnsi="Times New Roman" w:cs="Times New Roman"/>
      <w:sz w:val="22"/>
      <w:szCs w:val="20"/>
      <w:lang w:val="en-GB"/>
    </w:rPr>
  </w:style>
  <w:style w:type="paragraph" w:styleId="BodyText">
    <w:name w:val="Body Text"/>
    <w:basedOn w:val="Normal"/>
    <w:link w:val="BodyTextChar"/>
    <w:rsid w:val="00DF3BD3"/>
    <w:pPr>
      <w:spacing w:after="120" w:line="240" w:lineRule="auto"/>
    </w:pPr>
    <w:rPr>
      <w:rFonts w:ascii="Times New Roman" w:eastAsia="Times New Roman" w:hAnsi="Times New Roman" w:cs="Times New Roman"/>
      <w:sz w:val="22"/>
      <w:szCs w:val="20"/>
      <w:lang w:val="en-GB"/>
    </w:rPr>
  </w:style>
  <w:style w:type="character" w:customStyle="1" w:styleId="BodyTextChar">
    <w:name w:val="Body Text Char"/>
    <w:basedOn w:val="DefaultParagraphFont"/>
    <w:link w:val="BodyText"/>
    <w:rsid w:val="00DF3BD3"/>
    <w:rPr>
      <w:rFonts w:ascii="Times New Roman" w:eastAsia="Times New Roman" w:hAnsi="Times New Roman" w:cs="Times New Roman"/>
      <w:szCs w:val="20"/>
    </w:rPr>
  </w:style>
  <w:style w:type="paragraph" w:customStyle="1" w:styleId="PM2-Body">
    <w:name w:val="PM2-Body"/>
    <w:basedOn w:val="Normal"/>
    <w:qFormat/>
    <w:rsid w:val="00DF3BD3"/>
    <w:pPr>
      <w:spacing w:before="40" w:after="100" w:line="240" w:lineRule="auto"/>
    </w:pPr>
    <w:rPr>
      <w:rFonts w:eastAsia="PMingLiU" w:cstheme="minorHAnsi"/>
      <w:sz w:val="21"/>
      <w:szCs w:val="20"/>
      <w:lang w:val="en-CA"/>
    </w:rPr>
  </w:style>
  <w:style w:type="paragraph" w:customStyle="1" w:styleId="Guidance">
    <w:name w:val="Guidance"/>
    <w:basedOn w:val="Normal"/>
    <w:link w:val="GuidanceChar"/>
    <w:qFormat/>
    <w:rsid w:val="00DF3BD3"/>
    <w:pPr>
      <w:spacing w:after="120" w:line="240" w:lineRule="atLeast"/>
      <w:ind w:left="720"/>
      <w:jc w:val="left"/>
    </w:pPr>
    <w:rPr>
      <w:rFonts w:ascii="Arial" w:eastAsia="SimSun" w:hAnsi="Arial" w:cs="Arial"/>
      <w:i/>
      <w:iCs/>
      <w:color w:val="7F7F7F"/>
      <w:sz w:val="24"/>
      <w:szCs w:val="20"/>
      <w:lang w:val="fr-BE" w:eastAsia="zh-CN"/>
    </w:rPr>
  </w:style>
  <w:style w:type="character" w:customStyle="1" w:styleId="GuidanceChar">
    <w:name w:val="Guidance Char"/>
    <w:link w:val="Guidance"/>
    <w:locked/>
    <w:rsid w:val="00DF3BD3"/>
    <w:rPr>
      <w:rFonts w:ascii="Arial" w:eastAsia="SimSun" w:hAnsi="Arial" w:cs="Arial"/>
      <w:i/>
      <w:iCs/>
      <w:color w:val="7F7F7F"/>
      <w:sz w:val="24"/>
      <w:szCs w:val="20"/>
      <w:lang w:val="fr-BE" w:eastAsia="zh-CN"/>
    </w:rPr>
  </w:style>
  <w:style w:type="paragraph" w:customStyle="1" w:styleId="Bulletedlist">
    <w:name w:val="Bulleted list"/>
    <w:basedOn w:val="ListParagraph"/>
    <w:link w:val="BulletedlistChar"/>
    <w:qFormat/>
    <w:rsid w:val="00905946"/>
    <w:pPr>
      <w:numPr>
        <w:numId w:val="16"/>
      </w:numPr>
      <w:spacing w:after="60" w:line="276" w:lineRule="auto"/>
    </w:pPr>
    <w:rPr>
      <w:rFonts w:cs="Arial"/>
      <w:lang w:val="en-GB"/>
    </w:rPr>
  </w:style>
  <w:style w:type="paragraph" w:customStyle="1" w:styleId="PM2-NumberedList">
    <w:name w:val="PM2-NumberedList"/>
    <w:basedOn w:val="Normal"/>
    <w:qFormat/>
    <w:rsid w:val="007C78F1"/>
    <w:pPr>
      <w:numPr>
        <w:numId w:val="18"/>
      </w:numPr>
      <w:spacing w:after="0" w:line="276" w:lineRule="auto"/>
      <w:jc w:val="left"/>
    </w:pPr>
    <w:rPr>
      <w:rFonts w:eastAsia="PMingLiU" w:cstheme="minorHAnsi"/>
      <w:sz w:val="21"/>
      <w:szCs w:val="20"/>
      <w:lang w:val="en-CA"/>
    </w:rPr>
  </w:style>
  <w:style w:type="character" w:customStyle="1" w:styleId="BulletedlistChar">
    <w:name w:val="Bulleted list Char"/>
    <w:basedOn w:val="ListParagraphChar"/>
    <w:link w:val="Bulletedlist"/>
    <w:rsid w:val="00905946"/>
    <w:rPr>
      <w:rFonts w:cs="Arial"/>
      <w:sz w:val="18"/>
      <w:lang w:val="en-US"/>
    </w:rPr>
  </w:style>
  <w:style w:type="paragraph" w:customStyle="1" w:styleId="rvps2">
    <w:name w:val="rvps2"/>
    <w:basedOn w:val="Normal"/>
    <w:rsid w:val="008A3049"/>
    <w:pPr>
      <w:spacing w:before="100" w:beforeAutospacing="1" w:after="100" w:afterAutospacing="1" w:line="240" w:lineRule="auto"/>
      <w:jc w:val="left"/>
    </w:pPr>
    <w:rPr>
      <w:rFonts w:ascii="Times New Roman" w:eastAsia="Times New Roman" w:hAnsi="Times New Roman" w:cs="Times New Roman"/>
      <w:sz w:val="24"/>
      <w:szCs w:val="24"/>
      <w:lang w:val="ru-RU" w:eastAsia="ru-RU"/>
    </w:rPr>
  </w:style>
  <w:style w:type="character" w:customStyle="1" w:styleId="Heading6Char">
    <w:name w:val="Heading 6 Char"/>
    <w:basedOn w:val="DefaultParagraphFont"/>
    <w:link w:val="Heading6"/>
    <w:semiHidden/>
    <w:rsid w:val="00F05EB8"/>
    <w:rPr>
      <w:rFonts w:asciiTheme="majorHAnsi" w:eastAsiaTheme="majorEastAsia" w:hAnsiTheme="majorHAnsi" w:cstheme="majorBidi"/>
      <w:i/>
      <w:iCs/>
      <w:color w:val="425D12" w:themeColor="accent1" w:themeShade="7F"/>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8384">
      <w:bodyDiv w:val="1"/>
      <w:marLeft w:val="0"/>
      <w:marRight w:val="0"/>
      <w:marTop w:val="0"/>
      <w:marBottom w:val="0"/>
      <w:divBdr>
        <w:top w:val="none" w:sz="0" w:space="0" w:color="auto"/>
        <w:left w:val="none" w:sz="0" w:space="0" w:color="auto"/>
        <w:bottom w:val="none" w:sz="0" w:space="0" w:color="auto"/>
        <w:right w:val="none" w:sz="0" w:space="0" w:color="auto"/>
      </w:divBdr>
      <w:divsChild>
        <w:div w:id="472672690">
          <w:marLeft w:val="274"/>
          <w:marRight w:val="0"/>
          <w:marTop w:val="0"/>
          <w:marBottom w:val="0"/>
          <w:divBdr>
            <w:top w:val="none" w:sz="0" w:space="0" w:color="auto"/>
            <w:left w:val="none" w:sz="0" w:space="0" w:color="auto"/>
            <w:bottom w:val="none" w:sz="0" w:space="0" w:color="auto"/>
            <w:right w:val="none" w:sz="0" w:space="0" w:color="auto"/>
          </w:divBdr>
        </w:div>
        <w:div w:id="281157377">
          <w:marLeft w:val="274"/>
          <w:marRight w:val="0"/>
          <w:marTop w:val="0"/>
          <w:marBottom w:val="0"/>
          <w:divBdr>
            <w:top w:val="none" w:sz="0" w:space="0" w:color="auto"/>
            <w:left w:val="none" w:sz="0" w:space="0" w:color="auto"/>
            <w:bottom w:val="none" w:sz="0" w:space="0" w:color="auto"/>
            <w:right w:val="none" w:sz="0" w:space="0" w:color="auto"/>
          </w:divBdr>
        </w:div>
      </w:divsChild>
    </w:div>
    <w:div w:id="74984829">
      <w:bodyDiv w:val="1"/>
      <w:marLeft w:val="0"/>
      <w:marRight w:val="0"/>
      <w:marTop w:val="0"/>
      <w:marBottom w:val="0"/>
      <w:divBdr>
        <w:top w:val="none" w:sz="0" w:space="0" w:color="auto"/>
        <w:left w:val="none" w:sz="0" w:space="0" w:color="auto"/>
        <w:bottom w:val="none" w:sz="0" w:space="0" w:color="auto"/>
        <w:right w:val="none" w:sz="0" w:space="0" w:color="auto"/>
      </w:divBdr>
    </w:div>
    <w:div w:id="125851341">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264852793">
      <w:bodyDiv w:val="1"/>
      <w:marLeft w:val="0"/>
      <w:marRight w:val="0"/>
      <w:marTop w:val="0"/>
      <w:marBottom w:val="0"/>
      <w:divBdr>
        <w:top w:val="none" w:sz="0" w:space="0" w:color="auto"/>
        <w:left w:val="none" w:sz="0" w:space="0" w:color="auto"/>
        <w:bottom w:val="none" w:sz="0" w:space="0" w:color="auto"/>
        <w:right w:val="none" w:sz="0" w:space="0" w:color="auto"/>
      </w:divBdr>
    </w:div>
    <w:div w:id="381557848">
      <w:bodyDiv w:val="1"/>
      <w:marLeft w:val="0"/>
      <w:marRight w:val="0"/>
      <w:marTop w:val="0"/>
      <w:marBottom w:val="0"/>
      <w:divBdr>
        <w:top w:val="none" w:sz="0" w:space="0" w:color="auto"/>
        <w:left w:val="none" w:sz="0" w:space="0" w:color="auto"/>
        <w:bottom w:val="none" w:sz="0" w:space="0" w:color="auto"/>
        <w:right w:val="none" w:sz="0" w:space="0" w:color="auto"/>
      </w:divBdr>
    </w:div>
    <w:div w:id="489250551">
      <w:bodyDiv w:val="1"/>
      <w:marLeft w:val="0"/>
      <w:marRight w:val="0"/>
      <w:marTop w:val="0"/>
      <w:marBottom w:val="0"/>
      <w:divBdr>
        <w:top w:val="none" w:sz="0" w:space="0" w:color="auto"/>
        <w:left w:val="none" w:sz="0" w:space="0" w:color="auto"/>
        <w:bottom w:val="none" w:sz="0" w:space="0" w:color="auto"/>
        <w:right w:val="none" w:sz="0" w:space="0" w:color="auto"/>
      </w:divBdr>
    </w:div>
    <w:div w:id="518355047">
      <w:bodyDiv w:val="1"/>
      <w:marLeft w:val="0"/>
      <w:marRight w:val="0"/>
      <w:marTop w:val="0"/>
      <w:marBottom w:val="0"/>
      <w:divBdr>
        <w:top w:val="none" w:sz="0" w:space="0" w:color="auto"/>
        <w:left w:val="none" w:sz="0" w:space="0" w:color="auto"/>
        <w:bottom w:val="none" w:sz="0" w:space="0" w:color="auto"/>
        <w:right w:val="none" w:sz="0" w:space="0" w:color="auto"/>
      </w:divBdr>
    </w:div>
    <w:div w:id="778447839">
      <w:bodyDiv w:val="1"/>
      <w:marLeft w:val="0"/>
      <w:marRight w:val="0"/>
      <w:marTop w:val="0"/>
      <w:marBottom w:val="0"/>
      <w:divBdr>
        <w:top w:val="none" w:sz="0" w:space="0" w:color="auto"/>
        <w:left w:val="none" w:sz="0" w:space="0" w:color="auto"/>
        <w:bottom w:val="none" w:sz="0" w:space="0" w:color="auto"/>
        <w:right w:val="none" w:sz="0" w:space="0" w:color="auto"/>
      </w:divBdr>
      <w:divsChild>
        <w:div w:id="1144270541">
          <w:marLeft w:val="274"/>
          <w:marRight w:val="0"/>
          <w:marTop w:val="0"/>
          <w:marBottom w:val="0"/>
          <w:divBdr>
            <w:top w:val="none" w:sz="0" w:space="0" w:color="auto"/>
            <w:left w:val="none" w:sz="0" w:space="0" w:color="auto"/>
            <w:bottom w:val="none" w:sz="0" w:space="0" w:color="auto"/>
            <w:right w:val="none" w:sz="0" w:space="0" w:color="auto"/>
          </w:divBdr>
        </w:div>
        <w:div w:id="167985384">
          <w:marLeft w:val="274"/>
          <w:marRight w:val="0"/>
          <w:marTop w:val="0"/>
          <w:marBottom w:val="0"/>
          <w:divBdr>
            <w:top w:val="none" w:sz="0" w:space="0" w:color="auto"/>
            <w:left w:val="none" w:sz="0" w:space="0" w:color="auto"/>
            <w:bottom w:val="none" w:sz="0" w:space="0" w:color="auto"/>
            <w:right w:val="none" w:sz="0" w:space="0" w:color="auto"/>
          </w:divBdr>
        </w:div>
      </w:divsChild>
    </w:div>
    <w:div w:id="957881254">
      <w:bodyDiv w:val="1"/>
      <w:marLeft w:val="0"/>
      <w:marRight w:val="0"/>
      <w:marTop w:val="0"/>
      <w:marBottom w:val="0"/>
      <w:divBdr>
        <w:top w:val="none" w:sz="0" w:space="0" w:color="auto"/>
        <w:left w:val="none" w:sz="0" w:space="0" w:color="auto"/>
        <w:bottom w:val="none" w:sz="0" w:space="0" w:color="auto"/>
        <w:right w:val="none" w:sz="0" w:space="0" w:color="auto"/>
      </w:divBdr>
    </w:div>
    <w:div w:id="1151630290">
      <w:bodyDiv w:val="1"/>
      <w:marLeft w:val="0"/>
      <w:marRight w:val="0"/>
      <w:marTop w:val="0"/>
      <w:marBottom w:val="0"/>
      <w:divBdr>
        <w:top w:val="none" w:sz="0" w:space="0" w:color="auto"/>
        <w:left w:val="none" w:sz="0" w:space="0" w:color="auto"/>
        <w:bottom w:val="none" w:sz="0" w:space="0" w:color="auto"/>
        <w:right w:val="none" w:sz="0" w:space="0" w:color="auto"/>
      </w:divBdr>
    </w:div>
    <w:div w:id="1178885532">
      <w:bodyDiv w:val="1"/>
      <w:marLeft w:val="0"/>
      <w:marRight w:val="0"/>
      <w:marTop w:val="0"/>
      <w:marBottom w:val="0"/>
      <w:divBdr>
        <w:top w:val="none" w:sz="0" w:space="0" w:color="auto"/>
        <w:left w:val="none" w:sz="0" w:space="0" w:color="auto"/>
        <w:bottom w:val="none" w:sz="0" w:space="0" w:color="auto"/>
        <w:right w:val="none" w:sz="0" w:space="0" w:color="auto"/>
      </w:divBdr>
      <w:divsChild>
        <w:div w:id="1569799467">
          <w:marLeft w:val="274"/>
          <w:marRight w:val="0"/>
          <w:marTop w:val="0"/>
          <w:marBottom w:val="0"/>
          <w:divBdr>
            <w:top w:val="none" w:sz="0" w:space="0" w:color="auto"/>
            <w:left w:val="none" w:sz="0" w:space="0" w:color="auto"/>
            <w:bottom w:val="none" w:sz="0" w:space="0" w:color="auto"/>
            <w:right w:val="none" w:sz="0" w:space="0" w:color="auto"/>
          </w:divBdr>
        </w:div>
      </w:divsChild>
    </w:div>
    <w:div w:id="1231505049">
      <w:bodyDiv w:val="1"/>
      <w:marLeft w:val="0"/>
      <w:marRight w:val="0"/>
      <w:marTop w:val="0"/>
      <w:marBottom w:val="0"/>
      <w:divBdr>
        <w:top w:val="none" w:sz="0" w:space="0" w:color="auto"/>
        <w:left w:val="none" w:sz="0" w:space="0" w:color="auto"/>
        <w:bottom w:val="none" w:sz="0" w:space="0" w:color="auto"/>
        <w:right w:val="none" w:sz="0" w:space="0" w:color="auto"/>
      </w:divBdr>
      <w:divsChild>
        <w:div w:id="1587878546">
          <w:marLeft w:val="187"/>
          <w:marRight w:val="0"/>
          <w:marTop w:val="120"/>
          <w:marBottom w:val="0"/>
          <w:divBdr>
            <w:top w:val="none" w:sz="0" w:space="0" w:color="auto"/>
            <w:left w:val="none" w:sz="0" w:space="0" w:color="auto"/>
            <w:bottom w:val="none" w:sz="0" w:space="0" w:color="auto"/>
            <w:right w:val="none" w:sz="0" w:space="0" w:color="auto"/>
          </w:divBdr>
        </w:div>
        <w:div w:id="1825509650">
          <w:marLeft w:val="187"/>
          <w:marRight w:val="0"/>
          <w:marTop w:val="120"/>
          <w:marBottom w:val="0"/>
          <w:divBdr>
            <w:top w:val="none" w:sz="0" w:space="0" w:color="auto"/>
            <w:left w:val="none" w:sz="0" w:space="0" w:color="auto"/>
            <w:bottom w:val="none" w:sz="0" w:space="0" w:color="auto"/>
            <w:right w:val="none" w:sz="0" w:space="0" w:color="auto"/>
          </w:divBdr>
        </w:div>
        <w:div w:id="98259932">
          <w:marLeft w:val="187"/>
          <w:marRight w:val="0"/>
          <w:marTop w:val="120"/>
          <w:marBottom w:val="0"/>
          <w:divBdr>
            <w:top w:val="none" w:sz="0" w:space="0" w:color="auto"/>
            <w:left w:val="none" w:sz="0" w:space="0" w:color="auto"/>
            <w:bottom w:val="none" w:sz="0" w:space="0" w:color="auto"/>
            <w:right w:val="none" w:sz="0" w:space="0" w:color="auto"/>
          </w:divBdr>
        </w:div>
        <w:div w:id="28917462">
          <w:marLeft w:val="187"/>
          <w:marRight w:val="0"/>
          <w:marTop w:val="120"/>
          <w:marBottom w:val="0"/>
          <w:divBdr>
            <w:top w:val="none" w:sz="0" w:space="0" w:color="auto"/>
            <w:left w:val="none" w:sz="0" w:space="0" w:color="auto"/>
            <w:bottom w:val="none" w:sz="0" w:space="0" w:color="auto"/>
            <w:right w:val="none" w:sz="0" w:space="0" w:color="auto"/>
          </w:divBdr>
        </w:div>
        <w:div w:id="1269964168">
          <w:marLeft w:val="187"/>
          <w:marRight w:val="0"/>
          <w:marTop w:val="120"/>
          <w:marBottom w:val="0"/>
          <w:divBdr>
            <w:top w:val="none" w:sz="0" w:space="0" w:color="auto"/>
            <w:left w:val="none" w:sz="0" w:space="0" w:color="auto"/>
            <w:bottom w:val="none" w:sz="0" w:space="0" w:color="auto"/>
            <w:right w:val="none" w:sz="0" w:space="0" w:color="auto"/>
          </w:divBdr>
        </w:div>
        <w:div w:id="158621054">
          <w:marLeft w:val="187"/>
          <w:marRight w:val="0"/>
          <w:marTop w:val="120"/>
          <w:marBottom w:val="0"/>
          <w:divBdr>
            <w:top w:val="none" w:sz="0" w:space="0" w:color="auto"/>
            <w:left w:val="none" w:sz="0" w:space="0" w:color="auto"/>
            <w:bottom w:val="none" w:sz="0" w:space="0" w:color="auto"/>
            <w:right w:val="none" w:sz="0" w:space="0" w:color="auto"/>
          </w:divBdr>
        </w:div>
        <w:div w:id="1983001552">
          <w:marLeft w:val="187"/>
          <w:marRight w:val="0"/>
          <w:marTop w:val="120"/>
          <w:marBottom w:val="0"/>
          <w:divBdr>
            <w:top w:val="none" w:sz="0" w:space="0" w:color="auto"/>
            <w:left w:val="none" w:sz="0" w:space="0" w:color="auto"/>
            <w:bottom w:val="none" w:sz="0" w:space="0" w:color="auto"/>
            <w:right w:val="none" w:sz="0" w:space="0" w:color="auto"/>
          </w:divBdr>
        </w:div>
      </w:divsChild>
    </w:div>
    <w:div w:id="1274751726">
      <w:bodyDiv w:val="1"/>
      <w:marLeft w:val="0"/>
      <w:marRight w:val="0"/>
      <w:marTop w:val="0"/>
      <w:marBottom w:val="0"/>
      <w:divBdr>
        <w:top w:val="none" w:sz="0" w:space="0" w:color="auto"/>
        <w:left w:val="none" w:sz="0" w:space="0" w:color="auto"/>
        <w:bottom w:val="none" w:sz="0" w:space="0" w:color="auto"/>
        <w:right w:val="none" w:sz="0" w:space="0" w:color="auto"/>
      </w:divBdr>
    </w:div>
    <w:div w:id="1414547729">
      <w:bodyDiv w:val="1"/>
      <w:marLeft w:val="0"/>
      <w:marRight w:val="0"/>
      <w:marTop w:val="0"/>
      <w:marBottom w:val="0"/>
      <w:divBdr>
        <w:top w:val="none" w:sz="0" w:space="0" w:color="auto"/>
        <w:left w:val="none" w:sz="0" w:space="0" w:color="auto"/>
        <w:bottom w:val="none" w:sz="0" w:space="0" w:color="auto"/>
        <w:right w:val="none" w:sz="0" w:space="0" w:color="auto"/>
      </w:divBdr>
    </w:div>
    <w:div w:id="1494490073">
      <w:bodyDiv w:val="1"/>
      <w:marLeft w:val="0"/>
      <w:marRight w:val="0"/>
      <w:marTop w:val="0"/>
      <w:marBottom w:val="0"/>
      <w:divBdr>
        <w:top w:val="none" w:sz="0" w:space="0" w:color="auto"/>
        <w:left w:val="none" w:sz="0" w:space="0" w:color="auto"/>
        <w:bottom w:val="none" w:sz="0" w:space="0" w:color="auto"/>
        <w:right w:val="none" w:sz="0" w:space="0" w:color="auto"/>
      </w:divBdr>
      <w:divsChild>
        <w:div w:id="645672292">
          <w:marLeft w:val="274"/>
          <w:marRight w:val="0"/>
          <w:marTop w:val="0"/>
          <w:marBottom w:val="0"/>
          <w:divBdr>
            <w:top w:val="none" w:sz="0" w:space="0" w:color="auto"/>
            <w:left w:val="none" w:sz="0" w:space="0" w:color="auto"/>
            <w:bottom w:val="none" w:sz="0" w:space="0" w:color="auto"/>
            <w:right w:val="none" w:sz="0" w:space="0" w:color="auto"/>
          </w:divBdr>
        </w:div>
      </w:divsChild>
    </w:div>
    <w:div w:id="1510025645">
      <w:bodyDiv w:val="1"/>
      <w:marLeft w:val="0"/>
      <w:marRight w:val="0"/>
      <w:marTop w:val="0"/>
      <w:marBottom w:val="0"/>
      <w:divBdr>
        <w:top w:val="none" w:sz="0" w:space="0" w:color="auto"/>
        <w:left w:val="none" w:sz="0" w:space="0" w:color="auto"/>
        <w:bottom w:val="none" w:sz="0" w:space="0" w:color="auto"/>
        <w:right w:val="none" w:sz="0" w:space="0" w:color="auto"/>
      </w:divBdr>
    </w:div>
    <w:div w:id="1631353517">
      <w:bodyDiv w:val="1"/>
      <w:marLeft w:val="0"/>
      <w:marRight w:val="0"/>
      <w:marTop w:val="0"/>
      <w:marBottom w:val="0"/>
      <w:divBdr>
        <w:top w:val="none" w:sz="0" w:space="0" w:color="auto"/>
        <w:left w:val="none" w:sz="0" w:space="0" w:color="auto"/>
        <w:bottom w:val="none" w:sz="0" w:space="0" w:color="auto"/>
        <w:right w:val="none" w:sz="0" w:space="0" w:color="auto"/>
      </w:divBdr>
      <w:divsChild>
        <w:div w:id="1750300317">
          <w:marLeft w:val="274"/>
          <w:marRight w:val="0"/>
          <w:marTop w:val="0"/>
          <w:marBottom w:val="267"/>
          <w:divBdr>
            <w:top w:val="none" w:sz="0" w:space="0" w:color="auto"/>
            <w:left w:val="none" w:sz="0" w:space="0" w:color="auto"/>
            <w:bottom w:val="none" w:sz="0" w:space="0" w:color="auto"/>
            <w:right w:val="none" w:sz="0" w:space="0" w:color="auto"/>
          </w:divBdr>
        </w:div>
        <w:div w:id="2017461646">
          <w:marLeft w:val="274"/>
          <w:marRight w:val="0"/>
          <w:marTop w:val="0"/>
          <w:marBottom w:val="267"/>
          <w:divBdr>
            <w:top w:val="none" w:sz="0" w:space="0" w:color="auto"/>
            <w:left w:val="none" w:sz="0" w:space="0" w:color="auto"/>
            <w:bottom w:val="none" w:sz="0" w:space="0" w:color="auto"/>
            <w:right w:val="none" w:sz="0" w:space="0" w:color="auto"/>
          </w:divBdr>
        </w:div>
        <w:div w:id="1649895253">
          <w:marLeft w:val="274"/>
          <w:marRight w:val="0"/>
          <w:marTop w:val="0"/>
          <w:marBottom w:val="267"/>
          <w:divBdr>
            <w:top w:val="none" w:sz="0" w:space="0" w:color="auto"/>
            <w:left w:val="none" w:sz="0" w:space="0" w:color="auto"/>
            <w:bottom w:val="none" w:sz="0" w:space="0" w:color="auto"/>
            <w:right w:val="none" w:sz="0" w:space="0" w:color="auto"/>
          </w:divBdr>
        </w:div>
      </w:divsChild>
    </w:div>
    <w:div w:id="2006663625">
      <w:bodyDiv w:val="1"/>
      <w:marLeft w:val="0"/>
      <w:marRight w:val="0"/>
      <w:marTop w:val="0"/>
      <w:marBottom w:val="0"/>
      <w:divBdr>
        <w:top w:val="none" w:sz="0" w:space="0" w:color="auto"/>
        <w:left w:val="none" w:sz="0" w:space="0" w:color="auto"/>
        <w:bottom w:val="none" w:sz="0" w:space="0" w:color="auto"/>
        <w:right w:val="none" w:sz="0" w:space="0" w:color="auto"/>
      </w:divBdr>
    </w:div>
    <w:div w:id="202632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dkrs.gov.ua/kru/en/" TargetMode="External"/><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zakon.rada.gov.ua/laws/show/922-19" TargetMode="External"/><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9.png"/><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Deloitte colors">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Deloitte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2019-01-16T00:00:00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A2B4556BFD404DAA74918B78929EEC" ma:contentTypeVersion="10" ma:contentTypeDescription="Een nieuw document maken." ma:contentTypeScope="" ma:versionID="27883cf0696ffc1a738a295545f82fc7">
  <xsd:schema xmlns:xsd="http://www.w3.org/2001/XMLSchema" xmlns:xs="http://www.w3.org/2001/XMLSchema" xmlns:p="http://schemas.microsoft.com/office/2006/metadata/properties" xmlns:ns2="a9880c47-5f20-4d29-8faf-048e4cff056b" xmlns:ns3="3be62084-8d3d-4a2c-8427-ccb5e188ad14" targetNamespace="http://schemas.microsoft.com/office/2006/metadata/properties" ma:root="true" ma:fieldsID="3902a6a8025366eae9c1c3dfb880b1fc" ns2:_="" ns3:_="">
    <xsd:import namespace="a9880c47-5f20-4d29-8faf-048e4cff056b"/>
    <xsd:import namespace="3be62084-8d3d-4a2c-8427-ccb5e188ad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AutoTags" minOccurs="0"/>
                <xsd:element ref="ns3:SharedWithUsers" minOccurs="0"/>
                <xsd:element ref="ns3:SharedWithDetail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880c47-5f20-4d29-8faf-048e4cff0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62084-8d3d-4a2c-8427-ccb5e188ad1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0B0538-3DB7-41EC-9039-03F76EFAF5F9}">
  <ds:schemaRefs>
    <ds:schemaRef ds:uri="http://schemas.microsoft.com/sharepoint/v3/contenttype/forms"/>
  </ds:schemaRefs>
</ds:datastoreItem>
</file>

<file path=customXml/itemProps3.xml><?xml version="1.0" encoding="utf-8"?>
<ds:datastoreItem xmlns:ds="http://schemas.openxmlformats.org/officeDocument/2006/customXml" ds:itemID="{01E555E7-4AF2-4C4F-BAE9-40820CEAC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880c47-5f20-4d29-8faf-048e4cff056b"/>
    <ds:schemaRef ds:uri="3be62084-8d3d-4a2c-8427-ccb5e188ad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4AC31F-3B67-4EB8-9993-3A40A9A1A2D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ABF958B-50DF-4B8F-B699-2067A51D1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2507</Words>
  <Characters>14293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Proposal_A4</vt:lpstr>
    </vt:vector>
  </TitlesOfParts>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Proposal_A4</dc:title>
  <dc:subject>Study on up-take of emerging technologies in public procurement</dc:subject>
  <dc:creator>Doumbouya, Laura (BE - Brussels)</dc:creator>
  <cp:keywords/>
  <dc:description/>
  <cp:lastModifiedBy>Ira</cp:lastModifiedBy>
  <cp:revision>33</cp:revision>
  <cp:lastPrinted>2016-04-04T15:14:00Z</cp:lastPrinted>
  <dcterms:created xsi:type="dcterms:W3CDTF">2019-10-27T14:56:00Z</dcterms:created>
  <dcterms:modified xsi:type="dcterms:W3CDTF">2020-10-21T18:51:00Z</dcterms:modified>
  <cp:category>Basic</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0x010100B8A2B4556BFD404DAA74918B78929EEC</vt:lpwstr>
  </property>
</Properties>
</file>