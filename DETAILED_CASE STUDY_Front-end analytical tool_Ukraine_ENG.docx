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64453" w14:textId="5066F43F" w:rsidR="00DF3BD3" w:rsidRPr="00F41269" w:rsidRDefault="00BF5571" w:rsidP="00BF5571">
      <w:pPr>
        <w:pStyle w:val="Heading1"/>
        <w:spacing w:after="360"/>
        <w:ind w:left="709"/>
        <w:rPr>
          <w:lang w:val="en-GB"/>
        </w:rPr>
      </w:pPr>
      <w:r w:rsidRPr="00F41269">
        <w:rPr>
          <w:lang w:val="en-GB"/>
        </w:rPr>
        <w:t>Detailed Case Study</w:t>
      </w:r>
    </w:p>
    <w:p w14:paraId="43F75504" w14:textId="77777777" w:rsidR="00BF5571" w:rsidRPr="00F41269" w:rsidRDefault="00BF5571" w:rsidP="00BF5571">
      <w:pPr>
        <w:pStyle w:val="Heading1"/>
        <w:spacing w:after="120" w:line="240" w:lineRule="auto"/>
        <w:ind w:left="709"/>
        <w:rPr>
          <w:sz w:val="50"/>
          <w:szCs w:val="50"/>
          <w:lang w:val="en-GB"/>
        </w:rPr>
      </w:pPr>
      <w:r w:rsidRPr="00F41269">
        <w:rPr>
          <w:sz w:val="50"/>
          <w:szCs w:val="50"/>
          <w:lang w:val="en-GB"/>
        </w:rPr>
        <w:t xml:space="preserve">Development of online data-driven monitoring methodologies and piloting analytical and monitoring tools by the State Audit Service of Ukraine – </w:t>
      </w:r>
    </w:p>
    <w:p w14:paraId="7058089B" w14:textId="51FF233A" w:rsidR="00BF5571" w:rsidRPr="00F41269" w:rsidRDefault="00BF5571" w:rsidP="00A242C1">
      <w:pPr>
        <w:pStyle w:val="Heading1"/>
        <w:spacing w:after="360" w:line="240" w:lineRule="auto"/>
        <w:ind w:left="709"/>
        <w:rPr>
          <w:sz w:val="50"/>
          <w:szCs w:val="50"/>
          <w:lang w:val="en-GB"/>
        </w:rPr>
      </w:pPr>
      <w:r w:rsidRPr="00F41269">
        <w:rPr>
          <w:sz w:val="50"/>
          <w:szCs w:val="50"/>
          <w:lang w:val="en-GB"/>
        </w:rPr>
        <w:t>Development and implementation of front-end analytical tool</w:t>
      </w:r>
    </w:p>
    <w:p w14:paraId="41B54F66" w14:textId="0E516B0A" w:rsidR="002650F5" w:rsidRPr="00F41269" w:rsidRDefault="445AC446" w:rsidP="00BF5571">
      <w:pPr>
        <w:pStyle w:val="Heading2"/>
        <w:spacing w:before="480" w:line="240" w:lineRule="auto"/>
        <w:rPr>
          <w:color w:val="86BC25" w:themeColor="accent1"/>
        </w:rPr>
      </w:pPr>
      <w:r w:rsidRPr="00F41269">
        <w:rPr>
          <w:color w:val="86BC25" w:themeColor="accent1"/>
        </w:rPr>
        <w:t xml:space="preserve">Big data and </w:t>
      </w:r>
      <w:r w:rsidR="00A242C1" w:rsidRPr="00F41269">
        <w:rPr>
          <w:color w:val="86BC25" w:themeColor="accent1"/>
        </w:rPr>
        <w:t>data analytics-based online monitoring of public procurement</w:t>
      </w:r>
    </w:p>
    <w:p w14:paraId="20DA9275" w14:textId="22EF9D79" w:rsidR="00A242C1" w:rsidRPr="00F41269" w:rsidRDefault="00A242C1" w:rsidP="00A242C1">
      <w:pPr>
        <w:pStyle w:val="Heading3"/>
        <w:ind w:left="0" w:firstLine="0"/>
      </w:pPr>
      <w:r w:rsidRPr="00F41269">
        <w:t xml:space="preserve">Data-driven and risk-based </w:t>
      </w:r>
      <w:r w:rsidR="00C46922" w:rsidRPr="00F41269">
        <w:t>front-end</w:t>
      </w:r>
      <w:r w:rsidRPr="00F41269">
        <w:t xml:space="preserve"> </w:t>
      </w:r>
      <w:r w:rsidR="00C46922" w:rsidRPr="00F41269">
        <w:t>tool</w:t>
      </w:r>
      <w:r w:rsidRPr="00F41269">
        <w:t xml:space="preserve"> for </w:t>
      </w:r>
      <w:r w:rsidR="00C46922" w:rsidRPr="00F41269">
        <w:t>monitoring</w:t>
      </w:r>
      <w:r w:rsidRPr="00F41269">
        <w:t xml:space="preserve"> digital procurement transactions using the Open Contracting Data Standard </w:t>
      </w:r>
      <w:r w:rsidR="00C46922" w:rsidRPr="00F41269">
        <w:t>–</w:t>
      </w:r>
      <w:r w:rsidRPr="00F41269">
        <w:t xml:space="preserve"> Transformation and Analytics</w:t>
      </w:r>
    </w:p>
    <w:tbl>
      <w:tblPr>
        <w:tblStyle w:val="TableGrid"/>
        <w:tblW w:w="10155" w:type="dxa"/>
        <w:tblInd w:w="-2" w:type="dxa"/>
        <w:tblCellMar>
          <w:top w:w="57" w:type="dxa"/>
          <w:left w:w="57" w:type="dxa"/>
          <w:bottom w:w="57" w:type="dxa"/>
          <w:right w:w="57" w:type="dxa"/>
        </w:tblCellMar>
        <w:tblLook w:val="04A0" w:firstRow="1" w:lastRow="0" w:firstColumn="1" w:lastColumn="0" w:noHBand="0" w:noVBand="1"/>
      </w:tblPr>
      <w:tblGrid>
        <w:gridCol w:w="534"/>
        <w:gridCol w:w="4288"/>
        <w:gridCol w:w="504"/>
        <w:gridCol w:w="4829"/>
      </w:tblGrid>
      <w:tr w:rsidR="00007837" w:rsidRPr="00F41269" w14:paraId="4B20FEE8" w14:textId="77777777" w:rsidTr="3285FE89">
        <w:trPr>
          <w:cnfStyle w:val="100000000000" w:firstRow="1" w:lastRow="0" w:firstColumn="0" w:lastColumn="0" w:oddVBand="0" w:evenVBand="0" w:oddHBand="0" w:evenHBand="0" w:firstRowFirstColumn="0" w:firstRowLastColumn="0" w:lastRowFirstColumn="0" w:lastRowLastColumn="0"/>
          <w:trHeight w:val="510"/>
        </w:trPr>
        <w:tc>
          <w:tcPr>
            <w:tcW w:w="53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8ECB6F4" w14:textId="77777777" w:rsidR="00007837" w:rsidRPr="00F41269" w:rsidRDefault="00007837" w:rsidP="00B43C37">
            <w:pPr>
              <w:spacing w:after="0"/>
              <w:jc w:val="left"/>
              <w:rPr>
                <w:lang w:val="en-GB"/>
              </w:rPr>
            </w:pPr>
            <w:r w:rsidRPr="00F41269">
              <w:rPr>
                <w:lang w:val="en-GB"/>
              </w:rPr>
              <mc:AlternateContent>
                <mc:Choice Requires="wps">
                  <w:drawing>
                    <wp:anchor distT="0" distB="0" distL="114300" distR="114300" simplePos="0" relativeHeight="251658245"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shape id="Freeform 31" style="position:absolute;margin-left:1.5pt;margin-top:.1pt;width:15.3pt;height:15.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spid="_x0000_s1026" fillcolor="#86bc25 [3204]" stroked="f"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" w14:anchorId="3F96CCAC">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4288"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7A8B678" w14:textId="77777777" w:rsidR="001C68AC" w:rsidRPr="00F41269" w:rsidRDefault="00007837" w:rsidP="001C68AC">
            <w:pPr>
              <w:spacing w:after="0"/>
              <w:rPr>
                <w:lang w:val="en-GB"/>
              </w:rPr>
            </w:pPr>
            <w:r w:rsidRPr="00F41269">
              <w:rPr>
                <w:b/>
                <w:lang w:val="en-GB"/>
              </w:rPr>
              <w:t>Lead Organisation</w:t>
            </w:r>
            <w:r w:rsidRPr="00F41269">
              <w:rPr>
                <w:lang w:val="en-GB"/>
              </w:rPr>
              <w:t xml:space="preserve">: </w:t>
            </w:r>
          </w:p>
          <w:p w14:paraId="2EC7345D" w14:textId="63447481" w:rsidR="001C68AC" w:rsidRPr="00F41269" w:rsidRDefault="001B3277" w:rsidP="00C46922">
            <w:pPr>
              <w:spacing w:after="0"/>
              <w:jc w:val="left"/>
              <w:rPr>
                <w:lang w:val="en-GB"/>
              </w:rPr>
            </w:pPr>
            <w:r w:rsidRPr="00F41269">
              <w:rPr>
                <w:lang w:val="en-GB"/>
              </w:rPr>
              <w:t>State Audit Service of Ukraine (SASU)</w:t>
            </w:r>
            <w:r w:rsidR="001C68AC" w:rsidRPr="00F41269">
              <w:rPr>
                <w:lang w:val="en-GB"/>
              </w:rPr>
              <w:t xml:space="preserve">; </w:t>
            </w:r>
          </w:p>
          <w:p w14:paraId="6FB7E6AD" w14:textId="0AEE13B0" w:rsidR="001C68AC" w:rsidRPr="00F41269" w:rsidRDefault="001B3277" w:rsidP="00C46922">
            <w:pPr>
              <w:spacing w:after="0"/>
              <w:jc w:val="left"/>
              <w:rPr>
                <w:lang w:val="en-GB"/>
              </w:rPr>
            </w:pPr>
            <w:r w:rsidRPr="00F41269">
              <w:rPr>
                <w:lang w:val="en-GB"/>
              </w:rPr>
              <w:t>Ministry for Development of Economy, Trade and Agriculture</w:t>
            </w:r>
            <w:r w:rsidR="001C68AC" w:rsidRPr="00F41269">
              <w:rPr>
                <w:lang w:val="en-GB"/>
              </w:rPr>
              <w:t xml:space="preserve"> (MDETA)</w:t>
            </w:r>
            <w:r w:rsidR="00B00896" w:rsidRPr="00F41269">
              <w:rPr>
                <w:lang w:val="en-GB"/>
              </w:rPr>
              <w:t xml:space="preserve">; </w:t>
            </w:r>
          </w:p>
          <w:p w14:paraId="5C33A660" w14:textId="276652BA" w:rsidR="00007837" w:rsidRPr="00F41269" w:rsidRDefault="00B00896" w:rsidP="00C46922">
            <w:pPr>
              <w:spacing w:after="0"/>
              <w:jc w:val="left"/>
              <w:rPr>
                <w:lang w:val="en-GB"/>
              </w:rPr>
            </w:pPr>
            <w:r w:rsidRPr="00F41269">
              <w:rPr>
                <w:lang w:val="en-GB"/>
              </w:rPr>
              <w:t>European Bank for Reconstruction and Development (EBRD)</w:t>
            </w:r>
            <w:r w:rsidR="001C68AC" w:rsidRPr="00F41269">
              <w:rPr>
                <w:lang w:val="en-GB"/>
              </w:rPr>
              <w:t>.</w:t>
            </w:r>
          </w:p>
        </w:tc>
        <w:tc>
          <w:tcPr>
            <w:tcW w:w="50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448294C1" w14:textId="77777777" w:rsidR="00007837" w:rsidRPr="00F41269" w:rsidRDefault="00007837" w:rsidP="00B43C37">
            <w:pPr>
              <w:spacing w:after="0"/>
              <w:jc w:val="left"/>
              <w:rPr>
                <w:b/>
                <w:lang w:val="en-GB"/>
              </w:rPr>
            </w:pPr>
            <w:r w:rsidRPr="00F41269">
              <w:rPr>
                <w:lang w:val="en-GB"/>
              </w:rPr>
              <mc:AlternateContent>
                <mc:Choice Requires="wps">
                  <w:drawing>
                    <wp:anchor distT="0" distB="0" distL="114300" distR="114300" simplePos="0" relativeHeight="251658244"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 id="Freeform 24" style="position:absolute;margin-left:2.05pt;margin-top:.1pt;width:11.7pt;height:17.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spid="_x0000_s1026" fillcolor="#86bc25 [3204]" stroked="f"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" w14:anchorId="7FFEADDC">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8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918ED2" w14:textId="1468D257" w:rsidR="00007837" w:rsidRPr="00F41269" w:rsidRDefault="00007837" w:rsidP="001B3277">
            <w:pPr>
              <w:spacing w:after="0"/>
              <w:jc w:val="left"/>
              <w:rPr>
                <w:b/>
                <w:lang w:val="en-GB"/>
              </w:rPr>
            </w:pPr>
            <w:r w:rsidRPr="00F41269">
              <w:rPr>
                <w:b/>
                <w:lang w:val="en-GB"/>
              </w:rPr>
              <w:t>Location:</w:t>
            </w:r>
            <w:r w:rsidR="00B00896" w:rsidRPr="00F41269">
              <w:rPr>
                <w:b/>
                <w:lang w:val="en-GB"/>
              </w:rPr>
              <w:t xml:space="preserve"> </w:t>
            </w:r>
            <w:r w:rsidR="001B3277" w:rsidRPr="00F41269">
              <w:rPr>
                <w:lang w:val="en-GB"/>
              </w:rPr>
              <w:t>Ukraine</w:t>
            </w:r>
          </w:p>
        </w:tc>
      </w:tr>
      <w:tr w:rsidR="00007837" w:rsidRPr="00F41269" w14:paraId="6C06F34A"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F41269" w:rsidRDefault="00A5467B" w:rsidP="00201EBB">
            <w:pPr>
              <w:spacing w:after="0"/>
              <w:jc w:val="left"/>
              <w:rPr>
                <w:lang w:val="en-GB" w:eastAsia="en-GB"/>
              </w:rPr>
            </w:pPr>
            <w:r w:rsidRPr="00F41269">
              <w:rPr>
                <w:lang w:val="en-GB"/>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group id="Group 521" style="position:absolute;margin-left:7.5pt;margin-top:.8pt;width:4.95pt;height:18.05pt;z-index:251658251;mso-width-relative:margin;mso-height-relative:margin" coordsize="58,212" coordorigin="141,64" o:spid="_x0000_s1026" w14:anchorId="5F9AFB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">
                      <v:shape id="Freeform 260" style="position:absolute;left:149;top:234;width:42;height:42;visibility:visible;mso-wrap-style:square;v-text-anchor:top" coordsize="64,64" o:spid="_x0000_s1027" filled="f" stroked="f" path="m32,c14,,,14,,32,,49,14,64,32,64,49,64,64,49,64,32,64,14,49,,32,xm32,42c26,42,21,38,21,32v,-6,5,-11,11,-11c38,21,42,26,42,32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v:path arrowok="t" o:connecttype="custom" o:connectlocs="21,0;0,21;21,42;42,21;21,0;21,28;14,21;21,14;28,21;21,28" o:connectangles="0,0,0,0,0,0,0,0,0,0"/>
                        <o:lock v:ext="edit" verticies="t"/>
                      </v:shape>
                      <v:shape id="Freeform 261" style="position:absolute;left:141;top:64;width:58;height:155;visibility:visible;mso-wrap-style:square;v-text-anchor:top" coordsize="86,234" o:spid="_x0000_s1028" filled="f" stroked="f" path="m21,234v,,,,,c22,234,22,234,22,234v41,,41,,41,c64,234,64,234,64,234v,,,,,c70,234,74,230,75,224,85,11,85,11,85,11,86,5,81,,75,v,,,,,c11,,11,,11,v,,-1,,-1,c4,,,5,,11,11,224,11,224,11,224v,6,5,10,10,10xm63,21c54,213,54,213,54,213v-23,,-23,,-23,c22,21,22,21,22,21r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v:path arrowok="t" o:connecttype="custom" o:connectlocs="14,155;14,155;15,155;42,155;43,155;43,155;51,148;57,7;51,0;51,0;7,0;7,0;0,7;7,148;14,155;42,14;36,141;21,141;15,14;42,14" o:connectangles="0,0,0,0,0,0,0,0,0,0,0,0,0,0,0,0,0,0,0,0"/>
                        <o:lock v:ext="edit" verticies="t"/>
                      </v:shape>
                    </v:group>
                  </w:pict>
                </mc:Fallback>
              </mc:AlternateContent>
            </w:r>
          </w:p>
        </w:tc>
        <w:tc>
          <w:tcPr>
            <w:tcW w:w="9621" w:type="dxa"/>
            <w:gridSpan w:val="3"/>
            <w:tcBorders>
              <w:top w:val="dashed" w:sz="18" w:space="0" w:color="7F7F7F" w:themeColor="text1" w:themeTint="80"/>
              <w:bottom w:val="dashed" w:sz="18" w:space="0" w:color="7F7F7F" w:themeColor="text1" w:themeTint="80"/>
            </w:tcBorders>
          </w:tcPr>
          <w:p w14:paraId="63B9DAAC" w14:textId="43010FF8" w:rsidR="00007837" w:rsidRPr="00F41269" w:rsidRDefault="445AC446" w:rsidP="00C46922">
            <w:pPr>
              <w:spacing w:after="0"/>
              <w:jc w:val="left"/>
              <w:rPr>
                <w:b/>
                <w:bCs/>
                <w:lang w:val="en-GB"/>
              </w:rPr>
            </w:pPr>
            <w:r w:rsidRPr="00F41269">
              <w:rPr>
                <w:b/>
                <w:bCs/>
                <w:lang w:val="en-GB"/>
              </w:rPr>
              <w:t xml:space="preserve">Problem Statement: </w:t>
            </w:r>
            <w:r w:rsidRPr="00F41269">
              <w:rPr>
                <w:lang w:val="en-GB"/>
              </w:rPr>
              <w:t xml:space="preserve">At any one time, the national e-procurement system of Ukraine (Prozorro) contains up to </w:t>
            </w:r>
            <w:r w:rsidRPr="00F41269">
              <w:rPr>
                <w:b/>
                <w:bCs/>
                <w:lang w:val="en-GB"/>
              </w:rPr>
              <w:t>18,000 active procedures</w:t>
            </w:r>
            <w:r w:rsidRPr="00F41269">
              <w:rPr>
                <w:lang w:val="en-GB"/>
              </w:rPr>
              <w:t xml:space="preserve"> at various stages</w:t>
            </w:r>
            <w:r w:rsidR="00C46922" w:rsidRPr="00F41269">
              <w:rPr>
                <w:lang w:val="en-GB"/>
              </w:rPr>
              <w:t>, 9% of which are marked as risky,</w:t>
            </w:r>
            <w:r w:rsidRPr="00F41269">
              <w:rPr>
                <w:lang w:val="en-GB"/>
              </w:rPr>
              <w:t xml:space="preserve"> and the State Audit Service of Ukraine (SASU) has </w:t>
            </w:r>
            <w:r w:rsidR="00C46922" w:rsidRPr="00F41269">
              <w:rPr>
                <w:lang w:val="en-GB"/>
              </w:rPr>
              <w:t>limited auditors’ resources engaged in carrying out monitoring</w:t>
            </w:r>
            <w:r w:rsidRPr="00F41269">
              <w:rPr>
                <w:lang w:val="en-GB"/>
              </w:rPr>
              <w:t>.</w:t>
            </w:r>
            <w:r w:rsidR="00C46922" w:rsidRPr="00F41269">
              <w:rPr>
                <w:rFonts w:ascii="Verdana" w:eastAsia="Verdana" w:hAnsi="Verdana" w:cs="Verdana"/>
                <w:color w:val="000000"/>
                <w:sz w:val="20"/>
                <w:szCs w:val="20"/>
                <w:lang w:val="en-GB"/>
              </w:rPr>
              <w:t xml:space="preserve"> </w:t>
            </w:r>
            <w:r w:rsidR="00C46922" w:rsidRPr="00F41269">
              <w:rPr>
                <w:lang w:val="en-GB"/>
              </w:rPr>
              <w:t xml:space="preserve">Auditors are expected to manage their workflow in a way that they are able to select for monitoring first the procedures where the </w:t>
            </w:r>
            <w:r w:rsidR="00C46922" w:rsidRPr="00F41269">
              <w:rPr>
                <w:b/>
                <w:lang w:val="en-GB"/>
              </w:rPr>
              <w:t>risk of violation is the most likely</w:t>
            </w:r>
            <w:r w:rsidR="00C46922" w:rsidRPr="00F41269">
              <w:rPr>
                <w:lang w:val="en-GB"/>
              </w:rPr>
              <w:t xml:space="preserve"> and/or the </w:t>
            </w:r>
            <w:r w:rsidR="00C46922" w:rsidRPr="00F41269">
              <w:rPr>
                <w:b/>
                <w:lang w:val="en-GB"/>
              </w:rPr>
              <w:t>amount of possible loss is the biggest</w:t>
            </w:r>
            <w:r w:rsidR="00C46922" w:rsidRPr="00F41269">
              <w:rPr>
                <w:lang w:val="en-GB"/>
              </w:rPr>
              <w:t xml:space="preserve"> so that the monitoring process is most effective and efficient by focusing on those procurement procedures that could potentially cause the most significant losses of public funds</w:t>
            </w:r>
            <w:r w:rsidRPr="00F41269">
              <w:rPr>
                <w:lang w:val="en-GB"/>
              </w:rPr>
              <w:t>.</w:t>
            </w:r>
            <w:r w:rsidR="00C46922" w:rsidRPr="00F41269">
              <w:rPr>
                <w:lang w:val="en-GB"/>
              </w:rPr>
              <w:t xml:space="preserve"> Notwithstanding</w:t>
            </w:r>
            <w:r w:rsidR="00F41269">
              <w:rPr>
                <w:lang w:val="en-GB"/>
              </w:rPr>
              <w:t xml:space="preserve"> this</w:t>
            </w:r>
            <w:r w:rsidR="00C46922" w:rsidRPr="00F41269">
              <w:rPr>
                <w:lang w:val="en-GB"/>
              </w:rPr>
              <w:t xml:space="preserve">, the proof of the concept assignment </w:t>
            </w:r>
            <w:r w:rsidR="00C46922" w:rsidRPr="00F41269">
              <w:rPr>
                <w:b/>
                <w:lang w:val="en-GB"/>
              </w:rPr>
              <w:t>demonstrated</w:t>
            </w:r>
            <w:r w:rsidR="00C46922" w:rsidRPr="00F41269">
              <w:rPr>
                <w:lang w:val="en-GB"/>
              </w:rPr>
              <w:t xml:space="preserve"> </w:t>
            </w:r>
            <w:r w:rsidR="00C46922" w:rsidRPr="00F41269">
              <w:rPr>
                <w:b/>
                <w:lang w:val="en-GB"/>
              </w:rPr>
              <w:t>the feasibility of the data-driven risk-based approach</w:t>
            </w:r>
            <w:r w:rsidR="00C46922" w:rsidRPr="00F41269">
              <w:rPr>
                <w:lang w:val="en-GB"/>
              </w:rPr>
              <w:t xml:space="preserve"> of digital procurements monitoring by developing practical methodologies and supporting tools to capture risks described in these methodologies</w:t>
            </w:r>
            <w:ins w:id="0" w:author="chris smith" w:date="2020-10-14T15:16:00Z">
              <w:r w:rsidR="00F41269">
                <w:rPr>
                  <w:lang w:val="en-GB"/>
                </w:rPr>
                <w:t>.</w:t>
              </w:r>
            </w:ins>
            <w:del w:id="1" w:author="chris smith" w:date="2020-10-14T15:16:00Z">
              <w:r w:rsidR="00C46922" w:rsidRPr="00F41269" w:rsidDel="00F41269">
                <w:rPr>
                  <w:lang w:val="en-GB"/>
                </w:rPr>
                <w:delText>,</w:delText>
              </w:r>
            </w:del>
            <w:r w:rsidR="00C46922" w:rsidRPr="00F41269">
              <w:rPr>
                <w:lang w:val="en-GB"/>
              </w:rPr>
              <w:t xml:space="preserve"> </w:t>
            </w:r>
            <w:ins w:id="2" w:author="chris smith" w:date="2020-10-14T15:16:00Z">
              <w:r w:rsidR="00F41269">
                <w:rPr>
                  <w:b/>
                  <w:lang w:val="en-GB"/>
                </w:rPr>
                <w:t>I</w:t>
              </w:r>
            </w:ins>
            <w:del w:id="3" w:author="chris smith" w:date="2020-10-14T15:16:00Z">
              <w:r w:rsidR="00C46922" w:rsidRPr="00F41269" w:rsidDel="00F41269">
                <w:rPr>
                  <w:b/>
                  <w:lang w:val="en-GB"/>
                </w:rPr>
                <w:delText>i</w:delText>
              </w:r>
            </w:del>
            <w:r w:rsidR="00C46922" w:rsidRPr="00F41269">
              <w:rPr>
                <w:b/>
                <w:lang w:val="en-GB"/>
              </w:rPr>
              <w:t>t didn’t account for auditors’ user experience</w:t>
            </w:r>
            <w:ins w:id="4" w:author="chris smith" w:date="2020-10-14T15:16:00Z">
              <w:r w:rsidR="00F41269">
                <w:rPr>
                  <w:b/>
                  <w:lang w:val="en-GB"/>
                </w:rPr>
                <w:t xml:space="preserve"> </w:t>
              </w:r>
              <w:r w:rsidR="00F41269">
                <w:rPr>
                  <w:lang w:val="en-GB"/>
                </w:rPr>
                <w:t>and</w:t>
              </w:r>
            </w:ins>
            <w:del w:id="5" w:author="chris smith" w:date="2020-10-14T15:16:00Z">
              <w:r w:rsidR="00C46922" w:rsidRPr="00F41269" w:rsidDel="00F41269">
                <w:rPr>
                  <w:lang w:val="en-GB"/>
                </w:rPr>
                <w:delText>,</w:delText>
              </w:r>
            </w:del>
            <w:r w:rsidR="00C46922" w:rsidRPr="00F41269">
              <w:rPr>
                <w:lang w:val="en-GB"/>
              </w:rPr>
              <w:t xml:space="preserve"> the generated risk data remained hard to navigate and treat without the appropriate visual interface, which could support auditors decision making process of procedures selection into monitoring.</w:t>
            </w:r>
          </w:p>
        </w:tc>
      </w:tr>
      <w:tr w:rsidR="00007837" w:rsidRPr="00F41269" w14:paraId="2C4A90DF"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F41269" w:rsidRDefault="00007837" w:rsidP="00B43C37">
            <w:pPr>
              <w:spacing w:after="0"/>
              <w:jc w:val="left"/>
              <w:rPr>
                <w:lang w:val="en-GB" w:eastAsia="en-GB"/>
              </w:rPr>
            </w:pPr>
            <w:r w:rsidRPr="00F41269">
              <w:rPr>
                <w:lang w:val="en-GB"/>
              </w:rPr>
              <mc:AlternateContent>
                <mc:Choice Requires="wpg">
                  <w:drawing>
                    <wp:anchor distT="0" distB="0" distL="114300" distR="114300" simplePos="0" relativeHeight="25165824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group id="Group 614" style="position:absolute;margin-left:.4pt;margin-top:4.6pt;width:15.6pt;height:11.95pt;z-index:251658242;mso-width-relative:margin;mso-height-relative:margin" coordsize="184,141" coordorigin="78,99" o:spid="_x0000_s1026" w14:anchorId="4BCF00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">
                      <v:shape id="Freeform 8" style="position:absolute;left:78;top:141;width:28;height:14;visibility:visible;mso-wrap-style:square;v-text-anchor:top" coordsize="43,21" o:spid="_x0000_s1027"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v:path arrowok="t" o:connecttype="custom" o:connectlocs="21,0;7,0;0,7;7,14;21,14;28,7;21,0" o:connectangles="0,0,0,0,0,0,0"/>
                      </v:shape>
                      <v:shape id="Freeform 11" style="position:absolute;left:78;top:99;width:28;height:14;visibility:visible;mso-wrap-style:square;v-text-anchor:top" coordsize="43,21" o:spid="_x0000_s1028"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v:path arrowok="t" o:connecttype="custom" o:connectlocs="21,0;7,0;0,7;7,14;21,14;28,7;21,0" o:connectangles="0,0,0,0,0,0,0"/>
                      </v:shape>
                      <v:shape id="Freeform 12" style="position:absolute;left:78;top:184;width:28;height:14;visibility:visible;mso-wrap-style:square;v-text-anchor:top" coordsize="43,21" o:spid="_x0000_s1029"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v:path arrowok="t" o:connecttype="custom" o:connectlocs="21,0;7,0;0,7;7,14;21,14;28,7;21,0" o:connectangles="0,0,0,0,0,0,0"/>
                      </v:shape>
                      <v:shape id="Freeform 14" style="position:absolute;left:127;top:141;width:135;height:14;visibility:visible;mso-wrap-style:square;v-text-anchor:top" coordsize="202,21" o:spid="_x0000_s1030"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v:path arrowok="t" o:connecttype="custom" o:connectlocs="128,0;7,0;0,7;7,14;128,14;135,7;128,0" o:connectangles="0,0,0,0,0,0,0"/>
                      </v:shape>
                      <v:shape id="Freeform 15" style="position:absolute;left:127;top:99;width:135;height:14;visibility:visible;mso-wrap-style:square;v-text-anchor:top" coordsize="202,21" o:spid="_x0000_s1031" filled="f" stroked="f" path="m10,21v182,,182,,182,c198,21,202,17,202,11,202,5,198,,192,,10,,10,,10,,4,,,5,,11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v:path arrowok="t" o:connecttype="custom" o:connectlocs="7,14;128,14;135,7;128,0;7,0;0,7;7,14" o:connectangles="0,0,0,0,0,0,0"/>
                      </v:shape>
                      <v:shape id="Freeform 16" style="position:absolute;left:127;top:184;width:135;height:14;visibility:visible;mso-wrap-style:square;v-text-anchor:top" coordsize="202,21" o:spid="_x0000_s1032"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v:path arrowok="t" o:connecttype="custom" o:connectlocs="128,0;7,0;0,7;7,14;128,14;135,7;128,0" o:connectangles="0,0,0,0,0,0,0"/>
                      </v:shape>
                      <v:shape id="Freeform 17" style="position:absolute;left:78;top:226;width:28;height:14;visibility:visible;mso-wrap-style:square;v-text-anchor:top" coordsize="43,21" o:spid="_x0000_s1033"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v:path arrowok="t" o:connecttype="custom" o:connectlocs="21,0;7,0;0,7;7,14;21,14;28,7;21,0" o:connectangles="0,0,0,0,0,0,0"/>
                      </v:shape>
                      <v:shape id="Freeform 18" style="position:absolute;left:127;top:226;width:135;height:14;visibility:visible;mso-wrap-style:square;v-text-anchor:top" coordsize="202,21" o:spid="_x0000_s1034"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v:path arrowok="t" o:connecttype="custom" o:connectlocs="128,0;7,0;0,7;7,14;128,14;135,7;128,0" o:connectangles="0,0,0,0,0,0,0"/>
                      </v:shape>
                    </v:group>
                  </w:pict>
                </mc:Fallback>
              </mc:AlternateContent>
            </w:r>
          </w:p>
        </w:tc>
        <w:tc>
          <w:tcPr>
            <w:tcW w:w="9621" w:type="dxa"/>
            <w:gridSpan w:val="3"/>
            <w:tcBorders>
              <w:top w:val="dashed" w:sz="18" w:space="0" w:color="7F7F7F" w:themeColor="text1" w:themeTint="80"/>
              <w:bottom w:val="dashed" w:sz="18" w:space="0" w:color="7F7F7F" w:themeColor="text1" w:themeTint="80"/>
            </w:tcBorders>
          </w:tcPr>
          <w:p w14:paraId="7DA489E2" w14:textId="7EB8422D" w:rsidR="00007837" w:rsidRPr="00F41269" w:rsidRDefault="3285FE89" w:rsidP="00F8573E">
            <w:pPr>
              <w:spacing w:after="0"/>
              <w:jc w:val="left"/>
              <w:rPr>
                <w:lang w:val="en-GB"/>
              </w:rPr>
            </w:pPr>
            <w:r w:rsidRPr="00F41269">
              <w:rPr>
                <w:b/>
                <w:bCs/>
                <w:lang w:val="en-GB"/>
              </w:rPr>
              <w:t xml:space="preserve">Description: </w:t>
            </w:r>
            <w:r w:rsidRPr="00F41269">
              <w:rPr>
                <w:lang w:val="en-GB"/>
              </w:rPr>
              <w:t xml:space="preserve">The project aimed at supporting the SASU auditors in piloting the developed conceptual design of the data-driven and risk-based digital procurements monitoring approach. To support the pilot and the change </w:t>
            </w:r>
            <w:r w:rsidR="00D01288" w:rsidRPr="00F41269">
              <w:rPr>
                <w:lang w:val="en-GB"/>
              </w:rPr>
              <w:t>program</w:t>
            </w:r>
            <w:r w:rsidRPr="00F41269">
              <w:rPr>
                <w:lang w:val="en-GB"/>
              </w:rPr>
              <w:t>, a</w:t>
            </w:r>
            <w:r w:rsidRPr="00F41269">
              <w:rPr>
                <w:b/>
                <w:bCs/>
                <w:lang w:val="en-GB"/>
              </w:rPr>
              <w:t xml:space="preserve"> tool that could automatically consolidate the procurement procedures risk data</w:t>
            </w:r>
            <w:r w:rsidRPr="00F41269">
              <w:rPr>
                <w:lang w:val="en-GB"/>
              </w:rPr>
              <w:t xml:space="preserve"> </w:t>
            </w:r>
            <w:r w:rsidRPr="00F41269">
              <w:rPr>
                <w:b/>
                <w:bCs/>
                <w:lang w:val="en-GB"/>
              </w:rPr>
              <w:t>accumulated in real-time</w:t>
            </w:r>
            <w:r w:rsidRPr="00F41269">
              <w:rPr>
                <w:lang w:val="en-GB"/>
              </w:rPr>
              <w:t xml:space="preserve"> to enable auditors effectively and quickly select </w:t>
            </w:r>
            <w:r w:rsidRPr="00F41269">
              <w:rPr>
                <w:lang w:val="en-GB"/>
              </w:rPr>
              <w:lastRenderedPageBreak/>
              <w:t xml:space="preserve">procedures for monitoring was developed. Also, the SASU needed analytical infrastructure and additional technical capacity </w:t>
            </w:r>
            <w:r w:rsidRPr="00F41269">
              <w:rPr>
                <w:b/>
                <w:bCs/>
                <w:lang w:val="en-GB"/>
              </w:rPr>
              <w:t>to analyse sets of procurement procedures in various dimensions</w:t>
            </w:r>
            <w:r w:rsidRPr="00F41269">
              <w:rPr>
                <w:lang w:val="en-GB"/>
              </w:rPr>
              <w:t xml:space="preserve"> as the Auditor’s electronic Cabinet offers no filters, search engine or other useful functionality for querying procedures and processing the monitoring.</w:t>
            </w:r>
          </w:p>
        </w:tc>
      </w:tr>
      <w:tr w:rsidR="00007837" w:rsidRPr="00F41269" w14:paraId="4DE4FD78"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F41269" w:rsidRDefault="00007837" w:rsidP="00B43C37">
            <w:pPr>
              <w:spacing w:after="0"/>
              <w:jc w:val="left"/>
              <w:rPr>
                <w:lang w:val="en-GB" w:eastAsia="en-GB"/>
              </w:rPr>
            </w:pPr>
            <w:r w:rsidRPr="00F41269">
              <w:rPr>
                <w:lang w:val="en-GB"/>
              </w:rPr>
              <w:lastRenderedPageBreak/>
              <mc:AlternateContent>
                <mc:Choice Requires="wps">
                  <w:drawing>
                    <wp:anchor distT="0" distB="0" distL="114300" distR="114300" simplePos="0" relativeHeight="251658243"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a14="http://schemas.microsoft.com/office/drawing/2010/main" xmlns:pic="http://schemas.openxmlformats.org/drawingml/2006/picture">
                  <w:pict>
                    <v:shape id="Freeform 872" style="position:absolute;margin-left:1.8pt;margin-top:.35pt;width:15.65pt;height:17.55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277,310" o:spid="_x0000_s1026" fillcolor="#62b5e5 [3206]" strokecolor="#86bc25 [3204]" strokeweight=".25pt"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" w14:anchorId="2799BAB3">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621" w:type="dxa"/>
            <w:gridSpan w:val="3"/>
            <w:tcBorders>
              <w:top w:val="dashed" w:sz="18" w:space="0" w:color="7F7F7F" w:themeColor="text1" w:themeTint="80"/>
              <w:bottom w:val="dashed" w:sz="18" w:space="0" w:color="7F7F7F" w:themeColor="text1" w:themeTint="80"/>
            </w:tcBorders>
          </w:tcPr>
          <w:p w14:paraId="131AF9AD" w14:textId="77777777" w:rsidR="003D34E7" w:rsidRPr="00F41269" w:rsidRDefault="00007837" w:rsidP="00F8573E">
            <w:pPr>
              <w:spacing w:after="0"/>
              <w:jc w:val="left"/>
              <w:rPr>
                <w:b/>
                <w:lang w:val="en-GB"/>
              </w:rPr>
            </w:pPr>
            <w:r w:rsidRPr="00F41269">
              <w:rPr>
                <w:b/>
                <w:lang w:val="en-GB"/>
              </w:rPr>
              <w:t xml:space="preserve">Lessons learnt: </w:t>
            </w:r>
          </w:p>
          <w:p w14:paraId="1CBFAA94" w14:textId="0AE59822" w:rsidR="00007837" w:rsidRPr="00F41269" w:rsidRDefault="00DC2B29" w:rsidP="00F8573E">
            <w:pPr>
              <w:spacing w:after="0"/>
              <w:jc w:val="left"/>
              <w:rPr>
                <w:lang w:val="en-GB"/>
              </w:rPr>
            </w:pPr>
            <w:r w:rsidRPr="00F41269">
              <w:rPr>
                <w:lang w:val="en-GB"/>
              </w:rPr>
              <w:t xml:space="preserve">1. </w:t>
            </w:r>
            <w:r w:rsidR="003D34E7" w:rsidRPr="00F41269">
              <w:rPr>
                <w:lang w:val="en-GB"/>
              </w:rPr>
              <w:t xml:space="preserve">The assignment piloted the online monitoring methodologies and OCDS based analytical infrastructure and </w:t>
            </w:r>
            <w:r w:rsidR="003D34E7" w:rsidRPr="00F41269">
              <w:rPr>
                <w:b/>
                <w:lang w:val="en-GB"/>
              </w:rPr>
              <w:t xml:space="preserve">proved that the online monitoring concept is viable for </w:t>
            </w:r>
            <w:ins w:id="6" w:author="chris smith" w:date="2020-10-14T15:17:00Z">
              <w:r w:rsidR="00F41269">
                <w:rPr>
                  <w:b/>
                  <w:lang w:val="en-GB"/>
                </w:rPr>
                <w:t xml:space="preserve">the </w:t>
              </w:r>
            </w:ins>
            <w:r w:rsidR="003D34E7" w:rsidRPr="00F41269">
              <w:rPr>
                <w:b/>
                <w:lang w:val="en-GB"/>
              </w:rPr>
              <w:t>Ukrainian public procurement environment</w:t>
            </w:r>
            <w:r w:rsidR="003D34E7" w:rsidRPr="00F41269">
              <w:rPr>
                <w:lang w:val="en-GB"/>
              </w:rPr>
              <w:t>.</w:t>
            </w:r>
          </w:p>
          <w:p w14:paraId="6F7C1D44" w14:textId="415B8F48" w:rsidR="007118B0" w:rsidRPr="00F41269" w:rsidRDefault="003D34E7" w:rsidP="007118B0">
            <w:pPr>
              <w:pBdr>
                <w:top w:val="nil"/>
                <w:left w:val="nil"/>
                <w:bottom w:val="nil"/>
                <w:right w:val="nil"/>
                <w:between w:val="nil"/>
              </w:pBdr>
              <w:spacing w:after="0"/>
              <w:jc w:val="left"/>
              <w:rPr>
                <w:lang w:val="en-GB"/>
              </w:rPr>
            </w:pPr>
            <w:r w:rsidRPr="00F41269">
              <w:rPr>
                <w:lang w:val="en-GB"/>
              </w:rPr>
              <w:t xml:space="preserve">2. </w:t>
            </w:r>
            <w:r w:rsidR="00F05EB8" w:rsidRPr="00F41269">
              <w:rPr>
                <w:lang w:val="en-GB"/>
              </w:rPr>
              <w:t>Organi</w:t>
            </w:r>
            <w:r w:rsidR="00AC3407" w:rsidRPr="00F41269">
              <w:rPr>
                <w:lang w:val="en-GB"/>
              </w:rPr>
              <w:t>s</w:t>
            </w:r>
            <w:r w:rsidR="00F05EB8" w:rsidRPr="00F41269">
              <w:rPr>
                <w:lang w:val="en-GB"/>
              </w:rPr>
              <w:t xml:space="preserve">ing </w:t>
            </w:r>
            <w:r w:rsidR="007118B0" w:rsidRPr="00F41269">
              <w:rPr>
                <w:lang w:val="en-GB"/>
              </w:rPr>
              <w:t xml:space="preserve">a </w:t>
            </w:r>
            <w:r w:rsidR="007118B0" w:rsidRPr="00F41269">
              <w:rPr>
                <w:b/>
                <w:lang w:val="en-GB"/>
              </w:rPr>
              <w:t>discussion among experts</w:t>
            </w:r>
            <w:r w:rsidR="007118B0" w:rsidRPr="00F41269">
              <w:rPr>
                <w:lang w:val="en-GB"/>
              </w:rPr>
              <w:t xml:space="preserve"> in the field aiming at the </w:t>
            </w:r>
            <w:r w:rsidR="007118B0" w:rsidRPr="00F41269">
              <w:rPr>
                <w:b/>
                <w:lang w:val="en-GB"/>
              </w:rPr>
              <w:t>investigation of public procurement risks and their minimisation</w:t>
            </w:r>
            <w:r w:rsidR="007118B0" w:rsidRPr="00F41269">
              <w:rPr>
                <w:lang w:val="en-GB"/>
              </w:rPr>
              <w:t xml:space="preserve"> through the online monitoring and other means of controls is recommended. </w:t>
            </w:r>
          </w:p>
          <w:p w14:paraId="48E4D673" w14:textId="77777777" w:rsidR="00F05EB8" w:rsidRPr="00F41269" w:rsidRDefault="007118B0" w:rsidP="00F05EB8">
            <w:pPr>
              <w:pBdr>
                <w:top w:val="nil"/>
                <w:left w:val="nil"/>
                <w:bottom w:val="nil"/>
                <w:right w:val="nil"/>
                <w:between w:val="nil"/>
              </w:pBdr>
              <w:spacing w:after="0"/>
              <w:jc w:val="left"/>
              <w:rPr>
                <w:lang w:val="en-GB"/>
              </w:rPr>
            </w:pPr>
            <w:r w:rsidRPr="00F41269">
              <w:rPr>
                <w:lang w:val="en-GB"/>
              </w:rPr>
              <w:t xml:space="preserve">3. There is a need for dedicated </w:t>
            </w:r>
            <w:r w:rsidRPr="00F41269">
              <w:rPr>
                <w:b/>
                <w:lang w:val="en-GB"/>
              </w:rPr>
              <w:t>guidance for efficient and effective monitoring</w:t>
            </w:r>
            <w:r w:rsidRPr="00F41269">
              <w:rPr>
                <w:lang w:val="en-GB"/>
              </w:rPr>
              <w:t xml:space="preserve"> of public procurement procedures. </w:t>
            </w:r>
          </w:p>
          <w:p w14:paraId="021DD79B" w14:textId="3AE3C1F0" w:rsidR="003D34E7" w:rsidRPr="00F41269" w:rsidRDefault="007118B0" w:rsidP="00F05EB8">
            <w:pPr>
              <w:pBdr>
                <w:top w:val="nil"/>
                <w:left w:val="nil"/>
                <w:bottom w:val="nil"/>
                <w:right w:val="nil"/>
                <w:between w:val="nil"/>
              </w:pBdr>
              <w:spacing w:after="0"/>
              <w:jc w:val="left"/>
              <w:rPr>
                <w:lang w:val="en-GB"/>
              </w:rPr>
            </w:pPr>
            <w:r w:rsidRPr="00F41269">
              <w:rPr>
                <w:lang w:val="en-GB"/>
              </w:rPr>
              <w:t xml:space="preserve">4. </w:t>
            </w:r>
            <w:r w:rsidR="00F05EB8" w:rsidRPr="00F41269">
              <w:rPr>
                <w:b/>
                <w:lang w:val="en-GB"/>
              </w:rPr>
              <w:t>T</w:t>
            </w:r>
            <w:r w:rsidRPr="00F41269">
              <w:rPr>
                <w:b/>
                <w:lang w:val="en-GB"/>
              </w:rPr>
              <w:t>he developed IT infrastructure</w:t>
            </w:r>
            <w:r w:rsidRPr="00F41269">
              <w:rPr>
                <w:lang w:val="en-GB"/>
              </w:rPr>
              <w:t xml:space="preserve"> for the public procurement monitoring</w:t>
            </w:r>
            <w:r w:rsidR="00F05EB8" w:rsidRPr="00F41269">
              <w:rPr>
                <w:lang w:val="en-GB"/>
              </w:rPr>
              <w:t xml:space="preserve"> needs to be </w:t>
            </w:r>
            <w:r w:rsidR="00F05EB8" w:rsidRPr="00F41269">
              <w:rPr>
                <w:b/>
                <w:lang w:val="en-GB"/>
              </w:rPr>
              <w:t xml:space="preserve">revised and updated </w:t>
            </w:r>
            <w:r w:rsidRPr="00F41269">
              <w:rPr>
                <w:lang w:val="en-GB"/>
              </w:rPr>
              <w:t>to reflect the necessary amendments to the online data-driven monitoring methodology, monitoring process performance assessment, and incorporating automatic reports on the progress of online monitoring effectiveness</w:t>
            </w:r>
            <w:r w:rsidR="003D34E7" w:rsidRPr="00F41269">
              <w:rPr>
                <w:lang w:val="en-GB"/>
              </w:rPr>
              <w:t>.</w:t>
            </w:r>
          </w:p>
        </w:tc>
      </w:tr>
      <w:tr w:rsidR="00007837" w:rsidRPr="00F41269" w14:paraId="46165FC9"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F41269" w:rsidRDefault="00007837" w:rsidP="00B43C37">
            <w:pPr>
              <w:spacing w:after="0"/>
              <w:jc w:val="left"/>
              <w:rPr>
                <w:lang w:val="en-GB" w:eastAsia="en-GB"/>
              </w:rPr>
            </w:pPr>
            <w:r w:rsidRPr="00F41269">
              <w:rPr>
                <w:lang w:val="en-GB"/>
              </w:rPr>
              <mc:AlternateContent>
                <mc:Choice Requires="wps">
                  <w:drawing>
                    <wp:anchor distT="0" distB="0" distL="114300" distR="114300" simplePos="0" relativeHeight="251658246"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a14="http://schemas.microsoft.com/office/drawing/2010/main" xmlns:pic="http://schemas.openxmlformats.org/drawingml/2006/picture">
                  <w:pict>
                    <v:shape id="Freeform 6" style="position:absolute;margin-left:.6pt;margin-top:.1pt;width:13.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246,320" o:spid="_x0000_s1026" fillcolor="#86bc25 [3204]" stroked="f"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" w14:anchorId="433A2C93">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4288" w:type="dxa"/>
            <w:tcBorders>
              <w:top w:val="dashed" w:sz="18" w:space="0" w:color="7F7F7F" w:themeColor="text1" w:themeTint="80"/>
              <w:bottom w:val="dashed" w:sz="18" w:space="0" w:color="7F7F7F" w:themeColor="text1" w:themeTint="80"/>
            </w:tcBorders>
          </w:tcPr>
          <w:p w14:paraId="6047EEF5" w14:textId="46646A2E" w:rsidR="00007837" w:rsidRPr="00F41269" w:rsidRDefault="3285FE89" w:rsidP="00F8573E">
            <w:pPr>
              <w:spacing w:after="0"/>
              <w:jc w:val="left"/>
              <w:rPr>
                <w:b/>
                <w:bCs/>
                <w:lang w:val="en-GB"/>
              </w:rPr>
            </w:pPr>
            <w:r w:rsidRPr="00F41269">
              <w:rPr>
                <w:b/>
                <w:bCs/>
                <w:lang w:val="en-GB"/>
              </w:rPr>
              <w:t xml:space="preserve">Cost: </w:t>
            </w:r>
            <w:r w:rsidRPr="00F41269">
              <w:rPr>
                <w:sz w:val="16"/>
                <w:szCs w:val="16"/>
                <w:lang w:val="en-GB"/>
              </w:rPr>
              <w:t>≈</w:t>
            </w:r>
            <w:r w:rsidRPr="00F41269">
              <w:rPr>
                <w:b/>
                <w:bCs/>
                <w:lang w:val="en-GB"/>
              </w:rPr>
              <w:t xml:space="preserve">€70 000 </w:t>
            </w:r>
            <w:r w:rsidRPr="00F41269">
              <w:rPr>
                <w:lang w:val="en-GB"/>
              </w:rPr>
              <w:t>(the main factor impacting the cost of equivalent projects is the quality of the underlying data)</w:t>
            </w:r>
          </w:p>
        </w:tc>
        <w:tc>
          <w:tcPr>
            <w:tcW w:w="504" w:type="dxa"/>
            <w:tcBorders>
              <w:bottom w:val="dashed" w:sz="18" w:space="0" w:color="7F7F7F" w:themeColor="text1" w:themeTint="80"/>
            </w:tcBorders>
          </w:tcPr>
          <w:p w14:paraId="42A70F89" w14:textId="6321BE35" w:rsidR="00007837" w:rsidRPr="00F41269" w:rsidRDefault="00007837" w:rsidP="008A3049">
            <w:pPr>
              <w:spacing w:after="0"/>
              <w:jc w:val="left"/>
              <w:rPr>
                <w:lang w:val="en-GB"/>
              </w:rPr>
            </w:pPr>
            <w:r w:rsidRPr="00F41269">
              <w:rPr>
                <w:lang w:val="en-GB"/>
              </w:rPr>
              <mc:AlternateContent>
                <mc:Choice Requires="wps">
                  <w:drawing>
                    <wp:anchor distT="0" distB="0" distL="114300" distR="114300" simplePos="0" relativeHeight="251658247"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a14="http://schemas.microsoft.com/office/drawing/2010/main" xmlns:pic="http://schemas.openxmlformats.org/drawingml/2006/picture">
                  <w:pict>
                    <v:shape id="Freeform 270" style="position:absolute;margin-left:-.1pt;margin-top:.35pt;width:10.9pt;height:18.05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194,320" o:spid="_x0000_s1026" fillcolor="#86bc25 [3204]" stroked="f" path="m190,89c105,3,105,3,105,3,104,2,102,2,101,1,98,,96,,93,1,92,2,90,2,89,3,4,89,4,89,4,89,,93,,100,4,104v2,2,5,3,8,3c14,107,17,106,19,104,86,37,86,37,86,37v,273,,273,,273c86,316,91,320,97,320v6,,11,-4,11,-10c108,37,108,37,108,37v67,67,67,67,67,67c177,106,180,107,182,107v3,,6,-1,8,-3c194,100,194,93,190,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" w14:anchorId="451984FE">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829" w:type="dxa"/>
            <w:tcBorders>
              <w:bottom w:val="dashed" w:sz="18" w:space="0" w:color="7F7F7F" w:themeColor="text1" w:themeTint="80"/>
            </w:tcBorders>
          </w:tcPr>
          <w:p w14:paraId="1E0BCF24" w14:textId="7A65F173" w:rsidR="00007837" w:rsidRPr="00F41269" w:rsidRDefault="445AC446" w:rsidP="003D34E7">
            <w:pPr>
              <w:spacing w:after="0"/>
              <w:jc w:val="left"/>
              <w:rPr>
                <w:lang w:val="en-GB"/>
              </w:rPr>
            </w:pPr>
            <w:r w:rsidRPr="00F41269">
              <w:rPr>
                <w:b/>
                <w:bCs/>
                <w:lang w:val="en-GB"/>
              </w:rPr>
              <w:t>Impact</w:t>
            </w:r>
            <w:r w:rsidRPr="00F41269">
              <w:rPr>
                <w:lang w:val="en-GB"/>
              </w:rPr>
              <w:t xml:space="preserve">: </w:t>
            </w:r>
            <w:r w:rsidR="009956B3" w:rsidRPr="00F41269">
              <w:rPr>
                <w:lang w:val="en-GB"/>
              </w:rPr>
              <w:t xml:space="preserve">Auditors can conduct </w:t>
            </w:r>
            <w:r w:rsidR="00AC3407" w:rsidRPr="00F41269">
              <w:rPr>
                <w:lang w:val="en-GB"/>
              </w:rPr>
              <w:t xml:space="preserve">a </w:t>
            </w:r>
            <w:r w:rsidR="009956B3" w:rsidRPr="00F41269">
              <w:rPr>
                <w:b/>
                <w:lang w:val="en-GB"/>
              </w:rPr>
              <w:t xml:space="preserve">real-time and in-depth analysis </w:t>
            </w:r>
            <w:r w:rsidR="009956B3" w:rsidRPr="00F41269">
              <w:rPr>
                <w:lang w:val="en-GB"/>
              </w:rPr>
              <w:t>of eProcurement transactions</w:t>
            </w:r>
            <w:r w:rsidR="00AC3407" w:rsidRPr="00F41269">
              <w:rPr>
                <w:lang w:val="en-GB"/>
              </w:rPr>
              <w:t>,</w:t>
            </w:r>
            <w:r w:rsidR="009956B3" w:rsidRPr="00F41269">
              <w:rPr>
                <w:lang w:val="en-GB"/>
              </w:rPr>
              <w:t xml:space="preserve"> and </w:t>
            </w:r>
            <w:r w:rsidR="009956B3" w:rsidRPr="00F41269">
              <w:rPr>
                <w:b/>
                <w:lang w:val="en-GB"/>
              </w:rPr>
              <w:t>effectively select for monitoring</w:t>
            </w:r>
            <w:r w:rsidR="009956B3" w:rsidRPr="00F41269">
              <w:rPr>
                <w:lang w:val="en-GB"/>
              </w:rPr>
              <w:t xml:space="preserve"> by applying available analytical functionalities and calculated risk indicators results</w:t>
            </w:r>
            <w:r w:rsidR="003D34E7" w:rsidRPr="00F41269">
              <w:rPr>
                <w:lang w:val="en-GB"/>
              </w:rPr>
              <w:t>,</w:t>
            </w:r>
            <w:r w:rsidR="009956B3" w:rsidRPr="00F41269">
              <w:rPr>
                <w:lang w:val="en-GB"/>
              </w:rPr>
              <w:t xml:space="preserve"> displayed li</w:t>
            </w:r>
            <w:r w:rsidR="003D34E7" w:rsidRPr="00F41269">
              <w:rPr>
                <w:lang w:val="en-GB"/>
              </w:rPr>
              <w:t>v</w:t>
            </w:r>
            <w:r w:rsidR="009956B3" w:rsidRPr="00F41269">
              <w:rPr>
                <w:lang w:val="en-GB"/>
              </w:rPr>
              <w:t>e in the user-friendly web-based application.</w:t>
            </w:r>
          </w:p>
        </w:tc>
      </w:tr>
      <w:tr w:rsidR="00C854DF" w:rsidRPr="00F41269" w14:paraId="7A0ACDD8" w14:textId="77777777" w:rsidTr="3285FE89">
        <w:trPr>
          <w:trHeight w:val="1780"/>
        </w:trPr>
        <w:tc>
          <w:tcPr>
            <w:tcW w:w="534" w:type="dxa"/>
            <w:tcBorders>
              <w:top w:val="dashed" w:sz="18" w:space="0" w:color="7F7F7F" w:themeColor="text1" w:themeTint="80"/>
              <w:bottom w:val="dashed" w:sz="18" w:space="0" w:color="7F7F7F" w:themeColor="text1" w:themeTint="80"/>
            </w:tcBorders>
          </w:tcPr>
          <w:p w14:paraId="5F8A4780" w14:textId="322BEB0C" w:rsidR="00C854DF" w:rsidRPr="00F41269" w:rsidRDefault="00A5467B" w:rsidP="00C854DF">
            <w:pPr>
              <w:spacing w:after="0" w:line="240" w:lineRule="auto"/>
              <w:jc w:val="left"/>
              <w:rPr>
                <w:lang w:val="en-GB" w:eastAsia="en-GB"/>
              </w:rPr>
            </w:pPr>
            <w:r w:rsidRPr="00F41269">
              <w:rPr>
                <w:lang w:val="en-GB"/>
              </w:rPr>
              <mc:AlternateContent>
                <mc:Choice Requires="wpg">
                  <w:drawing>
                    <wp:anchor distT="0" distB="0" distL="114300" distR="114300" simplePos="0" relativeHeight="251658248"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http://schemas.openxmlformats.org/drawingml/2006/main" xmlns:a14="http://schemas.microsoft.com/office/drawing/2010/main" xmlns:pic="http://schemas.openxmlformats.org/drawingml/2006/picture">
                  <w:pict>
                    <v:group id="Group 258" style="position:absolute;margin-left:1.5pt;margin-top:2.2pt;width:14.35pt;height:17.8pt;z-index:251658248" coordsize="182847,226300" o:spid="_x0000_s1026" w14:anchorId="2A9C0D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">
                      <v:shape id="Freeform 29" style="position:absolute;left:123825;width:46626;height:45540;visibility:visible;mso-wrap-style:square;v-text-anchor:top" coordsize="64,64" o:spid="_x0000_s1027" fillcolor="#86bc25 [3204]" stroked="f" path="m32,64c50,64,64,49,64,32,64,14,50,,32,,15,,,14,,32,,49,15,64,32,64xm32,21v6,,11,5,11,11c43,38,38,42,32,42,26,42,22,38,22,32v,-6,4,-11,10,-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v:path arrowok="t" o:connecttype="custom" o:connectlocs="23313,45540;46626,22770;23313,0;0,22770;23313,45540;23313,14943;31327,22770;23313,29886;16028,22770;23313,14943" o:connectangles="0,0,0,0,0,0,0,0,0,0"/>
                        <o:lock v:ext="edit" verticies="t"/>
                      </v:shape>
                      <v:group id="Group 257" style="position:absolute;top:57150;width:182847;height:169150" coordsize="182847,169150"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style="position:absolute;left:104775;width:78072;height:169150;visibility:visible;mso-wrap-style:square;v-text-anchor:top" coordsize="107,235" o:spid="_x0000_s1029" fillcolor="#86bc25 [3204]" stroked="f" path="m74,8c73,3,69,,64,,43,,43,,43,,38,,34,3,32,8,,136,,136,,136v,3,,7,2,9c4,148,7,149,11,149v10,,10,,10,c21,224,21,224,21,224v,6,5,11,11,11c38,235,43,230,43,224v,-75,,-75,,-75c64,149,64,149,64,149v,75,,75,,75c64,230,69,235,75,235v6,,10,-5,10,-11c85,149,85,149,85,149v11,,11,,11,c99,149,102,148,104,145v2,-2,3,-6,2,-9l74,8xm51,21v5,,5,,5,c82,128,82,128,82,128v-58,,-58,,-58,l51,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style="position:absolute;width:76987;height:169150;visibility:visible;mso-wrap-style:square;v-text-anchor:top" coordsize="106,235" o:spid="_x0000_s1030" fillcolor="#86bc25 [3204]" stroked="f" path="m96,c10,,10,,10,,4,,,5,,11,,117,,117,,117v,6,4,11,10,11c21,128,21,128,21,128v,96,,96,,96c21,230,26,235,32,235v6,,10,-5,10,-11c42,128,42,128,42,128v22,,22,,22,c64,224,64,224,64,224v,6,4,11,10,11c80,235,85,230,85,224v,-96,,-96,,-96c96,128,96,128,96,128v6,,10,-5,10,-11c106,11,106,11,106,11,106,5,102,,96,xm85,107v-64,,-64,,-64,c21,21,21,21,21,21v64,,64,,64,l85,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style="position:absolute;left:19050;width:46626;height:45540;visibility:visible;mso-wrap-style:square;v-text-anchor:top" coordsize="64,64" o:spid="_x0000_s1031" fillcolor="#86bc25 [3204]" stroked="f" path="m32,64c50,64,64,49,64,32,64,14,50,,32,,14,,,14,,32,,49,14,64,32,64xm32,21v6,,11,5,11,11c43,38,38,42,32,42,26,42,21,38,21,32v,-6,5,-11,11,-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v:path arrowok="t" o:connecttype="custom" o:connectlocs="23313,45540;46626,22770;23313,0;0,22770;23313,45540;23313,14943;31327,22770;23313,29886;15299,22770;23313,14943" o:connectangles="0,0,0,0,0,0,0,0,0,0"/>
                        <o:lock v:ext="edit" verticies="t"/>
                      </v:shape>
                    </v:group>
                  </w:pict>
                </mc:Fallback>
              </mc:AlternateContent>
            </w:r>
          </w:p>
        </w:tc>
        <w:tc>
          <w:tcPr>
            <w:tcW w:w="4288" w:type="dxa"/>
            <w:tcBorders>
              <w:top w:val="dashed" w:sz="18" w:space="0" w:color="7F7F7F" w:themeColor="text1" w:themeTint="80"/>
              <w:bottom w:val="dashed" w:sz="18" w:space="0" w:color="7F7F7F" w:themeColor="text1" w:themeTint="80"/>
            </w:tcBorders>
          </w:tcPr>
          <w:p w14:paraId="56E5DCC7" w14:textId="71DF243D" w:rsidR="00C854DF" w:rsidRPr="00F41269" w:rsidRDefault="00C854DF" w:rsidP="00F8573E">
            <w:pPr>
              <w:spacing w:after="0"/>
              <w:jc w:val="left"/>
              <w:rPr>
                <w:b/>
                <w:lang w:val="en-GB"/>
              </w:rPr>
            </w:pPr>
            <w:r w:rsidRPr="00F41269">
              <w:rPr>
                <w:b/>
                <w:lang w:val="en-GB"/>
              </w:rPr>
              <w:t>Human resources:</w:t>
            </w:r>
            <w:r w:rsidR="00D909AD" w:rsidRPr="00F41269">
              <w:rPr>
                <w:b/>
                <w:lang w:val="en-GB"/>
              </w:rPr>
              <w:t xml:space="preserve"> </w:t>
            </w:r>
            <w:r w:rsidR="00F868E8" w:rsidRPr="00F41269">
              <w:rPr>
                <w:lang w:val="en-GB"/>
              </w:rPr>
              <w:t xml:space="preserve">Project implemented by </w:t>
            </w:r>
            <w:r w:rsidR="00F868E8" w:rsidRPr="00F41269">
              <w:rPr>
                <w:b/>
                <w:lang w:val="en-GB"/>
              </w:rPr>
              <w:t xml:space="preserve">EBRD and </w:t>
            </w:r>
            <w:r w:rsidR="00F8573E" w:rsidRPr="00F41269">
              <w:rPr>
                <w:b/>
                <w:lang w:val="en-GB"/>
              </w:rPr>
              <w:t>one</w:t>
            </w:r>
            <w:r w:rsidR="00B81EEA" w:rsidRPr="00F41269">
              <w:rPr>
                <w:b/>
                <w:lang w:val="en-GB"/>
              </w:rPr>
              <w:t xml:space="preserve"> </w:t>
            </w:r>
            <w:r w:rsidR="00F868E8" w:rsidRPr="00F41269">
              <w:rPr>
                <w:b/>
                <w:lang w:val="en-GB"/>
              </w:rPr>
              <w:t>consultin</w:t>
            </w:r>
            <w:r w:rsidR="00B81EEA" w:rsidRPr="00F41269">
              <w:rPr>
                <w:b/>
                <w:lang w:val="en-GB"/>
              </w:rPr>
              <w:t>g contractor</w:t>
            </w:r>
            <w:r w:rsidR="00314EB3" w:rsidRPr="00F41269">
              <w:rPr>
                <w:lang w:val="en-GB"/>
              </w:rPr>
              <w:t>, providing</w:t>
            </w:r>
            <w:r w:rsidR="00F868E8" w:rsidRPr="00F41269">
              <w:rPr>
                <w:lang w:val="en-GB"/>
              </w:rPr>
              <w:t xml:space="preserve"> expertise in </w:t>
            </w:r>
            <w:r w:rsidR="001A375D" w:rsidRPr="00F41269">
              <w:rPr>
                <w:lang w:val="en-GB"/>
              </w:rPr>
              <w:t>r</w:t>
            </w:r>
            <w:r w:rsidR="00E405B0" w:rsidRPr="00F41269">
              <w:rPr>
                <w:lang w:val="en-GB"/>
              </w:rPr>
              <w:t xml:space="preserve">isk management, business </w:t>
            </w:r>
            <w:r w:rsidR="00F05EB8" w:rsidRPr="00F41269">
              <w:rPr>
                <w:lang w:val="en-GB"/>
              </w:rPr>
              <w:t>intelligence</w:t>
            </w:r>
            <w:r w:rsidR="00E405B0" w:rsidRPr="00F41269">
              <w:rPr>
                <w:lang w:val="en-GB"/>
              </w:rPr>
              <w:t xml:space="preserve"> software, OCDS, web applications</w:t>
            </w:r>
            <w:r w:rsidR="00F8573E" w:rsidRPr="00F41269">
              <w:rPr>
                <w:lang w:val="en-GB"/>
              </w:rPr>
              <w:t>,</w:t>
            </w:r>
            <w:r w:rsidR="00E405B0" w:rsidRPr="00F41269">
              <w:rPr>
                <w:lang w:val="en-GB"/>
              </w:rPr>
              <w:t xml:space="preserve"> data analysis</w:t>
            </w:r>
            <w:r w:rsidR="00F8573E" w:rsidRPr="00F41269">
              <w:rPr>
                <w:lang w:val="en-GB"/>
              </w:rPr>
              <w:t xml:space="preserve"> and capacity-building</w:t>
            </w:r>
            <w:r w:rsidR="00F868E8" w:rsidRPr="00F41269">
              <w:rPr>
                <w:lang w:val="en-GB"/>
              </w:rPr>
              <w:t>.</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F41269" w:rsidRDefault="00C854DF" w:rsidP="00C854DF">
            <w:pPr>
              <w:spacing w:after="0"/>
              <w:jc w:val="left"/>
              <w:rPr>
                <w:lang w:val="en-GB" w:eastAsia="en-GB"/>
              </w:rPr>
            </w:pPr>
            <w:r w:rsidRPr="00F41269">
              <w:rPr>
                <w:lang w:val="en-GB"/>
              </w:rPr>
              <mc:AlternateContent>
                <mc:Choice Requires="wps">
                  <w:drawing>
                    <wp:anchor distT="0" distB="0" distL="114300" distR="114300" simplePos="0" relativeHeight="251658249"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a14="http://schemas.microsoft.com/office/drawing/2010/main" xmlns:pic="http://schemas.openxmlformats.org/drawingml/2006/picture">
                  <w:pict>
                    <v:shape id="Freeform 863" style="position:absolute;margin-left:-.3pt;margin-top:-.3pt;width:13.3pt;height:17.7pt;z-index:251658249;visibility:visible;mso-wrap-style:square;mso-wrap-distance-left:9pt;mso-wrap-distance-top:0;mso-wrap-distance-right:9pt;mso-wrap-distance-bottom:0;mso-position-horizontal:absolute;mso-position-horizontal-relative:text;mso-position-vertical:absolute;mso-position-vertical-relative:text;v-text-anchor:top" coordsize="235,313" o:spid="_x0000_s1026" fillcolor="#86bc25 [3204]" stroked="f" path="m11,313c5,313,,309,,303,,47,,47,,47,,43,2,40,5,38,29,21,86,,125,39v36,36,93,-1,93,-1c222,36,226,35,229,37v4,2,6,6,6,10c235,185,235,185,235,185v,4,-2,7,-5,9c205,211,148,231,110,193,79,162,36,183,22,191v,112,,112,,112c22,309,17,313,11,313xm70,155v19,,39,6,55,23c155,207,199,187,214,179v,-114,,-114,,-114c185,78,142,86,110,54,80,24,36,45,22,53v,114,,114,,114c35,161,53,155,70,15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" w14:anchorId="49A25DF3">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829" w:type="dxa"/>
            <w:tcBorders>
              <w:top w:val="dashed" w:sz="18" w:space="0" w:color="7F7F7F" w:themeColor="text1" w:themeTint="80"/>
              <w:bottom w:val="dashed" w:sz="18" w:space="0" w:color="7F7F7F" w:themeColor="text1" w:themeTint="80"/>
            </w:tcBorders>
          </w:tcPr>
          <w:p w14:paraId="64DFD567" w14:textId="53F7F735" w:rsidR="00C854DF" w:rsidRPr="00F41269" w:rsidRDefault="00C854DF" w:rsidP="003D34E7">
            <w:pPr>
              <w:spacing w:after="0"/>
              <w:jc w:val="left"/>
              <w:rPr>
                <w:b/>
                <w:lang w:val="en-GB"/>
              </w:rPr>
            </w:pPr>
            <w:r w:rsidRPr="00F41269">
              <w:rPr>
                <w:b/>
                <w:lang w:val="en-GB"/>
              </w:rPr>
              <w:t>Risks:</w:t>
            </w:r>
            <w:r w:rsidR="00D909AD" w:rsidRPr="00F41269">
              <w:rPr>
                <w:b/>
                <w:lang w:val="en-GB"/>
              </w:rPr>
              <w:t xml:space="preserve"> </w:t>
            </w:r>
            <w:r w:rsidR="003D34E7" w:rsidRPr="00F41269">
              <w:rPr>
                <w:lang w:val="en-GB"/>
              </w:rPr>
              <w:t xml:space="preserve">Gaining </w:t>
            </w:r>
            <w:r w:rsidR="003D34E7" w:rsidRPr="00F41269">
              <w:rPr>
                <w:b/>
                <w:lang w:val="en-GB"/>
              </w:rPr>
              <w:t>auditors support</w:t>
            </w:r>
            <w:r w:rsidR="003D34E7" w:rsidRPr="00F41269">
              <w:rPr>
                <w:lang w:val="en-GB"/>
              </w:rPr>
              <w:t xml:space="preserve"> in the design and testing process is required for the development of the analytical tool that will meet </w:t>
            </w:r>
            <w:del w:id="7" w:author="chris smith" w:date="2020-10-14T15:22:00Z">
              <w:r w:rsidR="003D34E7" w:rsidRPr="00F41269" w:rsidDel="00F41269">
                <w:rPr>
                  <w:lang w:val="en-GB"/>
                </w:rPr>
                <w:delText>end-users’</w:delText>
              </w:r>
            </w:del>
            <w:ins w:id="8" w:author="chris smith" w:date="2020-10-14T15:22:00Z">
              <w:r w:rsidR="00F41269" w:rsidRPr="00F41269">
                <w:rPr>
                  <w:lang w:val="en-GB"/>
                </w:rPr>
                <w:t>end-users’</w:t>
              </w:r>
            </w:ins>
            <w:r w:rsidR="003D34E7" w:rsidRPr="00F41269">
              <w:rPr>
                <w:lang w:val="en-GB"/>
              </w:rPr>
              <w:t xml:space="preserve"> expectations in full.</w:t>
            </w:r>
          </w:p>
        </w:tc>
      </w:tr>
      <w:tr w:rsidR="00C854DF" w:rsidRPr="00F41269" w14:paraId="734AB5BA" w14:textId="77777777" w:rsidTr="3285FE89">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F41269" w:rsidRDefault="00C854DF" w:rsidP="00C854DF">
            <w:pPr>
              <w:spacing w:after="0"/>
              <w:jc w:val="left"/>
              <w:rPr>
                <w:lang w:val="en-GB"/>
              </w:rPr>
            </w:pPr>
            <w:r w:rsidRPr="00F41269">
              <w:rPr>
                <w:lang w:val="en-GB"/>
              </w:rPr>
              <mc:AlternateContent>
                <mc:Choice Requires="wps">
                  <w:drawing>
                    <wp:anchor distT="0" distB="0" distL="114300" distR="114300" simplePos="0" relativeHeight="251658252"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shape id="Freeform 4" style="position:absolute;margin-left:-1.05pt;margin-top:-.75pt;width:15.65pt;height:16.8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spid="_x0000_s1026" fillcolor="#86bc25 [3204]" stroked="f"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" w14:anchorId="1D0EFFE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4288" w:type="dxa"/>
            <w:tcBorders>
              <w:top w:val="dashed" w:sz="18" w:space="0" w:color="7F7F7F" w:themeColor="text1" w:themeTint="80"/>
              <w:bottom w:val="dashed" w:sz="18" w:space="0" w:color="7F7F7F" w:themeColor="text1" w:themeTint="80"/>
            </w:tcBorders>
          </w:tcPr>
          <w:p w14:paraId="6A3687E7" w14:textId="74B3FB0C" w:rsidR="00C854DF" w:rsidRPr="00F41269" w:rsidRDefault="00C854DF" w:rsidP="00F8573E">
            <w:pPr>
              <w:spacing w:after="0"/>
              <w:jc w:val="left"/>
              <w:rPr>
                <w:lang w:val="en-GB"/>
              </w:rPr>
            </w:pPr>
            <w:r w:rsidRPr="00F41269">
              <w:rPr>
                <w:b/>
                <w:lang w:val="en-GB"/>
              </w:rPr>
              <w:t>Project timeline</w:t>
            </w:r>
            <w:r w:rsidRPr="00F41269">
              <w:rPr>
                <w:lang w:val="en-GB"/>
              </w:rPr>
              <w:t xml:space="preserve">: </w:t>
            </w:r>
            <w:r w:rsidR="00F8573E" w:rsidRPr="00F41269">
              <w:rPr>
                <w:lang w:val="en-GB"/>
              </w:rPr>
              <w:t>Aug</w:t>
            </w:r>
            <w:r w:rsidR="00B81EEA" w:rsidRPr="00F41269">
              <w:rPr>
                <w:lang w:val="en-GB"/>
              </w:rPr>
              <w:t xml:space="preserve"> 201</w:t>
            </w:r>
            <w:r w:rsidR="00F8573E" w:rsidRPr="00F41269">
              <w:rPr>
                <w:lang w:val="en-GB"/>
              </w:rPr>
              <w:t>9</w:t>
            </w:r>
            <w:r w:rsidR="00B81EEA" w:rsidRPr="00F41269">
              <w:rPr>
                <w:lang w:val="en-GB"/>
              </w:rPr>
              <w:t xml:space="preserve"> </w:t>
            </w:r>
            <w:r w:rsidR="00F868E8" w:rsidRPr="00F41269">
              <w:rPr>
                <w:lang w:val="en-GB"/>
              </w:rPr>
              <w:t xml:space="preserve">– </w:t>
            </w:r>
            <w:r w:rsidR="00B81EEA" w:rsidRPr="00F41269">
              <w:rPr>
                <w:lang w:val="en-GB"/>
              </w:rPr>
              <w:t>Jan 2020</w:t>
            </w:r>
          </w:p>
        </w:tc>
        <w:tc>
          <w:tcPr>
            <w:tcW w:w="504" w:type="dxa"/>
            <w:tcBorders>
              <w:bottom w:val="dashed" w:sz="18" w:space="0" w:color="7F7F7F" w:themeColor="text1" w:themeTint="80"/>
            </w:tcBorders>
          </w:tcPr>
          <w:p w14:paraId="4908A766" w14:textId="77777777" w:rsidR="00C854DF" w:rsidRPr="00F41269" w:rsidRDefault="00C854DF" w:rsidP="00C854DF">
            <w:pPr>
              <w:spacing w:after="0"/>
              <w:jc w:val="left"/>
              <w:rPr>
                <w:lang w:val="en-GB"/>
              </w:rPr>
            </w:pPr>
            <w:r w:rsidRPr="00F41269">
              <w:rPr>
                <w:b/>
                <w:lang w:val="en-GB"/>
              </w:rPr>
              <mc:AlternateContent>
                <mc:Choice Requires="wps">
                  <w:drawing>
                    <wp:anchor distT="0" distB="0" distL="114300" distR="114300" simplePos="0" relativeHeight="251658253"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a14="http://schemas.microsoft.com/office/drawing/2010/main" xmlns:pic="http://schemas.openxmlformats.org/drawingml/2006/picture">
                  <w:pict>
                    <v:shape id="Freeform 262" style="position:absolute;margin-left:-1.6pt;margin-top:.25pt;width:17.05pt;height:14.5pt;z-index:251658253;visibility:visible;mso-wrap-style:square;mso-wrap-distance-left:9pt;mso-wrap-distance-top:0;mso-wrap-distance-right:9pt;mso-wrap-distance-bottom:0;mso-position-horizontal:absolute;mso-position-horizontal-relative:text;mso-position-vertical:absolute;mso-position-vertical-relative:text;v-text-anchor:top" coordsize="300,256" o:spid="_x0000_s1026" fillcolor="#86bc25 [3204]" stroked="f"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" w14:anchorId="28FF4CEA">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829" w:type="dxa"/>
            <w:tcBorders>
              <w:bottom w:val="dashed" w:sz="18" w:space="0" w:color="7F7F7F" w:themeColor="text1" w:themeTint="80"/>
            </w:tcBorders>
          </w:tcPr>
          <w:p w14:paraId="6C0ABEE8" w14:textId="1690A1C6" w:rsidR="00C854DF" w:rsidRPr="00F41269" w:rsidRDefault="00C854DF" w:rsidP="00B81EEA">
            <w:pPr>
              <w:spacing w:after="0"/>
              <w:rPr>
                <w:lang w:val="en-GB"/>
              </w:rPr>
            </w:pPr>
            <w:r w:rsidRPr="00F41269">
              <w:rPr>
                <w:b/>
                <w:lang w:val="en-GB"/>
              </w:rPr>
              <w:t xml:space="preserve">Project status: </w:t>
            </w:r>
            <w:r w:rsidR="00B81EEA" w:rsidRPr="00F41269">
              <w:rPr>
                <w:bCs/>
                <w:lang w:val="en-GB"/>
              </w:rPr>
              <w:t>In use by the SASU</w:t>
            </w:r>
            <w:r w:rsidR="00B81EEA" w:rsidRPr="00F41269">
              <w:rPr>
                <w:lang w:val="en-GB"/>
              </w:rPr>
              <w:t xml:space="preserve"> since January 2020</w:t>
            </w:r>
          </w:p>
        </w:tc>
      </w:tr>
      <w:tr w:rsidR="00C854DF" w:rsidRPr="00F41269" w14:paraId="2A6E1E66" w14:textId="77777777" w:rsidTr="3285FE89">
        <w:trPr>
          <w:trHeight w:val="340"/>
        </w:trPr>
        <w:tc>
          <w:tcPr>
            <w:tcW w:w="534" w:type="dxa"/>
            <w:tcBorders>
              <w:top w:val="dashed" w:sz="18" w:space="0" w:color="7F7F7F" w:themeColor="text1" w:themeTint="80"/>
            </w:tcBorders>
          </w:tcPr>
          <w:p w14:paraId="2405599E" w14:textId="77777777" w:rsidR="00C854DF" w:rsidRPr="00F41269" w:rsidRDefault="00C854DF" w:rsidP="00C854DF">
            <w:pPr>
              <w:spacing w:after="0"/>
              <w:jc w:val="left"/>
              <w:rPr>
                <w:lang w:val="en-GB" w:eastAsia="en-GB"/>
              </w:rPr>
            </w:pPr>
            <w:r w:rsidRPr="00F41269">
              <w:rPr>
                <w:lang w:val="en-GB"/>
              </w:rPr>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a14="http://schemas.microsoft.com/office/drawing/2010/main" xmlns:pic="http://schemas.openxmlformats.org/drawingml/2006/picture">
                  <w:pict>
                    <v:shape id="Freeform 715"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spid="_x0000_s1026" fillcolor="#86bc25 [3204]" stroked="f"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" w14:anchorId="4A1E6551">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4288" w:type="dxa"/>
            <w:tcBorders>
              <w:top w:val="dashed" w:sz="18" w:space="0" w:color="7F7F7F" w:themeColor="text1" w:themeTint="80"/>
            </w:tcBorders>
          </w:tcPr>
          <w:p w14:paraId="7C4BB7E5" w14:textId="4C143F57" w:rsidR="00C854DF" w:rsidRPr="00F41269" w:rsidRDefault="00C854DF" w:rsidP="00620097">
            <w:pPr>
              <w:spacing w:after="0"/>
              <w:jc w:val="left"/>
              <w:rPr>
                <w:lang w:val="en-GB"/>
              </w:rPr>
            </w:pPr>
            <w:r w:rsidRPr="00F41269">
              <w:rPr>
                <w:b/>
                <w:lang w:val="en-GB"/>
              </w:rPr>
              <w:t xml:space="preserve">Email: </w:t>
            </w:r>
            <w:r w:rsidR="00620097" w:rsidRPr="00F41269">
              <w:rPr>
                <w:lang w:val="en-GB"/>
              </w:rPr>
              <w:t>NiewiadE@ebrd.com</w:t>
            </w:r>
          </w:p>
        </w:tc>
        <w:tc>
          <w:tcPr>
            <w:tcW w:w="504" w:type="dxa"/>
            <w:tcBorders>
              <w:top w:val="dashed" w:sz="18" w:space="0" w:color="7F7F7F" w:themeColor="text1" w:themeTint="80"/>
            </w:tcBorders>
          </w:tcPr>
          <w:p w14:paraId="7FDAC08D" w14:textId="77777777" w:rsidR="00C854DF" w:rsidRPr="00F41269" w:rsidRDefault="00C854DF" w:rsidP="00C854DF">
            <w:pPr>
              <w:spacing w:after="0"/>
              <w:jc w:val="left"/>
              <w:rPr>
                <w:b/>
                <w:lang w:val="en-GB"/>
              </w:rPr>
            </w:pPr>
            <w:r w:rsidRPr="00F41269">
              <w:rPr>
                <w:lang w:val="en-GB"/>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shape id="Freeform 943"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spid="_x0000_s1026" fillcolor="#86bc25 [3204]" stroked="f"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" w14:anchorId="401C0927">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829" w:type="dxa"/>
            <w:tcBorders>
              <w:top w:val="dashed" w:sz="18" w:space="0" w:color="7F7F7F" w:themeColor="text1" w:themeTint="80"/>
            </w:tcBorders>
          </w:tcPr>
          <w:p w14:paraId="0619E4E0" w14:textId="0E6EBC59" w:rsidR="00C854DF" w:rsidRPr="00F41269" w:rsidRDefault="3285FE89" w:rsidP="00D01288">
            <w:pPr>
              <w:spacing w:after="0"/>
              <w:jc w:val="left"/>
              <w:rPr>
                <w:b/>
                <w:bCs/>
                <w:lang w:val="en-GB"/>
              </w:rPr>
            </w:pPr>
            <w:r w:rsidRPr="00F41269">
              <w:rPr>
                <w:b/>
                <w:bCs/>
                <w:lang w:val="en-GB"/>
              </w:rPr>
              <w:t xml:space="preserve">Website: </w:t>
            </w:r>
            <w:r w:rsidRPr="00F41269">
              <w:rPr>
                <w:lang w:val="en-GB"/>
              </w:rPr>
              <w:t>No public access</w:t>
            </w:r>
            <w:r w:rsidR="00D01288" w:rsidRPr="00F41269">
              <w:rPr>
                <w:lang w:val="en-GB"/>
              </w:rPr>
              <w:t>. The tool</w:t>
            </w:r>
            <w:r w:rsidRPr="00F41269">
              <w:rPr>
                <w:lang w:val="en-GB"/>
              </w:rPr>
              <w:t xml:space="preserve"> is restricted for </w:t>
            </w:r>
            <w:r w:rsidR="00D01288" w:rsidRPr="00F41269">
              <w:rPr>
                <w:lang w:val="en-GB"/>
              </w:rPr>
              <w:t xml:space="preserve">the </w:t>
            </w:r>
            <w:r w:rsidRPr="00F41269">
              <w:rPr>
                <w:lang w:val="en-GB"/>
              </w:rPr>
              <w:t>SASU user</w:t>
            </w:r>
            <w:r w:rsidR="00D01288" w:rsidRPr="00F41269">
              <w:rPr>
                <w:lang w:val="en-GB"/>
              </w:rPr>
              <w:t>s only</w:t>
            </w:r>
          </w:p>
        </w:tc>
      </w:tr>
    </w:tbl>
    <w:p w14:paraId="4B12F7C6" w14:textId="77777777" w:rsidR="007118B0" w:rsidRPr="00F41269" w:rsidRDefault="007118B0" w:rsidP="006B1A41">
      <w:pPr>
        <w:pStyle w:val="Heading4"/>
        <w:spacing w:before="240"/>
      </w:pPr>
    </w:p>
    <w:p w14:paraId="037A242D" w14:textId="77777777" w:rsidR="007118B0" w:rsidRPr="00F41269" w:rsidRDefault="007118B0">
      <w:pPr>
        <w:spacing w:after="200" w:line="276" w:lineRule="auto"/>
        <w:jc w:val="left"/>
        <w:rPr>
          <w:rFonts w:asciiTheme="majorHAnsi" w:eastAsiaTheme="majorEastAsia" w:hAnsiTheme="majorHAnsi" w:cstheme="majorBidi"/>
          <w:b/>
          <w:bCs/>
          <w:iCs/>
          <w:color w:val="75787B" w:themeColor="accent6"/>
          <w:lang w:val="en-GB"/>
        </w:rPr>
      </w:pPr>
      <w:r w:rsidRPr="00F41269">
        <w:rPr>
          <w:lang w:val="en-GB"/>
        </w:rPr>
        <w:br w:type="page"/>
      </w:r>
    </w:p>
    <w:p w14:paraId="78A79676" w14:textId="31B83947" w:rsidR="00996A92" w:rsidRPr="00F41269" w:rsidRDefault="00E720F9" w:rsidP="006B1A41">
      <w:pPr>
        <w:pStyle w:val="Heading4"/>
        <w:spacing w:before="240"/>
      </w:pPr>
      <w:r w:rsidRPr="00F41269">
        <w:lastRenderedPageBreak/>
        <w:t>Context and p</w:t>
      </w:r>
      <w:r w:rsidR="001C2330" w:rsidRPr="00F41269">
        <w:t>roblem statement</w:t>
      </w:r>
    </w:p>
    <w:p w14:paraId="455C439D" w14:textId="6BF23C75" w:rsidR="008A3049" w:rsidRPr="00F41269" w:rsidRDefault="008A3049" w:rsidP="008A3049">
      <w:pPr>
        <w:pBdr>
          <w:top w:val="nil"/>
          <w:left w:val="nil"/>
          <w:bottom w:val="nil"/>
          <w:right w:val="nil"/>
          <w:between w:val="nil"/>
        </w:pBdr>
        <w:spacing w:before="120" w:after="120" w:line="276" w:lineRule="auto"/>
        <w:rPr>
          <w:color w:val="000000"/>
          <w:szCs w:val="18"/>
          <w:lang w:val="en-GB"/>
        </w:rPr>
      </w:pPr>
      <w:r w:rsidRPr="00F41269">
        <w:rPr>
          <w:color w:val="000000"/>
          <w:szCs w:val="18"/>
          <w:lang w:val="en-GB"/>
        </w:rPr>
        <w:t xml:space="preserve">In April 2016, the </w:t>
      </w:r>
      <w:hyperlink r:id="rId12" w:history="1">
        <w:r w:rsidRPr="00F41269">
          <w:rPr>
            <w:rStyle w:val="Hyperlink"/>
            <w:szCs w:val="18"/>
            <w:lang w:val="en-GB"/>
          </w:rPr>
          <w:t>Public Procurement Law</w:t>
        </w:r>
      </w:hyperlink>
      <w:r w:rsidRPr="00F41269">
        <w:rPr>
          <w:color w:val="000000"/>
          <w:szCs w:val="18"/>
          <w:lang w:val="en-GB"/>
        </w:rPr>
        <w:t xml:space="preserve"> (Law) came into force in Ukraine. Together with the new Law, the </w:t>
      </w:r>
      <w:r w:rsidRPr="00F41269">
        <w:rPr>
          <w:b/>
          <w:color w:val="000000"/>
          <w:szCs w:val="18"/>
          <w:lang w:val="en-GB"/>
        </w:rPr>
        <w:t>public procurement monitoring</w:t>
      </w:r>
      <w:r w:rsidRPr="00F41269">
        <w:rPr>
          <w:color w:val="000000"/>
          <w:szCs w:val="18"/>
          <w:lang w:val="en-GB"/>
        </w:rPr>
        <w:t xml:space="preserve"> procedure was introduced. The Law defined the procurement monitoring procedure as the </w:t>
      </w:r>
      <w:r w:rsidRPr="00F41269">
        <w:rPr>
          <w:b/>
          <w:color w:val="000000"/>
          <w:szCs w:val="18"/>
          <w:lang w:val="en-GB"/>
        </w:rPr>
        <w:t>analysis of contracting authority</w:t>
      </w:r>
      <w:r w:rsidRPr="00F41269">
        <w:rPr>
          <w:color w:val="000000"/>
          <w:szCs w:val="18"/>
          <w:lang w:val="en-GB"/>
        </w:rPr>
        <w:t xml:space="preserve"> </w:t>
      </w:r>
      <w:r w:rsidRPr="00F41269">
        <w:rPr>
          <w:b/>
          <w:color w:val="000000"/>
          <w:szCs w:val="18"/>
          <w:lang w:val="en-GB"/>
        </w:rPr>
        <w:t>procurement practices</w:t>
      </w:r>
      <w:r w:rsidRPr="00F41269">
        <w:rPr>
          <w:color w:val="000000"/>
          <w:szCs w:val="18"/>
          <w:lang w:val="en-GB"/>
        </w:rPr>
        <w:t xml:space="preserve"> at all stages of procurement procedure for compliance with the Law in order </w:t>
      </w:r>
      <w:r w:rsidRPr="00F41269">
        <w:rPr>
          <w:b/>
          <w:color w:val="000000"/>
          <w:szCs w:val="18"/>
          <w:lang w:val="en-GB"/>
        </w:rPr>
        <w:t>to</w:t>
      </w:r>
      <w:r w:rsidRPr="00F41269">
        <w:rPr>
          <w:color w:val="000000"/>
          <w:szCs w:val="18"/>
          <w:lang w:val="en-GB"/>
        </w:rPr>
        <w:t xml:space="preserve"> </w:t>
      </w:r>
      <w:r w:rsidRPr="00F41269">
        <w:rPr>
          <w:b/>
          <w:color w:val="000000"/>
          <w:szCs w:val="18"/>
          <w:lang w:val="en-GB"/>
        </w:rPr>
        <w:t>prevent a breach of legislation</w:t>
      </w:r>
      <w:r w:rsidRPr="00F41269">
        <w:rPr>
          <w:color w:val="000000"/>
          <w:szCs w:val="18"/>
          <w:lang w:val="en-GB"/>
        </w:rPr>
        <w:t xml:space="preserve">.  The </w:t>
      </w:r>
      <w:hyperlink r:id="rId13" w:history="1">
        <w:r w:rsidRPr="00F41269">
          <w:rPr>
            <w:rStyle w:val="Hyperlink"/>
            <w:szCs w:val="18"/>
            <w:lang w:val="en-GB"/>
          </w:rPr>
          <w:t>State Audit Service of Ukraine</w:t>
        </w:r>
      </w:hyperlink>
      <w:r w:rsidRPr="00F41269">
        <w:rPr>
          <w:color w:val="000000"/>
          <w:szCs w:val="18"/>
          <w:lang w:val="en-GB"/>
        </w:rPr>
        <w:t xml:space="preserve"> (SASU) was assigned as the governmental authority responsible for performing public procurement monitoring.</w:t>
      </w:r>
    </w:p>
    <w:p w14:paraId="7F29BA83" w14:textId="2AD082E6" w:rsidR="000D1B65" w:rsidRPr="00F41269" w:rsidRDefault="008A3049" w:rsidP="00AB6DCD">
      <w:pPr>
        <w:pStyle w:val="rvps2"/>
        <w:shd w:val="clear" w:color="auto" w:fill="FFFFFF"/>
        <w:spacing w:before="0" w:beforeAutospacing="0" w:after="150" w:afterAutospacing="0" w:line="276" w:lineRule="auto"/>
        <w:jc w:val="both"/>
        <w:rPr>
          <w:rFonts w:asciiTheme="minorHAnsi" w:hAnsiTheme="minorHAnsi"/>
          <w:sz w:val="18"/>
          <w:szCs w:val="18"/>
          <w:lang w:val="en-GB"/>
        </w:rPr>
      </w:pPr>
      <w:bookmarkStart w:id="9" w:name="n691"/>
      <w:bookmarkEnd w:id="9"/>
      <w:r w:rsidRPr="00F41269">
        <w:rPr>
          <w:rFonts w:asciiTheme="minorHAnsi" w:hAnsiTheme="minorHAnsi"/>
          <w:sz w:val="18"/>
          <w:szCs w:val="18"/>
          <w:lang w:val="en-GB"/>
        </w:rPr>
        <w:t xml:space="preserve">To analyse information </w:t>
      </w:r>
      <w:del w:id="10" w:author="chris smith" w:date="2020-10-14T15:18:00Z">
        <w:r w:rsidRPr="00F41269" w:rsidDel="00F41269">
          <w:rPr>
            <w:rFonts w:asciiTheme="minorHAnsi" w:hAnsiTheme="minorHAnsi"/>
            <w:sz w:val="18"/>
            <w:szCs w:val="18"/>
            <w:lang w:val="en-GB"/>
          </w:rPr>
          <w:delText>signal</w:delText>
        </w:r>
      </w:del>
      <w:ins w:id="11" w:author="chris smith" w:date="2020-10-14T15:18:00Z">
        <w:r w:rsidR="00F41269" w:rsidRPr="00F41269">
          <w:rPr>
            <w:rFonts w:asciiTheme="minorHAnsi" w:hAnsiTheme="minorHAnsi"/>
            <w:sz w:val="18"/>
            <w:szCs w:val="18"/>
            <w:lang w:val="en-GB"/>
          </w:rPr>
          <w:t>signal</w:t>
        </w:r>
        <w:r w:rsidR="00F41269">
          <w:rPr>
            <w:rFonts w:asciiTheme="minorHAnsi" w:hAnsiTheme="minorHAnsi"/>
            <w:sz w:val="18"/>
            <w:szCs w:val="18"/>
            <w:lang w:val="en-GB"/>
          </w:rPr>
          <w:t>ling</w:t>
        </w:r>
      </w:ins>
      <w:del w:id="12" w:author="chris smith" w:date="2020-10-14T15:18:00Z">
        <w:r w:rsidRPr="00F41269" w:rsidDel="00F41269">
          <w:rPr>
            <w:rFonts w:asciiTheme="minorHAnsi" w:hAnsiTheme="minorHAnsi"/>
            <w:sz w:val="18"/>
            <w:szCs w:val="18"/>
            <w:lang w:val="en-GB"/>
          </w:rPr>
          <w:delText>ising</w:delText>
        </w:r>
      </w:del>
      <w:r w:rsidRPr="00F41269">
        <w:rPr>
          <w:rFonts w:asciiTheme="minorHAnsi" w:hAnsiTheme="minorHAnsi"/>
          <w:sz w:val="18"/>
          <w:szCs w:val="18"/>
          <w:lang w:val="en-GB"/>
        </w:rPr>
        <w:t xml:space="preserve"> the presen</w:t>
      </w:r>
      <w:r w:rsidRPr="00F41269">
        <w:rPr>
          <w:rFonts w:asciiTheme="minorHAnsi" w:hAnsiTheme="minorHAnsi"/>
          <w:color w:val="000000"/>
          <w:sz w:val="18"/>
          <w:szCs w:val="18"/>
          <w:lang w:val="en-GB"/>
        </w:rPr>
        <w:t>ce of signs of violation in the field of public procurement,</w:t>
      </w:r>
      <w:r w:rsidRPr="00F41269">
        <w:rPr>
          <w:rFonts w:asciiTheme="minorHAnsi" w:hAnsiTheme="minorHAnsi"/>
          <w:sz w:val="18"/>
          <w:szCs w:val="18"/>
          <w:lang w:val="en-GB"/>
        </w:rPr>
        <w:t xml:space="preserve"> the SASU needs to </w:t>
      </w:r>
      <w:r w:rsidRPr="00F41269">
        <w:rPr>
          <w:rFonts w:asciiTheme="minorHAnsi" w:hAnsiTheme="minorHAnsi"/>
          <w:b/>
          <w:sz w:val="18"/>
          <w:szCs w:val="18"/>
          <w:lang w:val="en-GB"/>
        </w:rPr>
        <w:t xml:space="preserve">process </w:t>
      </w:r>
      <w:ins w:id="13" w:author="chris smith" w:date="2020-10-14T15:18:00Z">
        <w:r w:rsidR="00F41269">
          <w:rPr>
            <w:rFonts w:asciiTheme="minorHAnsi" w:hAnsiTheme="minorHAnsi"/>
            <w:b/>
            <w:sz w:val="18"/>
            <w:szCs w:val="18"/>
            <w:lang w:val="en-GB"/>
          </w:rPr>
          <w:t xml:space="preserve">a </w:t>
        </w:r>
      </w:ins>
      <w:r w:rsidR="00AB6DCD" w:rsidRPr="00F41269">
        <w:rPr>
          <w:rFonts w:asciiTheme="minorHAnsi" w:hAnsiTheme="minorHAnsi"/>
          <w:b/>
          <w:sz w:val="18"/>
          <w:szCs w:val="18"/>
          <w:lang w:val="en-GB"/>
        </w:rPr>
        <w:t xml:space="preserve">huge amount of data from </w:t>
      </w:r>
      <w:r w:rsidR="00C241BA" w:rsidRPr="00F41269">
        <w:rPr>
          <w:rFonts w:asciiTheme="minorHAnsi" w:hAnsiTheme="minorHAnsi"/>
          <w:b/>
          <w:sz w:val="18"/>
          <w:szCs w:val="18"/>
          <w:lang w:val="en-GB"/>
        </w:rPr>
        <w:t>various</w:t>
      </w:r>
      <w:r w:rsidRPr="00F41269">
        <w:rPr>
          <w:rFonts w:asciiTheme="minorHAnsi" w:hAnsiTheme="minorHAnsi"/>
          <w:b/>
          <w:sz w:val="18"/>
          <w:szCs w:val="18"/>
          <w:lang w:val="en-GB"/>
        </w:rPr>
        <w:t xml:space="preserve"> sources</w:t>
      </w:r>
      <w:r w:rsidRPr="00F41269">
        <w:rPr>
          <w:rFonts w:asciiTheme="minorHAnsi" w:hAnsiTheme="minorHAnsi"/>
          <w:sz w:val="18"/>
          <w:szCs w:val="18"/>
          <w:lang w:val="en-GB"/>
        </w:rPr>
        <w:t>.</w:t>
      </w:r>
      <w:bookmarkStart w:id="14" w:name="n693"/>
      <w:bookmarkStart w:id="15" w:name="n694"/>
      <w:bookmarkStart w:id="16" w:name="n695"/>
      <w:bookmarkStart w:id="17" w:name="n696"/>
      <w:bookmarkEnd w:id="14"/>
      <w:bookmarkEnd w:id="15"/>
      <w:bookmarkEnd w:id="16"/>
      <w:bookmarkEnd w:id="17"/>
      <w:r w:rsidR="00AB6DCD" w:rsidRPr="00F41269">
        <w:rPr>
          <w:rFonts w:asciiTheme="minorHAnsi" w:hAnsiTheme="minorHAnsi"/>
          <w:sz w:val="18"/>
          <w:szCs w:val="18"/>
          <w:lang w:val="en-GB"/>
        </w:rPr>
        <w:t xml:space="preserve"> </w:t>
      </w:r>
      <w:r w:rsidRPr="00F41269">
        <w:rPr>
          <w:rFonts w:asciiTheme="minorHAnsi" w:hAnsiTheme="minorHAnsi"/>
          <w:sz w:val="18"/>
          <w:szCs w:val="18"/>
          <w:lang w:val="en-GB"/>
        </w:rPr>
        <w:t xml:space="preserve">In 2019, with the cooperation between the Government of Ukraine, </w:t>
      </w:r>
      <w:hyperlink r:id="rId14" w:history="1">
        <w:r w:rsidRPr="00F41269">
          <w:rPr>
            <w:rStyle w:val="Hyperlink"/>
            <w:rFonts w:asciiTheme="minorHAnsi" w:hAnsiTheme="minorHAnsi"/>
            <w:sz w:val="18"/>
            <w:szCs w:val="18"/>
            <w:lang w:val="en-GB"/>
          </w:rPr>
          <w:t>T</w:t>
        </w:r>
        <w:r w:rsidR="000D1B65" w:rsidRPr="00F41269">
          <w:rPr>
            <w:rStyle w:val="Hyperlink"/>
            <w:rFonts w:asciiTheme="minorHAnsi" w:hAnsiTheme="minorHAnsi"/>
            <w:sz w:val="18"/>
            <w:szCs w:val="18"/>
            <w:lang w:val="en-GB"/>
          </w:rPr>
          <w:t xml:space="preserve">ransparency </w:t>
        </w:r>
        <w:r w:rsidRPr="00F41269">
          <w:rPr>
            <w:rStyle w:val="Hyperlink"/>
            <w:rFonts w:asciiTheme="minorHAnsi" w:hAnsiTheme="minorHAnsi"/>
            <w:sz w:val="18"/>
            <w:szCs w:val="18"/>
            <w:lang w:val="en-GB"/>
          </w:rPr>
          <w:t>I</w:t>
        </w:r>
        <w:r w:rsidR="000D1B65" w:rsidRPr="00F41269">
          <w:rPr>
            <w:rStyle w:val="Hyperlink"/>
            <w:rFonts w:asciiTheme="minorHAnsi" w:hAnsiTheme="minorHAnsi"/>
            <w:sz w:val="18"/>
            <w:szCs w:val="18"/>
            <w:lang w:val="en-GB"/>
          </w:rPr>
          <w:t>nternational Ukraine</w:t>
        </w:r>
      </w:hyperlink>
      <w:r w:rsidRPr="00F41269">
        <w:rPr>
          <w:rFonts w:asciiTheme="minorHAnsi" w:hAnsiTheme="minorHAnsi"/>
          <w:sz w:val="18"/>
          <w:szCs w:val="18"/>
          <w:lang w:val="en-GB"/>
        </w:rPr>
        <w:t xml:space="preserve"> and the EBRD, a set of </w:t>
      </w:r>
      <w:r w:rsidRPr="00F41269">
        <w:rPr>
          <w:rFonts w:asciiTheme="minorHAnsi" w:hAnsiTheme="minorHAnsi"/>
          <w:b/>
          <w:sz w:val="18"/>
          <w:szCs w:val="18"/>
          <w:lang w:val="en-GB"/>
        </w:rPr>
        <w:t>automatic risk indicators</w:t>
      </w:r>
      <w:r w:rsidRPr="00F41269">
        <w:rPr>
          <w:rFonts w:asciiTheme="minorHAnsi" w:hAnsiTheme="minorHAnsi"/>
          <w:sz w:val="18"/>
          <w:szCs w:val="18"/>
          <w:lang w:val="en-GB"/>
        </w:rPr>
        <w:t xml:space="preserve"> was developed that indicate the </w:t>
      </w:r>
      <w:ins w:id="18" w:author="chris smith" w:date="2020-10-14T15:19:00Z">
        <w:r w:rsidR="00F41269">
          <w:rPr>
            <w:rFonts w:asciiTheme="minorHAnsi" w:hAnsiTheme="minorHAnsi"/>
            <w:sz w:val="18"/>
            <w:szCs w:val="18"/>
            <w:lang w:val="en-GB"/>
          </w:rPr>
          <w:t xml:space="preserve">likelihood  of the </w:t>
        </w:r>
      </w:ins>
      <w:r w:rsidRPr="00F41269">
        <w:rPr>
          <w:rFonts w:asciiTheme="minorHAnsi" w:hAnsiTheme="minorHAnsi"/>
          <w:sz w:val="18"/>
          <w:szCs w:val="18"/>
          <w:lang w:val="en-GB"/>
        </w:rPr>
        <w:t xml:space="preserve">existence of offences in procurement procedures. </w:t>
      </w:r>
    </w:p>
    <w:p w14:paraId="2F3D687A" w14:textId="09B4870F" w:rsidR="000D5B93" w:rsidRPr="00F41269" w:rsidRDefault="008A3049" w:rsidP="00AB6DCD">
      <w:pPr>
        <w:pStyle w:val="rvps2"/>
        <w:shd w:val="clear" w:color="auto" w:fill="FFFFFF"/>
        <w:spacing w:before="0" w:beforeAutospacing="0" w:after="150" w:afterAutospacing="0" w:line="276" w:lineRule="auto"/>
        <w:jc w:val="both"/>
        <w:rPr>
          <w:rFonts w:asciiTheme="minorHAnsi" w:hAnsiTheme="minorHAnsi"/>
          <w:sz w:val="18"/>
          <w:szCs w:val="18"/>
          <w:lang w:val="en-GB"/>
        </w:rPr>
      </w:pPr>
      <w:r w:rsidRPr="00F41269">
        <w:rPr>
          <w:rFonts w:asciiTheme="minorHAnsi" w:hAnsiTheme="minorHAnsi"/>
          <w:sz w:val="18"/>
          <w:szCs w:val="18"/>
          <w:lang w:val="en-GB"/>
        </w:rPr>
        <w:t>Under the TC project</w:t>
      </w:r>
      <w:r w:rsidR="00AC3407" w:rsidRPr="00F41269">
        <w:rPr>
          <w:rFonts w:asciiTheme="minorHAnsi" w:hAnsiTheme="minorHAnsi"/>
          <w:sz w:val="18"/>
          <w:szCs w:val="18"/>
          <w:lang w:val="en-GB"/>
        </w:rPr>
        <w:t>,</w:t>
      </w:r>
      <w:r w:rsidRPr="00F41269">
        <w:rPr>
          <w:rFonts w:asciiTheme="minorHAnsi" w:hAnsiTheme="minorHAnsi"/>
          <w:sz w:val="18"/>
          <w:szCs w:val="18"/>
          <w:lang w:val="en-GB"/>
        </w:rPr>
        <w:t xml:space="preserve"> the software, including </w:t>
      </w:r>
      <w:r w:rsidRPr="00F41269">
        <w:rPr>
          <w:rFonts w:asciiTheme="minorHAnsi" w:hAnsiTheme="minorHAnsi"/>
          <w:b/>
          <w:sz w:val="18"/>
          <w:szCs w:val="18"/>
          <w:lang w:val="en-GB"/>
        </w:rPr>
        <w:t>35 automated risk indicators</w:t>
      </w:r>
      <w:r w:rsidRPr="00F41269">
        <w:rPr>
          <w:rFonts w:asciiTheme="minorHAnsi" w:hAnsiTheme="minorHAnsi"/>
          <w:sz w:val="18"/>
          <w:szCs w:val="18"/>
          <w:lang w:val="en-GB"/>
        </w:rPr>
        <w:t xml:space="preserve">, was successfully implemented and put into operation. This software </w:t>
      </w:r>
      <w:r w:rsidRPr="00F41269">
        <w:rPr>
          <w:rFonts w:asciiTheme="minorHAnsi" w:hAnsiTheme="minorHAnsi"/>
          <w:b/>
          <w:sz w:val="18"/>
          <w:szCs w:val="18"/>
          <w:lang w:val="en-GB"/>
        </w:rPr>
        <w:t>automatically checks</w:t>
      </w:r>
      <w:r w:rsidRPr="00F41269">
        <w:rPr>
          <w:rFonts w:asciiTheme="minorHAnsi" w:hAnsiTheme="minorHAnsi"/>
          <w:sz w:val="18"/>
          <w:szCs w:val="18"/>
          <w:lang w:val="en-GB"/>
        </w:rPr>
        <w:t xml:space="preserve"> procurement procedures against </w:t>
      </w:r>
      <w:r w:rsidR="000D1B65" w:rsidRPr="00F41269">
        <w:rPr>
          <w:rFonts w:asciiTheme="minorHAnsi" w:hAnsiTheme="minorHAnsi"/>
          <w:sz w:val="18"/>
          <w:szCs w:val="18"/>
          <w:lang w:val="en-GB"/>
        </w:rPr>
        <w:t>developed</w:t>
      </w:r>
      <w:r w:rsidRPr="00F41269">
        <w:rPr>
          <w:rFonts w:asciiTheme="minorHAnsi" w:hAnsiTheme="minorHAnsi"/>
          <w:sz w:val="18"/>
          <w:szCs w:val="18"/>
          <w:lang w:val="en-GB"/>
        </w:rPr>
        <w:t xml:space="preserve"> risk indicators and forms an</w:t>
      </w:r>
      <w:r w:rsidRPr="00F41269">
        <w:rPr>
          <w:rFonts w:asciiTheme="minorHAnsi" w:hAnsiTheme="minorHAnsi"/>
          <w:b/>
          <w:sz w:val="18"/>
          <w:szCs w:val="18"/>
          <w:lang w:val="en-GB"/>
        </w:rPr>
        <w:t xml:space="preserve"> ordered list</w:t>
      </w:r>
      <w:r w:rsidRPr="00F41269">
        <w:rPr>
          <w:rFonts w:asciiTheme="minorHAnsi" w:hAnsiTheme="minorHAnsi"/>
          <w:sz w:val="18"/>
          <w:szCs w:val="18"/>
          <w:lang w:val="en-GB"/>
        </w:rPr>
        <w:t xml:space="preserve"> </w:t>
      </w:r>
      <w:r w:rsidRPr="00F41269">
        <w:rPr>
          <w:rFonts w:asciiTheme="minorHAnsi" w:hAnsiTheme="minorHAnsi"/>
          <w:b/>
          <w:sz w:val="18"/>
          <w:szCs w:val="18"/>
          <w:lang w:val="en-GB"/>
        </w:rPr>
        <w:t>of procedures</w:t>
      </w:r>
      <w:r w:rsidRPr="00F41269">
        <w:rPr>
          <w:rFonts w:asciiTheme="minorHAnsi" w:hAnsiTheme="minorHAnsi"/>
          <w:sz w:val="18"/>
          <w:szCs w:val="18"/>
          <w:lang w:val="en-GB"/>
        </w:rPr>
        <w:t xml:space="preserve"> that have been recognised as risky. The ordered list of selected risky procedures then is shown in the </w:t>
      </w:r>
      <w:r w:rsidRPr="00F41269">
        <w:rPr>
          <w:rFonts w:asciiTheme="minorHAnsi" w:hAnsiTheme="minorHAnsi"/>
          <w:b/>
          <w:sz w:val="18"/>
          <w:szCs w:val="18"/>
          <w:lang w:val="en-GB"/>
        </w:rPr>
        <w:t xml:space="preserve">electronic </w:t>
      </w:r>
      <w:r w:rsidR="000D1B65" w:rsidRPr="00F41269">
        <w:rPr>
          <w:rFonts w:asciiTheme="minorHAnsi" w:hAnsiTheme="minorHAnsi"/>
          <w:b/>
          <w:sz w:val="18"/>
          <w:szCs w:val="18"/>
          <w:lang w:val="en-GB"/>
        </w:rPr>
        <w:t>A</w:t>
      </w:r>
      <w:r w:rsidRPr="00F41269">
        <w:rPr>
          <w:rFonts w:asciiTheme="minorHAnsi" w:hAnsiTheme="minorHAnsi"/>
          <w:b/>
          <w:sz w:val="18"/>
          <w:szCs w:val="18"/>
          <w:lang w:val="en-GB"/>
        </w:rPr>
        <w:t>uditor</w:t>
      </w:r>
      <w:r w:rsidR="00AC3407" w:rsidRPr="00F41269">
        <w:rPr>
          <w:rFonts w:asciiTheme="minorHAnsi" w:hAnsiTheme="minorHAnsi"/>
          <w:b/>
          <w:sz w:val="18"/>
          <w:szCs w:val="18"/>
          <w:lang w:val="en-GB"/>
        </w:rPr>
        <w:t>’</w:t>
      </w:r>
      <w:r w:rsidRPr="00F41269">
        <w:rPr>
          <w:rFonts w:asciiTheme="minorHAnsi" w:hAnsiTheme="minorHAnsi"/>
          <w:b/>
          <w:sz w:val="18"/>
          <w:szCs w:val="18"/>
          <w:lang w:val="en-GB"/>
        </w:rPr>
        <w:t xml:space="preserve">s </w:t>
      </w:r>
      <w:r w:rsidR="000D1B65" w:rsidRPr="00F41269">
        <w:rPr>
          <w:rFonts w:asciiTheme="minorHAnsi" w:hAnsiTheme="minorHAnsi"/>
          <w:b/>
          <w:sz w:val="18"/>
          <w:szCs w:val="18"/>
          <w:lang w:val="en-GB"/>
        </w:rPr>
        <w:t>C</w:t>
      </w:r>
      <w:r w:rsidRPr="00F41269">
        <w:rPr>
          <w:rFonts w:asciiTheme="minorHAnsi" w:hAnsiTheme="minorHAnsi"/>
          <w:b/>
          <w:sz w:val="18"/>
          <w:szCs w:val="18"/>
          <w:lang w:val="en-GB"/>
        </w:rPr>
        <w:t>abinet</w:t>
      </w:r>
      <w:r w:rsidRPr="00F41269">
        <w:rPr>
          <w:rFonts w:asciiTheme="minorHAnsi" w:hAnsiTheme="minorHAnsi"/>
          <w:sz w:val="18"/>
          <w:szCs w:val="18"/>
          <w:lang w:val="en-GB"/>
        </w:rPr>
        <w:t xml:space="preserve">, developed by SE </w:t>
      </w:r>
      <w:r w:rsidR="00AC3407" w:rsidRPr="00F41269">
        <w:rPr>
          <w:rFonts w:asciiTheme="minorHAnsi" w:hAnsiTheme="minorHAnsi"/>
          <w:sz w:val="18"/>
          <w:szCs w:val="18"/>
          <w:lang w:val="en-GB"/>
        </w:rPr>
        <w:t>“</w:t>
      </w:r>
      <w:r w:rsidRPr="00F41269">
        <w:rPr>
          <w:rFonts w:asciiTheme="minorHAnsi" w:hAnsiTheme="minorHAnsi"/>
          <w:sz w:val="18"/>
          <w:szCs w:val="18"/>
          <w:lang w:val="en-GB"/>
        </w:rPr>
        <w:t>Prozorro</w:t>
      </w:r>
      <w:r w:rsidR="00AC3407" w:rsidRPr="00F41269">
        <w:rPr>
          <w:rFonts w:asciiTheme="minorHAnsi" w:hAnsiTheme="minorHAnsi"/>
          <w:sz w:val="18"/>
          <w:szCs w:val="18"/>
          <w:lang w:val="en-GB"/>
        </w:rPr>
        <w:t>”</w:t>
      </w:r>
      <w:r w:rsidRPr="00F41269">
        <w:rPr>
          <w:rFonts w:asciiTheme="minorHAnsi" w:hAnsiTheme="minorHAnsi"/>
          <w:sz w:val="18"/>
          <w:szCs w:val="18"/>
          <w:lang w:val="en-GB"/>
        </w:rPr>
        <w:t xml:space="preserve"> as an auditor</w:t>
      </w:r>
      <w:r w:rsidR="00AC3407" w:rsidRPr="00F41269">
        <w:rPr>
          <w:rFonts w:asciiTheme="minorHAnsi" w:hAnsiTheme="minorHAnsi"/>
          <w:sz w:val="18"/>
          <w:szCs w:val="18"/>
          <w:lang w:val="en-GB"/>
        </w:rPr>
        <w:t>’</w:t>
      </w:r>
      <w:r w:rsidRPr="00F41269">
        <w:rPr>
          <w:rFonts w:asciiTheme="minorHAnsi" w:hAnsiTheme="minorHAnsi"/>
          <w:sz w:val="18"/>
          <w:szCs w:val="18"/>
          <w:lang w:val="en-GB"/>
        </w:rPr>
        <w:t xml:space="preserve">s dedicated tool for </w:t>
      </w:r>
      <w:r w:rsidRPr="00F41269">
        <w:rPr>
          <w:rFonts w:asciiTheme="minorHAnsi" w:hAnsiTheme="minorHAnsi"/>
          <w:b/>
          <w:sz w:val="18"/>
          <w:szCs w:val="18"/>
          <w:lang w:val="en-GB"/>
        </w:rPr>
        <w:t>initiation</w:t>
      </w:r>
      <w:r w:rsidRPr="00F41269">
        <w:rPr>
          <w:rFonts w:asciiTheme="minorHAnsi" w:hAnsiTheme="minorHAnsi"/>
          <w:sz w:val="18"/>
          <w:szCs w:val="18"/>
          <w:lang w:val="en-GB"/>
        </w:rPr>
        <w:t xml:space="preserve"> and </w:t>
      </w:r>
      <w:r w:rsidRPr="00F41269">
        <w:rPr>
          <w:rFonts w:asciiTheme="minorHAnsi" w:hAnsiTheme="minorHAnsi"/>
          <w:b/>
          <w:sz w:val="18"/>
          <w:szCs w:val="18"/>
          <w:lang w:val="en-GB"/>
        </w:rPr>
        <w:t>conducting</w:t>
      </w:r>
      <w:r w:rsidRPr="00F41269">
        <w:rPr>
          <w:rFonts w:asciiTheme="minorHAnsi" w:hAnsiTheme="minorHAnsi"/>
          <w:sz w:val="18"/>
          <w:szCs w:val="18"/>
          <w:lang w:val="en-GB"/>
        </w:rPr>
        <w:t xml:space="preserve"> monitoring process as well as official </w:t>
      </w:r>
      <w:r w:rsidRPr="00F41269">
        <w:rPr>
          <w:rFonts w:asciiTheme="minorHAnsi" w:hAnsiTheme="minorHAnsi"/>
          <w:b/>
          <w:sz w:val="18"/>
          <w:szCs w:val="18"/>
          <w:lang w:val="en-GB"/>
        </w:rPr>
        <w:t>communication</w:t>
      </w:r>
      <w:r w:rsidRPr="00F41269">
        <w:rPr>
          <w:rFonts w:asciiTheme="minorHAnsi" w:hAnsiTheme="minorHAnsi"/>
          <w:sz w:val="18"/>
          <w:szCs w:val="18"/>
          <w:lang w:val="en-GB"/>
        </w:rPr>
        <w:t xml:space="preserve"> with the contracting entities within the monitoring procedure and publication of the monitoring </w:t>
      </w:r>
      <w:r w:rsidRPr="00F41269">
        <w:rPr>
          <w:rFonts w:asciiTheme="minorHAnsi" w:hAnsiTheme="minorHAnsi"/>
          <w:b/>
          <w:sz w:val="18"/>
          <w:szCs w:val="18"/>
          <w:lang w:val="en-GB"/>
        </w:rPr>
        <w:t>conclusion</w:t>
      </w:r>
      <w:r w:rsidR="000D5B93" w:rsidRPr="00F41269">
        <w:rPr>
          <w:rFonts w:asciiTheme="minorHAnsi" w:hAnsiTheme="minorHAnsi"/>
          <w:sz w:val="18"/>
          <w:szCs w:val="18"/>
          <w:lang w:val="en-GB"/>
        </w:rPr>
        <w:t>.</w:t>
      </w:r>
    </w:p>
    <w:p w14:paraId="2AF07CC8" w14:textId="2F66D9AC" w:rsidR="007649B8" w:rsidRPr="00F41269" w:rsidRDefault="007649B8" w:rsidP="007649B8">
      <w:pPr>
        <w:pStyle w:val="rvps2"/>
        <w:shd w:val="clear" w:color="auto" w:fill="FFFFFF"/>
        <w:spacing w:before="0" w:beforeAutospacing="0" w:after="150" w:afterAutospacing="0" w:line="276" w:lineRule="auto"/>
        <w:jc w:val="both"/>
        <w:rPr>
          <w:rFonts w:asciiTheme="minorHAnsi" w:hAnsiTheme="minorHAnsi"/>
          <w:sz w:val="18"/>
          <w:szCs w:val="18"/>
          <w:lang w:val="en-GB"/>
        </w:rPr>
      </w:pPr>
      <w:r w:rsidRPr="00F41269">
        <w:rPr>
          <w:rFonts w:asciiTheme="minorHAnsi" w:hAnsiTheme="minorHAnsi"/>
          <w:sz w:val="18"/>
          <w:szCs w:val="18"/>
          <w:lang w:val="en-GB"/>
        </w:rPr>
        <w:t xml:space="preserve">However, the state auditors expressed interest in </w:t>
      </w:r>
      <w:r w:rsidR="00993037" w:rsidRPr="00F41269">
        <w:rPr>
          <w:rFonts w:asciiTheme="minorHAnsi" w:hAnsiTheme="minorHAnsi"/>
          <w:sz w:val="18"/>
          <w:szCs w:val="18"/>
          <w:lang w:val="en-GB"/>
        </w:rPr>
        <w:t xml:space="preserve">the </w:t>
      </w:r>
      <w:r w:rsidRPr="00F41269">
        <w:rPr>
          <w:rFonts w:asciiTheme="minorHAnsi" w:hAnsiTheme="minorHAnsi"/>
          <w:b/>
          <w:sz w:val="18"/>
          <w:szCs w:val="18"/>
          <w:lang w:val="en-GB"/>
        </w:rPr>
        <w:t xml:space="preserve">functionality that </w:t>
      </w:r>
      <w:r w:rsidR="00C75DEF" w:rsidRPr="00F41269">
        <w:rPr>
          <w:rFonts w:asciiTheme="minorHAnsi" w:hAnsiTheme="minorHAnsi"/>
          <w:b/>
          <w:sz w:val="18"/>
          <w:szCs w:val="18"/>
          <w:lang w:val="en-GB"/>
        </w:rPr>
        <w:t>was</w:t>
      </w:r>
      <w:r w:rsidRPr="00F41269">
        <w:rPr>
          <w:rFonts w:asciiTheme="minorHAnsi" w:hAnsiTheme="minorHAnsi"/>
          <w:b/>
          <w:sz w:val="18"/>
          <w:szCs w:val="18"/>
          <w:lang w:val="en-GB"/>
        </w:rPr>
        <w:t xml:space="preserve"> not covered by the developed solution</w:t>
      </w:r>
      <w:r w:rsidRPr="00F41269">
        <w:rPr>
          <w:rFonts w:asciiTheme="minorHAnsi" w:hAnsiTheme="minorHAnsi"/>
          <w:sz w:val="18"/>
          <w:szCs w:val="18"/>
          <w:lang w:val="en-GB"/>
        </w:rPr>
        <w:t xml:space="preserve">. What they had in the Auditor’s Cabinet was that for all risky procedures in a queue marked as a priority, the system generated drafts for future monitoring automatically. To be able to understand for which procedure the draft was created and what indicators showed the positive calculation results for this procedure, the auditor had to go inside the draft. As a result, the auditor was forced to go </w:t>
      </w:r>
      <w:r w:rsidRPr="00F41269">
        <w:rPr>
          <w:rFonts w:asciiTheme="minorHAnsi" w:hAnsiTheme="minorHAnsi"/>
          <w:b/>
          <w:sz w:val="18"/>
          <w:szCs w:val="18"/>
          <w:lang w:val="en-GB"/>
        </w:rPr>
        <w:t>manually throughout all drafts</w:t>
      </w:r>
      <w:r w:rsidRPr="00F41269">
        <w:rPr>
          <w:rFonts w:asciiTheme="minorHAnsi" w:hAnsiTheme="minorHAnsi"/>
          <w:sz w:val="18"/>
          <w:szCs w:val="18"/>
          <w:lang w:val="en-GB"/>
        </w:rPr>
        <w:t xml:space="preserve"> </w:t>
      </w:r>
      <w:r w:rsidRPr="00F41269">
        <w:rPr>
          <w:rFonts w:asciiTheme="minorHAnsi" w:hAnsiTheme="minorHAnsi"/>
          <w:b/>
          <w:sz w:val="18"/>
          <w:szCs w:val="18"/>
          <w:lang w:val="en-GB"/>
        </w:rPr>
        <w:t xml:space="preserve">to select </w:t>
      </w:r>
      <w:r w:rsidR="00AC3407" w:rsidRPr="00F41269">
        <w:rPr>
          <w:rFonts w:asciiTheme="minorHAnsi" w:hAnsiTheme="minorHAnsi"/>
          <w:b/>
          <w:sz w:val="18"/>
          <w:szCs w:val="18"/>
          <w:lang w:val="en-GB"/>
        </w:rPr>
        <w:t xml:space="preserve">the </w:t>
      </w:r>
      <w:r w:rsidRPr="00F41269">
        <w:rPr>
          <w:rFonts w:asciiTheme="minorHAnsi" w:hAnsiTheme="minorHAnsi"/>
          <w:b/>
          <w:sz w:val="18"/>
          <w:szCs w:val="18"/>
          <w:lang w:val="en-GB"/>
        </w:rPr>
        <w:t>required data</w:t>
      </w:r>
      <w:r w:rsidR="00AC3407" w:rsidRPr="00F41269">
        <w:rPr>
          <w:rFonts w:asciiTheme="minorHAnsi" w:hAnsiTheme="minorHAnsi"/>
          <w:b/>
          <w:sz w:val="18"/>
          <w:szCs w:val="18"/>
          <w:lang w:val="en-GB"/>
        </w:rPr>
        <w:t>,</w:t>
      </w:r>
      <w:r w:rsidRPr="00F41269">
        <w:rPr>
          <w:rFonts w:asciiTheme="minorHAnsi" w:hAnsiTheme="minorHAnsi"/>
          <w:b/>
          <w:sz w:val="18"/>
          <w:szCs w:val="18"/>
          <w:lang w:val="en-GB"/>
        </w:rPr>
        <w:t xml:space="preserve"> and this procedure could take a lot of time</w:t>
      </w:r>
      <w:r w:rsidRPr="00F41269">
        <w:rPr>
          <w:rFonts w:asciiTheme="minorHAnsi" w:hAnsiTheme="minorHAnsi"/>
          <w:sz w:val="18"/>
          <w:szCs w:val="18"/>
          <w:lang w:val="en-GB"/>
        </w:rPr>
        <w:t>.</w:t>
      </w:r>
    </w:p>
    <w:p w14:paraId="0DFF8E9A" w14:textId="2E3ECC39" w:rsidR="007649B8" w:rsidRPr="00F41269" w:rsidRDefault="007649B8" w:rsidP="008F1CD1">
      <w:pPr>
        <w:pBdr>
          <w:top w:val="nil"/>
          <w:left w:val="nil"/>
          <w:bottom w:val="nil"/>
          <w:right w:val="nil"/>
          <w:between w:val="nil"/>
        </w:pBdr>
        <w:spacing w:before="100" w:after="100" w:line="276" w:lineRule="auto"/>
        <w:rPr>
          <w:lang w:val="en-GB"/>
        </w:rPr>
      </w:pPr>
      <w:r w:rsidRPr="00F41269">
        <w:rPr>
          <w:szCs w:val="18"/>
          <w:lang w:val="en-GB"/>
        </w:rPr>
        <w:t xml:space="preserve">In addition, the Auditor’s Cabinet offered </w:t>
      </w:r>
      <w:r w:rsidRPr="00F41269">
        <w:rPr>
          <w:b/>
          <w:szCs w:val="18"/>
          <w:lang w:val="en-GB"/>
        </w:rPr>
        <w:t>no filters, search engine or other useful functionality</w:t>
      </w:r>
      <w:r w:rsidRPr="00F41269">
        <w:rPr>
          <w:szCs w:val="18"/>
          <w:lang w:val="en-GB"/>
        </w:rPr>
        <w:t xml:space="preserve"> </w:t>
      </w:r>
      <w:r w:rsidRPr="00F41269">
        <w:rPr>
          <w:b/>
          <w:szCs w:val="18"/>
          <w:lang w:val="en-GB"/>
        </w:rPr>
        <w:t xml:space="preserve">for querying </w:t>
      </w:r>
      <w:r w:rsidRPr="00F41269">
        <w:rPr>
          <w:szCs w:val="18"/>
          <w:lang w:val="en-GB"/>
        </w:rPr>
        <w:t xml:space="preserve">as well as </w:t>
      </w:r>
      <w:r w:rsidRPr="00F41269">
        <w:rPr>
          <w:b/>
          <w:szCs w:val="18"/>
          <w:lang w:val="en-GB"/>
        </w:rPr>
        <w:t>processing</w:t>
      </w:r>
      <w:r w:rsidRPr="00F41269">
        <w:rPr>
          <w:szCs w:val="18"/>
          <w:lang w:val="en-GB"/>
        </w:rPr>
        <w:t xml:space="preserve"> monitoring drafts. </w:t>
      </w:r>
      <w:bookmarkStart w:id="19" w:name="_Hlk20812737"/>
      <w:r w:rsidRPr="00F41269">
        <w:rPr>
          <w:lang w:val="en-GB"/>
        </w:rPr>
        <w:t xml:space="preserve">SASU </w:t>
      </w:r>
      <w:r w:rsidR="00C75DEF" w:rsidRPr="00F41269">
        <w:rPr>
          <w:lang w:val="en-GB"/>
        </w:rPr>
        <w:t xml:space="preserve">had need of </w:t>
      </w:r>
      <w:r w:rsidRPr="00F41269">
        <w:rPr>
          <w:lang w:val="en-GB"/>
        </w:rPr>
        <w:t xml:space="preserve">analytical infrastructure and </w:t>
      </w:r>
      <w:r w:rsidR="008F1CD1" w:rsidRPr="00F41269">
        <w:rPr>
          <w:lang w:val="en-GB"/>
        </w:rPr>
        <w:t xml:space="preserve">additional </w:t>
      </w:r>
      <w:r w:rsidRPr="00F41269">
        <w:rPr>
          <w:lang w:val="en-GB"/>
        </w:rPr>
        <w:t xml:space="preserve">technical capacity </w:t>
      </w:r>
      <w:r w:rsidR="00C75DEF" w:rsidRPr="00F41269">
        <w:rPr>
          <w:b/>
          <w:lang w:val="en-GB"/>
        </w:rPr>
        <w:t>to analy</w:t>
      </w:r>
      <w:r w:rsidR="00AC3407" w:rsidRPr="00F41269">
        <w:rPr>
          <w:b/>
          <w:lang w:val="en-GB"/>
        </w:rPr>
        <w:t>s</w:t>
      </w:r>
      <w:r w:rsidR="00C75DEF" w:rsidRPr="00F41269">
        <w:rPr>
          <w:b/>
          <w:lang w:val="en-GB"/>
        </w:rPr>
        <w:t>e procurement procedures</w:t>
      </w:r>
      <w:bookmarkEnd w:id="19"/>
      <w:r w:rsidR="008F1CD1" w:rsidRPr="00F41269">
        <w:rPr>
          <w:b/>
          <w:lang w:val="en-GB"/>
        </w:rPr>
        <w:t xml:space="preserve"> more efficiently</w:t>
      </w:r>
      <w:r w:rsidR="008241FA" w:rsidRPr="00F41269">
        <w:rPr>
          <w:b/>
          <w:lang w:val="en-GB"/>
        </w:rPr>
        <w:t xml:space="preserve"> </w:t>
      </w:r>
      <w:r w:rsidR="008241FA" w:rsidRPr="00F41269">
        <w:rPr>
          <w:lang w:val="en-GB"/>
        </w:rPr>
        <w:t xml:space="preserve">and focus on those procurement procedures where the risk of violation is the </w:t>
      </w:r>
      <w:r w:rsidR="008241FA" w:rsidRPr="00F41269">
        <w:rPr>
          <w:b/>
          <w:lang w:val="en-GB"/>
        </w:rPr>
        <w:t>most likely</w:t>
      </w:r>
      <w:r w:rsidR="008241FA" w:rsidRPr="00F41269">
        <w:rPr>
          <w:lang w:val="en-GB"/>
        </w:rPr>
        <w:t xml:space="preserve"> and/or that could potentially cause </w:t>
      </w:r>
      <w:r w:rsidR="008241FA" w:rsidRPr="00F41269">
        <w:rPr>
          <w:b/>
          <w:lang w:val="en-GB"/>
        </w:rPr>
        <w:t xml:space="preserve">significant losses </w:t>
      </w:r>
      <w:r w:rsidR="008241FA" w:rsidRPr="00F41269">
        <w:rPr>
          <w:lang w:val="en-GB"/>
        </w:rPr>
        <w:t>of public funds</w:t>
      </w:r>
      <w:r w:rsidR="008F1CD1" w:rsidRPr="00F41269">
        <w:rPr>
          <w:lang w:val="en-GB"/>
        </w:rPr>
        <w:t>.</w:t>
      </w:r>
    </w:p>
    <w:p w14:paraId="028FEC37" w14:textId="5FFF8426" w:rsidR="00E720F9" w:rsidRPr="00F41269" w:rsidRDefault="00E720F9" w:rsidP="006B1A41">
      <w:pPr>
        <w:pStyle w:val="Heading4"/>
        <w:spacing w:before="240"/>
      </w:pPr>
      <w:r w:rsidRPr="00F41269">
        <w:t>Objectives</w:t>
      </w:r>
      <w:r w:rsidR="00C96311" w:rsidRPr="00F41269">
        <w:t xml:space="preserve"> and vision</w:t>
      </w:r>
    </w:p>
    <w:p w14:paraId="4B2A1051" w14:textId="65123C9C" w:rsidR="008F1CD1" w:rsidRPr="00F41269" w:rsidRDefault="00C27793" w:rsidP="008F1CD1">
      <w:pPr>
        <w:spacing w:after="0"/>
        <w:rPr>
          <w:lang w:val="en-GB"/>
        </w:rPr>
      </w:pPr>
      <w:r w:rsidRPr="00F41269">
        <w:rPr>
          <w:lang w:val="en-GB"/>
        </w:rPr>
        <w:t>Working with the EBRD GPA Technical Cooperation Facility</w:t>
      </w:r>
      <w:r w:rsidR="000A0D13" w:rsidRPr="00F41269">
        <w:rPr>
          <w:lang w:val="en-GB"/>
        </w:rPr>
        <w:t xml:space="preserve">, the </w:t>
      </w:r>
      <w:r w:rsidR="00993037" w:rsidRPr="00F41269">
        <w:rPr>
          <w:lang w:val="en-GB"/>
        </w:rPr>
        <w:t xml:space="preserve">SASU and MDETA </w:t>
      </w:r>
      <w:r w:rsidR="00601BD3" w:rsidRPr="00F41269">
        <w:rPr>
          <w:lang w:val="en-GB"/>
        </w:rPr>
        <w:t xml:space="preserve">aimed to </w:t>
      </w:r>
      <w:r w:rsidRPr="00F41269">
        <w:rPr>
          <w:b/>
          <w:lang w:val="en-GB"/>
        </w:rPr>
        <w:t xml:space="preserve">modernise </w:t>
      </w:r>
      <w:r w:rsidR="00993037" w:rsidRPr="00F41269">
        <w:rPr>
          <w:b/>
          <w:lang w:val="en-GB"/>
        </w:rPr>
        <w:t xml:space="preserve">existing public </w:t>
      </w:r>
      <w:r w:rsidR="006B1A41" w:rsidRPr="00F41269">
        <w:rPr>
          <w:b/>
          <w:lang w:val="en-GB"/>
        </w:rPr>
        <w:t>p</w:t>
      </w:r>
      <w:r w:rsidR="00993037" w:rsidRPr="00F41269">
        <w:rPr>
          <w:b/>
          <w:lang w:val="en-GB"/>
        </w:rPr>
        <w:t>rocurement monitoring infrastructure</w:t>
      </w:r>
      <w:r w:rsidR="00993037" w:rsidRPr="00F41269">
        <w:rPr>
          <w:lang w:val="en-GB"/>
        </w:rPr>
        <w:t xml:space="preserve"> by introducing </w:t>
      </w:r>
      <w:r w:rsidR="00AC3407" w:rsidRPr="00F41269">
        <w:rPr>
          <w:lang w:val="en-GB"/>
        </w:rPr>
        <w:t xml:space="preserve">a </w:t>
      </w:r>
      <w:r w:rsidR="00993037" w:rsidRPr="00F41269">
        <w:rPr>
          <w:lang w:val="en-GB"/>
        </w:rPr>
        <w:t>modern user-friendly</w:t>
      </w:r>
      <w:r w:rsidR="006B1A41" w:rsidRPr="00F41269">
        <w:rPr>
          <w:lang w:val="en-GB"/>
        </w:rPr>
        <w:t xml:space="preserve"> electronic</w:t>
      </w:r>
      <w:r w:rsidR="00993037" w:rsidRPr="00F41269">
        <w:rPr>
          <w:lang w:val="en-GB"/>
        </w:rPr>
        <w:t xml:space="preserve"> analytical tool that could support auditors by automatically consolidating </w:t>
      </w:r>
      <w:r w:rsidR="008F1CD1" w:rsidRPr="00F41269">
        <w:rPr>
          <w:lang w:val="en-GB"/>
        </w:rPr>
        <w:t>transactions</w:t>
      </w:r>
      <w:r w:rsidR="00993037" w:rsidRPr="00F41269">
        <w:rPr>
          <w:lang w:val="en-GB"/>
        </w:rPr>
        <w:t xml:space="preserve"> data accumulated in real-time from various </w:t>
      </w:r>
      <w:r w:rsidR="008F1CD1" w:rsidRPr="00F41269">
        <w:rPr>
          <w:lang w:val="en-GB"/>
        </w:rPr>
        <w:t>Open Data sources to enable them to:</w:t>
      </w:r>
    </w:p>
    <w:p w14:paraId="36B18113" w14:textId="77777777" w:rsidR="008F1CD1" w:rsidRPr="00F41269" w:rsidRDefault="008F1CD1" w:rsidP="008F1CD1">
      <w:pPr>
        <w:pStyle w:val="ListParagraph"/>
        <w:numPr>
          <w:ilvl w:val="0"/>
          <w:numId w:val="35"/>
        </w:numPr>
        <w:rPr>
          <w:lang w:val="en-GB"/>
        </w:rPr>
      </w:pPr>
      <w:r w:rsidRPr="00F41269">
        <w:rPr>
          <w:lang w:val="en-GB"/>
        </w:rPr>
        <w:t xml:space="preserve">analyse sets of procurement procedures in various dimensions, and </w:t>
      </w:r>
    </w:p>
    <w:p w14:paraId="5671399E" w14:textId="2B55FA78" w:rsidR="00993037" w:rsidRPr="00F41269" w:rsidRDefault="00993037" w:rsidP="008F1CD1">
      <w:pPr>
        <w:pStyle w:val="ListParagraph"/>
        <w:numPr>
          <w:ilvl w:val="0"/>
          <w:numId w:val="35"/>
        </w:numPr>
        <w:rPr>
          <w:lang w:val="en-GB"/>
        </w:rPr>
      </w:pPr>
      <w:r w:rsidRPr="00F41269">
        <w:rPr>
          <w:lang w:val="en-GB"/>
        </w:rPr>
        <w:t xml:space="preserve">effectively and quickly select procedures for monitoring. </w:t>
      </w:r>
    </w:p>
    <w:p w14:paraId="00A44CDE" w14:textId="404AA715" w:rsidR="00C27793" w:rsidRPr="00F41269" w:rsidRDefault="00C27793" w:rsidP="00996A92">
      <w:pPr>
        <w:spacing w:after="0"/>
        <w:rPr>
          <w:lang w:val="en-GB"/>
        </w:rPr>
      </w:pPr>
      <w:r w:rsidRPr="00F41269">
        <w:rPr>
          <w:lang w:val="en-GB"/>
        </w:rPr>
        <w:t>The EBRD-developed vision to a</w:t>
      </w:r>
      <w:r w:rsidR="006B1A41" w:rsidRPr="00F41269">
        <w:rPr>
          <w:lang w:val="en-GB"/>
        </w:rPr>
        <w:t>chieve these objectives contained</w:t>
      </w:r>
      <w:r w:rsidRPr="00F41269">
        <w:rPr>
          <w:lang w:val="en-GB"/>
        </w:rPr>
        <w:t xml:space="preserve"> two primary </w:t>
      </w:r>
      <w:r w:rsidR="006B1A41" w:rsidRPr="00F41269">
        <w:rPr>
          <w:lang w:val="en-GB"/>
        </w:rPr>
        <w:t>workstreams</w:t>
      </w:r>
      <w:r w:rsidRPr="00F41269">
        <w:rPr>
          <w:lang w:val="en-GB"/>
        </w:rPr>
        <w:t>:</w:t>
      </w:r>
    </w:p>
    <w:p w14:paraId="2E6E5BE8" w14:textId="593D9EA8" w:rsidR="00C27793" w:rsidRPr="00F41269" w:rsidRDefault="00993037" w:rsidP="006B1A41">
      <w:pPr>
        <w:pStyle w:val="ListParagraph"/>
        <w:numPr>
          <w:ilvl w:val="0"/>
          <w:numId w:val="35"/>
        </w:numPr>
        <w:rPr>
          <w:lang w:val="en-GB"/>
        </w:rPr>
      </w:pPr>
      <w:r w:rsidRPr="00F41269">
        <w:rPr>
          <w:b/>
          <w:lang w:val="en-GB"/>
        </w:rPr>
        <w:t>Development and i</w:t>
      </w:r>
      <w:r w:rsidR="00C27793" w:rsidRPr="00F41269">
        <w:rPr>
          <w:b/>
          <w:lang w:val="en-GB"/>
        </w:rPr>
        <w:t>mplementation of</w:t>
      </w:r>
      <w:r w:rsidRPr="00F41269">
        <w:rPr>
          <w:b/>
          <w:lang w:val="en-GB"/>
        </w:rPr>
        <w:t xml:space="preserve"> the front-end analytical tool</w:t>
      </w:r>
      <w:r w:rsidRPr="00F41269">
        <w:rPr>
          <w:lang w:val="en-GB"/>
        </w:rPr>
        <w:t xml:space="preserve"> for exploring and queuing </w:t>
      </w:r>
      <w:r w:rsidR="00AC3407" w:rsidRPr="00F41269">
        <w:rPr>
          <w:lang w:val="en-GB"/>
        </w:rPr>
        <w:t>‘</w:t>
      </w:r>
      <w:r w:rsidRPr="00F41269">
        <w:rPr>
          <w:lang w:val="en-GB"/>
        </w:rPr>
        <w:t>red-flags</w:t>
      </w:r>
      <w:r w:rsidR="00AC3407" w:rsidRPr="00F41269">
        <w:rPr>
          <w:lang w:val="en-GB"/>
        </w:rPr>
        <w:t>’</w:t>
      </w:r>
      <w:r w:rsidRPr="00F41269">
        <w:rPr>
          <w:lang w:val="en-GB"/>
        </w:rPr>
        <w:t xml:space="preserve"> based transactional risk indicators with the methodology for procedures queue forming, KPI calculation and their visual interpretation</w:t>
      </w:r>
      <w:r w:rsidR="00C27793" w:rsidRPr="00F41269">
        <w:rPr>
          <w:lang w:val="en-GB"/>
        </w:rPr>
        <w:t>;</w:t>
      </w:r>
    </w:p>
    <w:p w14:paraId="1DBB561E" w14:textId="72908369" w:rsidR="00996A92" w:rsidRPr="00F41269" w:rsidRDefault="00993037" w:rsidP="006B1A41">
      <w:pPr>
        <w:pStyle w:val="ListParagraph"/>
        <w:numPr>
          <w:ilvl w:val="0"/>
          <w:numId w:val="35"/>
        </w:numPr>
        <w:rPr>
          <w:lang w:val="en-GB"/>
        </w:rPr>
      </w:pPr>
      <w:r w:rsidRPr="00F41269">
        <w:rPr>
          <w:b/>
          <w:lang w:val="en-GB"/>
        </w:rPr>
        <w:t xml:space="preserve">Conducting </w:t>
      </w:r>
      <w:r w:rsidR="00AC3407" w:rsidRPr="00F41269">
        <w:rPr>
          <w:b/>
          <w:lang w:val="en-GB"/>
        </w:rPr>
        <w:t xml:space="preserve">an </w:t>
      </w:r>
      <w:r w:rsidRPr="00F41269">
        <w:rPr>
          <w:b/>
          <w:lang w:val="en-GB"/>
        </w:rPr>
        <w:t>online training session for end-users</w:t>
      </w:r>
      <w:r w:rsidRPr="00F41269">
        <w:rPr>
          <w:lang w:val="en-GB"/>
        </w:rPr>
        <w:t xml:space="preserve"> – members of </w:t>
      </w:r>
      <w:r w:rsidR="006B1A41" w:rsidRPr="00F41269">
        <w:rPr>
          <w:lang w:val="en-GB"/>
        </w:rPr>
        <w:t xml:space="preserve">the SASU </w:t>
      </w:r>
      <w:r w:rsidRPr="00F41269">
        <w:rPr>
          <w:lang w:val="en-GB"/>
        </w:rPr>
        <w:t>staff responsible for monitoring public procurement to enable them to implement eProcurement audit activities</w:t>
      </w:r>
      <w:r w:rsidR="004A716A" w:rsidRPr="00F41269">
        <w:rPr>
          <w:lang w:val="en-GB"/>
        </w:rPr>
        <w:t>.</w:t>
      </w:r>
    </w:p>
    <w:p w14:paraId="01E8496D" w14:textId="1E1DEA9E" w:rsidR="00DA18AB" w:rsidRPr="00F41269" w:rsidRDefault="00DA18AB" w:rsidP="00993037">
      <w:pPr>
        <w:pStyle w:val="Heading4"/>
        <w:spacing w:before="240"/>
      </w:pPr>
      <w:r w:rsidRPr="00F41269">
        <w:t>Technological solution</w:t>
      </w:r>
      <w:r w:rsidR="00FA3ADF" w:rsidRPr="00F41269">
        <w:t xml:space="preserve"> and implementation</w:t>
      </w:r>
    </w:p>
    <w:p w14:paraId="580758D1" w14:textId="04E23276" w:rsidR="00AA7D5E" w:rsidRPr="00F41269" w:rsidRDefault="00AA7D5E" w:rsidP="00AA7D5E">
      <w:pPr>
        <w:rPr>
          <w:lang w:val="en-GB"/>
        </w:rPr>
      </w:pPr>
      <w:r w:rsidRPr="00F41269">
        <w:rPr>
          <w:lang w:val="en-GB"/>
        </w:rPr>
        <w:t xml:space="preserve">The development of the front-end analytical tool began by discussing and agreeing on the </w:t>
      </w:r>
      <w:r w:rsidRPr="00F41269">
        <w:rPr>
          <w:b/>
          <w:lang w:val="en-GB"/>
        </w:rPr>
        <w:t>functional and non-functional requirements</w:t>
      </w:r>
      <w:r w:rsidRPr="00F41269">
        <w:rPr>
          <w:lang w:val="en-GB"/>
        </w:rPr>
        <w:t xml:space="preserve">. The project team defined the basic modules of the analytical tool and </w:t>
      </w:r>
      <w:r w:rsidRPr="00F41269">
        <w:rPr>
          <w:lang w:val="en-GB"/>
        </w:rPr>
        <w:lastRenderedPageBreak/>
        <w:t xml:space="preserve">prepared </w:t>
      </w:r>
      <w:r w:rsidR="00AC3407" w:rsidRPr="00F41269">
        <w:rPr>
          <w:lang w:val="en-GB"/>
        </w:rPr>
        <w:t xml:space="preserve">the </w:t>
      </w:r>
      <w:r w:rsidRPr="00F41269">
        <w:rPr>
          <w:lang w:val="en-GB"/>
        </w:rPr>
        <w:t xml:space="preserve">necessary technical documentation. Then, the required </w:t>
      </w:r>
      <w:r w:rsidRPr="00F41269">
        <w:rPr>
          <w:b/>
          <w:lang w:val="en-GB"/>
        </w:rPr>
        <w:t>mock-ups</w:t>
      </w:r>
      <w:r w:rsidRPr="00F41269">
        <w:rPr>
          <w:lang w:val="en-GB"/>
        </w:rPr>
        <w:t xml:space="preserve"> of the future tool’s interface were designed and approved, including elements of control, forms for displaying the calculation results, sets of analytical dashboards and their location.</w:t>
      </w:r>
    </w:p>
    <w:p w14:paraId="2CE728ED" w14:textId="096967D2" w:rsidR="00AA7D5E" w:rsidRPr="00F41269" w:rsidRDefault="00AA7D5E" w:rsidP="00AA7D5E">
      <w:pPr>
        <w:rPr>
          <w:lang w:val="en-GB"/>
        </w:rPr>
      </w:pPr>
      <w:r w:rsidRPr="00F41269">
        <w:rPr>
          <w:lang w:val="en-GB"/>
        </w:rPr>
        <w:t xml:space="preserve">The next step was </w:t>
      </w:r>
      <w:r w:rsidR="00AC3407" w:rsidRPr="00F41269">
        <w:rPr>
          <w:lang w:val="en-GB"/>
        </w:rPr>
        <w:t xml:space="preserve">the </w:t>
      </w:r>
      <w:r w:rsidRPr="00F41269">
        <w:rPr>
          <w:lang w:val="en-GB"/>
        </w:rPr>
        <w:t xml:space="preserve">development of the </w:t>
      </w:r>
      <w:r w:rsidRPr="00F41269">
        <w:rPr>
          <w:b/>
          <w:lang w:val="en-GB"/>
        </w:rPr>
        <w:t>module for</w:t>
      </w:r>
      <w:r w:rsidRPr="00F41269">
        <w:rPr>
          <w:lang w:val="en-GB"/>
        </w:rPr>
        <w:t xml:space="preserve"> </w:t>
      </w:r>
      <w:r w:rsidRPr="00F41269">
        <w:rPr>
          <w:b/>
          <w:lang w:val="en-GB"/>
        </w:rPr>
        <w:t>selecting and consolidating the data</w:t>
      </w:r>
      <w:r w:rsidRPr="00F41269">
        <w:rPr>
          <w:lang w:val="en-GB"/>
        </w:rPr>
        <w:t xml:space="preserve"> from identified sources of information. The output of this phase was a structured central database of the analytical tool, which enabled the consolidation of all the data needed to perform further analysis of procurement transactions.</w:t>
      </w:r>
    </w:p>
    <w:p w14:paraId="3B19E2F1" w14:textId="21F53D16" w:rsidR="00AA7D5E" w:rsidRPr="00F41269" w:rsidRDefault="00AA7D5E" w:rsidP="00AA7D5E">
      <w:pPr>
        <w:rPr>
          <w:lang w:val="en-GB"/>
        </w:rPr>
      </w:pPr>
      <w:r w:rsidRPr="00F41269">
        <w:rPr>
          <w:lang w:val="en-GB"/>
        </w:rPr>
        <w:t xml:space="preserve">Once the analytical tool interface was displaying an array of procedures in a table format, </w:t>
      </w:r>
      <w:r w:rsidRPr="00F41269">
        <w:rPr>
          <w:b/>
          <w:lang w:val="en-GB"/>
        </w:rPr>
        <w:t>the table metrics ware introduced</w:t>
      </w:r>
      <w:r w:rsidRPr="00F41269">
        <w:rPr>
          <w:lang w:val="en-GB"/>
        </w:rPr>
        <w:t>, for instance</w:t>
      </w:r>
      <w:r w:rsidR="00AC3407" w:rsidRPr="00F41269">
        <w:rPr>
          <w:lang w:val="en-GB"/>
        </w:rPr>
        <w:t>,</w:t>
      </w:r>
      <w:r w:rsidRPr="00F41269">
        <w:rPr>
          <w:lang w:val="en-GB"/>
        </w:rPr>
        <w:t xml:space="preserve"> the number of transactions in the table, the number of transactions, etc., to summarise the amount of data that the end-user is currently working with. The result of this phase was the completed functionality for the visuali</w:t>
      </w:r>
      <w:r w:rsidR="00AC3407" w:rsidRPr="00F41269">
        <w:rPr>
          <w:lang w:val="en-GB"/>
        </w:rPr>
        <w:t>s</w:t>
      </w:r>
      <w:r w:rsidRPr="00F41269">
        <w:rPr>
          <w:lang w:val="en-GB"/>
        </w:rPr>
        <w:t>ation of the transactions array.</w:t>
      </w:r>
    </w:p>
    <w:p w14:paraId="6B23FF08" w14:textId="54236B69" w:rsidR="00AA7D5E" w:rsidRPr="00F41269" w:rsidRDefault="00AA7D5E" w:rsidP="00AA7D5E">
      <w:pPr>
        <w:rPr>
          <w:lang w:val="en-GB"/>
        </w:rPr>
      </w:pPr>
      <w:r w:rsidRPr="00F41269">
        <w:rPr>
          <w:lang w:val="en-GB"/>
        </w:rPr>
        <w:t xml:space="preserve">Next, the </w:t>
      </w:r>
      <w:r w:rsidRPr="00F41269">
        <w:rPr>
          <w:b/>
          <w:lang w:val="en-GB"/>
        </w:rPr>
        <w:t>functionality of filters</w:t>
      </w:r>
      <w:r w:rsidRPr="00F41269">
        <w:rPr>
          <w:lang w:val="en-GB"/>
        </w:rPr>
        <w:t xml:space="preserve"> for a general and selected array of procurement procedures was developed and tested. Filters enable auditors to consider the array of public procurement transactions in different dimensions. The analytical information presented graphically helps auditors to localise risks in the public procurement system under different dimensions and more efficiently select transactions for monitoring and the </w:t>
      </w:r>
      <w:r w:rsidRPr="00F41269">
        <w:rPr>
          <w:b/>
          <w:lang w:val="en-GB"/>
        </w:rPr>
        <w:t>functionality of the basket</w:t>
      </w:r>
      <w:r w:rsidRPr="00F41269">
        <w:rPr>
          <w:lang w:val="en-GB"/>
        </w:rPr>
        <w:t xml:space="preserve"> provides auditors with the capability to store selected procurement transactions up to the official initiation of monitoring.</w:t>
      </w:r>
    </w:p>
    <w:p w14:paraId="73C2E010" w14:textId="0DCA1CEB" w:rsidR="00AA7D5E" w:rsidRPr="00F41269" w:rsidRDefault="00AA7D5E" w:rsidP="0093492E">
      <w:pPr>
        <w:rPr>
          <w:lang w:val="en-GB"/>
        </w:rPr>
      </w:pPr>
      <w:r w:rsidRPr="00F41269">
        <w:rPr>
          <w:lang w:val="en-GB"/>
        </w:rPr>
        <w:t xml:space="preserve">The last functionality implemented was </w:t>
      </w:r>
      <w:r w:rsidRPr="00F41269">
        <w:rPr>
          <w:b/>
          <w:lang w:val="en-GB"/>
        </w:rPr>
        <w:t>transaction marking</w:t>
      </w:r>
      <w:r w:rsidRPr="00F41269">
        <w:rPr>
          <w:lang w:val="en-GB"/>
        </w:rPr>
        <w:t xml:space="preserve">, which serves to visually mark such procurement procedures, in the framework of which the special events occurred, which should be reported to the auditor. Following the development of the analytical tool, the auditors tested it and, based on the </w:t>
      </w:r>
      <w:r w:rsidR="00AC3407" w:rsidRPr="00F41269">
        <w:rPr>
          <w:lang w:val="en-GB"/>
        </w:rPr>
        <w:t>results of the tes</w:t>
      </w:r>
      <w:r w:rsidRPr="00F41269">
        <w:rPr>
          <w:lang w:val="en-GB"/>
        </w:rPr>
        <w:t>ts, final amendments were made, and all identified bugs were eliminated. At the end of this phase, the front-end</w:t>
      </w:r>
      <w:r w:rsidRPr="00F41269">
        <w:rPr>
          <w:b/>
          <w:lang w:val="en-GB"/>
        </w:rPr>
        <w:t xml:space="preserve"> </w:t>
      </w:r>
      <w:r w:rsidRPr="00F41269">
        <w:rPr>
          <w:lang w:val="en-GB"/>
        </w:rPr>
        <w:t>analytical tool was ready for deployment</w:t>
      </w:r>
      <w:r w:rsidRPr="00F41269">
        <w:rPr>
          <w:b/>
          <w:lang w:val="en-GB"/>
        </w:rPr>
        <w:t xml:space="preserve"> </w:t>
      </w:r>
      <w:r w:rsidRPr="00F41269">
        <w:rPr>
          <w:lang w:val="en-GB"/>
        </w:rPr>
        <w:t>into a production environment of the Beneficiary.</w:t>
      </w:r>
    </w:p>
    <w:p w14:paraId="316AD3BD" w14:textId="29118EDB" w:rsidR="00DD1238" w:rsidRPr="00F41269" w:rsidRDefault="00DD1238" w:rsidP="00211174">
      <w:pPr>
        <w:pStyle w:val="Caption"/>
        <w:spacing w:before="240"/>
        <w:jc w:val="left"/>
        <w:rPr>
          <w:rFonts w:ascii="Times New Roman" w:hAnsi="Times New Roman" w:cs="Times New Roman"/>
          <w:b/>
          <w:i/>
          <w:color w:val="86BC25" w:themeColor="accent1"/>
          <w:lang w:val="en-GB"/>
        </w:rPr>
      </w:pPr>
      <w:bookmarkStart w:id="20" w:name="_Toc22219058"/>
      <w:r w:rsidRPr="00F41269">
        <w:rPr>
          <w:rFonts w:ascii="Times New Roman" w:hAnsi="Times New Roman" w:cs="Times New Roman"/>
          <w:b/>
          <w:i/>
          <w:color w:val="86BC25" w:themeColor="accent1"/>
          <w:lang w:val="en-GB"/>
        </w:rPr>
        <w:drawing>
          <wp:anchor distT="0" distB="0" distL="114300" distR="114300" simplePos="0" relativeHeight="251660301" behindDoc="0" locked="0" layoutInCell="1" allowOverlap="1" wp14:anchorId="6A49D419" wp14:editId="2D5AA624">
            <wp:simplePos x="0" y="0"/>
            <wp:positionH relativeFrom="column">
              <wp:posOffset>21590</wp:posOffset>
            </wp:positionH>
            <wp:positionV relativeFrom="paragraph">
              <wp:posOffset>268242</wp:posOffset>
            </wp:positionV>
            <wp:extent cx="5943600" cy="21609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60905"/>
                    </a:xfrm>
                    <a:prstGeom prst="rect">
                      <a:avLst/>
                    </a:prstGeom>
                    <a:noFill/>
                    <a:ln>
                      <a:noFill/>
                    </a:ln>
                  </pic:spPr>
                </pic:pic>
              </a:graphicData>
            </a:graphic>
          </wp:anchor>
        </w:drawing>
      </w:r>
      <w:r w:rsidRPr="00F41269">
        <w:rPr>
          <w:rFonts w:ascii="Times New Roman" w:hAnsi="Times New Roman" w:cs="Times New Roman"/>
          <w:b/>
          <w:i/>
          <w:color w:val="86BC25" w:themeColor="accent1"/>
          <w:lang w:val="en-GB"/>
        </w:rPr>
        <w:t xml:space="preserve">Figure </w:t>
      </w:r>
      <w:r w:rsidRPr="00F41269">
        <w:rPr>
          <w:rFonts w:ascii="Times New Roman" w:hAnsi="Times New Roman" w:cs="Times New Roman"/>
          <w:b/>
          <w:i/>
          <w:color w:val="86BC25" w:themeColor="accent1"/>
          <w:lang w:val="en-GB"/>
        </w:rPr>
        <w:fldChar w:fldCharType="begin"/>
      </w:r>
      <w:r w:rsidRPr="00F41269">
        <w:rPr>
          <w:rFonts w:ascii="Times New Roman" w:hAnsi="Times New Roman" w:cs="Times New Roman"/>
          <w:b/>
          <w:i/>
          <w:color w:val="86BC25" w:themeColor="accent1"/>
          <w:lang w:val="en-GB"/>
        </w:rPr>
        <w:instrText xml:space="preserve"> SEQ Figure \* ARABIC </w:instrText>
      </w:r>
      <w:r w:rsidRPr="00F41269">
        <w:rPr>
          <w:rFonts w:ascii="Times New Roman" w:hAnsi="Times New Roman" w:cs="Times New Roman"/>
          <w:b/>
          <w:i/>
          <w:color w:val="86BC25" w:themeColor="accent1"/>
          <w:lang w:val="en-GB"/>
        </w:rPr>
        <w:fldChar w:fldCharType="separate"/>
      </w:r>
      <w:r w:rsidRPr="00F41269">
        <w:rPr>
          <w:rFonts w:ascii="Times New Roman" w:hAnsi="Times New Roman" w:cs="Times New Roman"/>
          <w:b/>
          <w:i/>
          <w:color w:val="86BC25" w:themeColor="accent1"/>
          <w:lang w:val="en-GB"/>
        </w:rPr>
        <w:t>1</w:t>
      </w:r>
      <w:r w:rsidRPr="00F41269">
        <w:rPr>
          <w:rFonts w:ascii="Times New Roman" w:hAnsi="Times New Roman" w:cs="Times New Roman"/>
          <w:b/>
          <w:i/>
          <w:color w:val="86BC25" w:themeColor="accent1"/>
          <w:lang w:val="en-GB"/>
        </w:rPr>
        <w:fldChar w:fldCharType="end"/>
      </w:r>
      <w:r w:rsidRPr="00F41269">
        <w:rPr>
          <w:rFonts w:ascii="Times New Roman" w:hAnsi="Times New Roman" w:cs="Times New Roman"/>
          <w:b/>
          <w:i/>
          <w:color w:val="86BC25" w:themeColor="accent1"/>
          <w:lang w:val="en-GB"/>
        </w:rPr>
        <w:t xml:space="preserve"> Interface of the application working area</w:t>
      </w:r>
      <w:bookmarkEnd w:id="20"/>
    </w:p>
    <w:p w14:paraId="7C49239B" w14:textId="1DD85AAC" w:rsidR="00AA7D5E" w:rsidRPr="00F41269" w:rsidRDefault="00AA7D5E" w:rsidP="0093492E">
      <w:pPr>
        <w:rPr>
          <w:lang w:val="en-GB"/>
        </w:rPr>
      </w:pPr>
    </w:p>
    <w:p w14:paraId="4FBAEE67" w14:textId="57B6921D" w:rsidR="00DD1238" w:rsidRPr="00F41269" w:rsidRDefault="00DD1238" w:rsidP="00211174">
      <w:pPr>
        <w:pStyle w:val="Caption"/>
        <w:spacing w:before="240"/>
        <w:jc w:val="left"/>
        <w:rPr>
          <w:rFonts w:ascii="Times New Roman" w:hAnsi="Times New Roman" w:cs="Times New Roman"/>
          <w:b/>
          <w:i/>
          <w:color w:val="86BC25" w:themeColor="accent1"/>
          <w:lang w:val="en-GB"/>
        </w:rPr>
      </w:pPr>
      <w:r w:rsidRPr="00F41269">
        <w:rPr>
          <w:rFonts w:ascii="Times New Roman" w:hAnsi="Times New Roman" w:cs="Times New Roman"/>
          <w:b/>
          <w:i/>
          <w:color w:val="86BC25" w:themeColor="accent1"/>
          <w:lang w:val="en-GB"/>
        </w:rPr>
        <w:lastRenderedPageBreak/>
        <w:t xml:space="preserve">Figure </w:t>
      </w:r>
      <w:r w:rsidRPr="00F41269">
        <w:rPr>
          <w:rFonts w:ascii="Times New Roman" w:hAnsi="Times New Roman" w:cs="Times New Roman"/>
          <w:b/>
          <w:i/>
          <w:color w:val="86BC25" w:themeColor="accent1"/>
          <w:lang w:val="en-GB"/>
        </w:rPr>
        <w:fldChar w:fldCharType="begin"/>
      </w:r>
      <w:r w:rsidRPr="00F41269">
        <w:rPr>
          <w:rFonts w:ascii="Times New Roman" w:hAnsi="Times New Roman" w:cs="Times New Roman"/>
          <w:b/>
          <w:i/>
          <w:color w:val="86BC25" w:themeColor="accent1"/>
          <w:lang w:val="en-GB"/>
        </w:rPr>
        <w:instrText xml:space="preserve"> SEQ Figure \* ARABIC </w:instrText>
      </w:r>
      <w:r w:rsidRPr="00F41269">
        <w:rPr>
          <w:rFonts w:ascii="Times New Roman" w:hAnsi="Times New Roman" w:cs="Times New Roman"/>
          <w:b/>
          <w:i/>
          <w:color w:val="86BC25" w:themeColor="accent1"/>
          <w:lang w:val="en-GB"/>
        </w:rPr>
        <w:fldChar w:fldCharType="separate"/>
      </w:r>
      <w:r w:rsidRPr="00F41269">
        <w:rPr>
          <w:rFonts w:ascii="Times New Roman" w:hAnsi="Times New Roman" w:cs="Times New Roman"/>
          <w:b/>
          <w:i/>
          <w:color w:val="86BC25" w:themeColor="accent1"/>
          <w:lang w:val="en-GB"/>
        </w:rPr>
        <w:t>2</w:t>
      </w:r>
      <w:r w:rsidRPr="00F41269">
        <w:rPr>
          <w:rFonts w:ascii="Times New Roman" w:hAnsi="Times New Roman" w:cs="Times New Roman"/>
          <w:b/>
          <w:i/>
          <w:color w:val="86BC25" w:themeColor="accent1"/>
          <w:lang w:val="en-GB"/>
        </w:rPr>
        <w:fldChar w:fldCharType="end"/>
      </w:r>
      <w:r w:rsidRPr="00F41269">
        <w:rPr>
          <w:rFonts w:ascii="Times New Roman" w:hAnsi="Times New Roman" w:cs="Times New Roman"/>
          <w:b/>
          <w:i/>
          <w:color w:val="86BC25" w:themeColor="accent1"/>
          <w:lang w:val="en-GB"/>
        </w:rPr>
        <w:t xml:space="preserve"> View of the section “Selection of procedures with risk indicators triggered”</w:t>
      </w:r>
    </w:p>
    <w:p w14:paraId="23A77626" w14:textId="77777777" w:rsidR="00DD1238" w:rsidRPr="00F41269" w:rsidRDefault="00DD1238" w:rsidP="00DD1238">
      <w:pPr>
        <w:spacing w:before="240"/>
        <w:rPr>
          <w:rFonts w:ascii="Times New Roman" w:hAnsi="Times New Roman"/>
          <w:lang w:val="en-GB"/>
        </w:rPr>
      </w:pPr>
      <w:r w:rsidRPr="00F41269">
        <w:rPr>
          <w:lang w:val="en-GB"/>
        </w:rPr>
        <w:drawing>
          <wp:inline distT="0" distB="0" distL="0" distR="0" wp14:anchorId="6A6C484C" wp14:editId="571E8A2A">
            <wp:extent cx="59436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57FB9AF7" w14:textId="461A6DC7" w:rsidR="00DD1238" w:rsidRPr="00F41269" w:rsidRDefault="00DD1238" w:rsidP="00DD1238">
      <w:pPr>
        <w:pStyle w:val="Caption"/>
        <w:spacing w:before="240"/>
        <w:jc w:val="left"/>
        <w:rPr>
          <w:rFonts w:ascii="Times New Roman" w:hAnsi="Times New Roman" w:cs="Times New Roman"/>
          <w:b/>
          <w:i/>
          <w:color w:val="86BC25" w:themeColor="accent1"/>
          <w:lang w:val="en-GB"/>
        </w:rPr>
      </w:pPr>
      <w:r w:rsidRPr="00F41269">
        <w:rPr>
          <w:rFonts w:ascii="Times New Roman" w:hAnsi="Times New Roman" w:cs="Times New Roman"/>
          <w:b/>
          <w:i/>
          <w:color w:val="86BC25" w:themeColor="accent1"/>
          <w:lang w:val="en-GB"/>
        </w:rPr>
        <w:t xml:space="preserve">Figure </w:t>
      </w:r>
      <w:r w:rsidRPr="00F41269">
        <w:rPr>
          <w:rFonts w:ascii="Times New Roman" w:hAnsi="Times New Roman" w:cs="Times New Roman"/>
          <w:b/>
          <w:i/>
          <w:color w:val="86BC25" w:themeColor="accent1"/>
          <w:lang w:val="en-GB"/>
        </w:rPr>
        <w:fldChar w:fldCharType="begin"/>
      </w:r>
      <w:r w:rsidRPr="00F41269">
        <w:rPr>
          <w:rFonts w:ascii="Times New Roman" w:hAnsi="Times New Roman" w:cs="Times New Roman"/>
          <w:b/>
          <w:i/>
          <w:color w:val="86BC25" w:themeColor="accent1"/>
          <w:lang w:val="en-GB"/>
        </w:rPr>
        <w:instrText xml:space="preserve"> SEQ Figure \* ARABIC </w:instrText>
      </w:r>
      <w:r w:rsidRPr="00F41269">
        <w:rPr>
          <w:rFonts w:ascii="Times New Roman" w:hAnsi="Times New Roman" w:cs="Times New Roman"/>
          <w:b/>
          <w:i/>
          <w:color w:val="86BC25" w:themeColor="accent1"/>
          <w:lang w:val="en-GB"/>
        </w:rPr>
        <w:fldChar w:fldCharType="separate"/>
      </w:r>
      <w:r w:rsidRPr="00F41269">
        <w:rPr>
          <w:rFonts w:ascii="Times New Roman" w:hAnsi="Times New Roman" w:cs="Times New Roman"/>
          <w:b/>
          <w:i/>
          <w:color w:val="86BC25" w:themeColor="accent1"/>
          <w:lang w:val="en-GB"/>
        </w:rPr>
        <w:t>3</w:t>
      </w:r>
      <w:r w:rsidRPr="00F41269">
        <w:rPr>
          <w:rFonts w:ascii="Times New Roman" w:hAnsi="Times New Roman" w:cs="Times New Roman"/>
          <w:b/>
          <w:i/>
          <w:color w:val="86BC25" w:themeColor="accent1"/>
          <w:lang w:val="en-GB"/>
        </w:rPr>
        <w:fldChar w:fldCharType="end"/>
      </w:r>
      <w:r w:rsidRPr="00F41269">
        <w:rPr>
          <w:rFonts w:ascii="Times New Roman" w:hAnsi="Times New Roman" w:cs="Times New Roman"/>
          <w:b/>
          <w:i/>
          <w:color w:val="86BC25" w:themeColor="accent1"/>
          <w:lang w:val="en-GB"/>
        </w:rPr>
        <w:t xml:space="preserve"> Examples of analytics view</w:t>
      </w:r>
    </w:p>
    <w:p w14:paraId="02DBEF21" w14:textId="62ABBF4A" w:rsidR="00DD1238" w:rsidRPr="00F41269" w:rsidRDefault="00DD1238" w:rsidP="00DD1238">
      <w:pPr>
        <w:pStyle w:val="Caption"/>
        <w:spacing w:before="240"/>
        <w:jc w:val="left"/>
        <w:rPr>
          <w:rFonts w:ascii="Times New Roman" w:hAnsi="Times New Roman"/>
          <w:lang w:val="en-GB"/>
        </w:rPr>
      </w:pPr>
      <w:r w:rsidRPr="00F41269">
        <w:rPr>
          <w:lang w:val="en-GB"/>
        </w:rPr>
        <w:drawing>
          <wp:anchor distT="0" distB="0" distL="114300" distR="114300" simplePos="0" relativeHeight="251666445" behindDoc="0" locked="0" layoutInCell="1" allowOverlap="1" wp14:anchorId="2824AEDE" wp14:editId="3BE10BA5">
            <wp:simplePos x="0" y="0"/>
            <wp:positionH relativeFrom="column">
              <wp:posOffset>2298700</wp:posOffset>
            </wp:positionH>
            <wp:positionV relativeFrom="paragraph">
              <wp:posOffset>2939415</wp:posOffset>
            </wp:positionV>
            <wp:extent cx="3587750" cy="2239010"/>
            <wp:effectExtent l="19050" t="19050" r="12700" b="2794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7750" cy="22390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F41269">
        <w:rPr>
          <w:lang w:val="en-GB"/>
        </w:rPr>
        <w:drawing>
          <wp:anchor distT="0" distB="0" distL="114300" distR="114300" simplePos="0" relativeHeight="251664397" behindDoc="0" locked="0" layoutInCell="1" allowOverlap="1" wp14:anchorId="20813BA6" wp14:editId="05E3BBF3">
            <wp:simplePos x="0" y="0"/>
            <wp:positionH relativeFrom="column">
              <wp:posOffset>57150</wp:posOffset>
            </wp:positionH>
            <wp:positionV relativeFrom="paragraph">
              <wp:posOffset>2940685</wp:posOffset>
            </wp:positionV>
            <wp:extent cx="1679575" cy="2239010"/>
            <wp:effectExtent l="19050" t="19050" r="15875" b="279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9575" cy="22390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F41269">
        <w:rPr>
          <w:rFonts w:ascii="Times New Roman" w:hAnsi="Times New Roman"/>
          <w:lang w:val="en-GB"/>
        </w:rPr>
        <w:drawing>
          <wp:inline distT="0" distB="0" distL="0" distR="0" wp14:anchorId="47158994" wp14:editId="44027763">
            <wp:extent cx="5937885" cy="27432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2743200"/>
                    </a:xfrm>
                    <a:prstGeom prst="rect">
                      <a:avLst/>
                    </a:prstGeom>
                    <a:noFill/>
                    <a:ln>
                      <a:noFill/>
                    </a:ln>
                  </pic:spPr>
                </pic:pic>
              </a:graphicData>
            </a:graphic>
          </wp:inline>
        </w:drawing>
      </w:r>
    </w:p>
    <w:p w14:paraId="4A716E6C" w14:textId="40451642" w:rsidR="00DD1238" w:rsidRPr="00F41269" w:rsidRDefault="00DD1238" w:rsidP="00DD1238">
      <w:pPr>
        <w:spacing w:after="0"/>
        <w:rPr>
          <w:rFonts w:ascii="Times New Roman" w:hAnsi="Times New Roman"/>
          <w:lang w:val="en-GB"/>
        </w:rPr>
      </w:pPr>
    </w:p>
    <w:p w14:paraId="101B27C4" w14:textId="6F9411B7" w:rsidR="00DD1238" w:rsidRPr="00F41269" w:rsidRDefault="00DD1238" w:rsidP="0093492E">
      <w:pPr>
        <w:rPr>
          <w:lang w:val="en-GB"/>
        </w:rPr>
      </w:pPr>
    </w:p>
    <w:p w14:paraId="1B199FD4" w14:textId="1EFEB250" w:rsidR="00201EBB" w:rsidRPr="00F41269" w:rsidRDefault="00201EBB" w:rsidP="00201EBB">
      <w:pPr>
        <w:pStyle w:val="Heading4"/>
      </w:pPr>
      <w:r w:rsidRPr="00F41269">
        <w:lastRenderedPageBreak/>
        <w:t>Results</w:t>
      </w:r>
      <w:r w:rsidR="00FF49CA" w:rsidRPr="00F41269">
        <w:t xml:space="preserve"> and </w:t>
      </w:r>
      <w:r w:rsidR="009951AD" w:rsidRPr="00F41269">
        <w:t>future expectations</w:t>
      </w:r>
    </w:p>
    <w:p w14:paraId="7658CBCD" w14:textId="01BBA3F7" w:rsidR="00AA7D5E" w:rsidRPr="00F41269" w:rsidRDefault="00A81DE7" w:rsidP="00A81DE7">
      <w:pPr>
        <w:rPr>
          <w:lang w:val="en-GB"/>
        </w:rPr>
      </w:pPr>
      <w:r w:rsidRPr="00F41269">
        <w:rPr>
          <w:lang w:val="en-GB"/>
        </w:rPr>
        <w:t xml:space="preserve">The </w:t>
      </w:r>
      <w:r w:rsidR="0093492E" w:rsidRPr="00F41269">
        <w:rPr>
          <w:lang w:val="en-GB"/>
        </w:rPr>
        <w:t xml:space="preserve">implemented </w:t>
      </w:r>
      <w:r w:rsidRPr="00F41269">
        <w:rPr>
          <w:lang w:val="en-GB"/>
        </w:rPr>
        <w:t>p</w:t>
      </w:r>
      <w:r w:rsidR="00F05EB8" w:rsidRPr="00F41269">
        <w:rPr>
          <w:lang w:val="en-GB"/>
        </w:rPr>
        <w:t>roject</w:t>
      </w:r>
      <w:r w:rsidRPr="00F41269">
        <w:rPr>
          <w:lang w:val="en-GB"/>
        </w:rPr>
        <w:t xml:space="preserve"> </w:t>
      </w:r>
      <w:r w:rsidR="00F05EB8" w:rsidRPr="00F41269">
        <w:rPr>
          <w:lang w:val="en-GB"/>
        </w:rPr>
        <w:t>proved that the online risk-based data-driven monitoring concept is viable for Ukrainian public procurement environment.</w:t>
      </w:r>
      <w:r w:rsidRPr="00F41269">
        <w:rPr>
          <w:lang w:val="en-GB"/>
        </w:rPr>
        <w:t xml:space="preserve"> </w:t>
      </w:r>
      <w:r w:rsidR="00AA7D5E" w:rsidRPr="00F41269">
        <w:rPr>
          <w:lang w:val="en-GB"/>
        </w:rPr>
        <w:t>The user-friendly tool automatically consolidates and visuali</w:t>
      </w:r>
      <w:r w:rsidR="00AC3407" w:rsidRPr="00F41269">
        <w:rPr>
          <w:lang w:val="en-GB"/>
        </w:rPr>
        <w:t>s</w:t>
      </w:r>
      <w:r w:rsidR="00AA7D5E" w:rsidRPr="00F41269">
        <w:rPr>
          <w:lang w:val="en-GB"/>
        </w:rPr>
        <w:t xml:space="preserve">es data from the Prozorro, the automatic risk indicators calculation engine and the Prozorro API for monitoring and allows auditors to quickly analyse transactions’ open data by applying multidimensional filtering functionality. </w:t>
      </w:r>
      <w:r w:rsidR="00AC3407" w:rsidRPr="00F41269">
        <w:rPr>
          <w:lang w:val="en-GB"/>
        </w:rPr>
        <w:t>Also</w:t>
      </w:r>
      <w:r w:rsidR="00AA7D5E" w:rsidRPr="00F41269">
        <w:rPr>
          <w:lang w:val="en-GB"/>
        </w:rPr>
        <w:t>, a dedicated basket functionality was implemented to keep the procedures and track them by auditors until the official start of monitoring.</w:t>
      </w:r>
    </w:p>
    <w:p w14:paraId="2BD35029" w14:textId="4574B556" w:rsidR="006B1A41" w:rsidRPr="00F41269" w:rsidRDefault="007767A6" w:rsidP="00AA7D5E">
      <w:pPr>
        <w:rPr>
          <w:lang w:val="en-GB"/>
        </w:rPr>
      </w:pPr>
      <w:r w:rsidRPr="00F41269">
        <w:rPr>
          <w:lang w:val="en-GB"/>
        </w:rPr>
        <w:t xml:space="preserve">Following </w:t>
      </w:r>
      <w:r w:rsidR="00AC3407" w:rsidRPr="00F41269">
        <w:rPr>
          <w:lang w:val="en-GB"/>
        </w:rPr>
        <w:t xml:space="preserve">the </w:t>
      </w:r>
      <w:r w:rsidRPr="00F41269">
        <w:rPr>
          <w:lang w:val="en-GB"/>
        </w:rPr>
        <w:t xml:space="preserve">completion of the capacity-building training sessions, </w:t>
      </w:r>
      <w:r w:rsidR="00AC3407" w:rsidRPr="00F41269">
        <w:rPr>
          <w:lang w:val="en-GB"/>
        </w:rPr>
        <w:t xml:space="preserve">the </w:t>
      </w:r>
      <w:r w:rsidRPr="00F41269">
        <w:rPr>
          <w:lang w:val="en-GB"/>
        </w:rPr>
        <w:t xml:space="preserve">staff of the SASU responsible for monitoring public procurement in Ukraine, have significantly increased their capabilities in conducting eProcurement audit activities using a new monitoring methodology and analytical tools. </w:t>
      </w:r>
    </w:p>
    <w:p w14:paraId="5872F045" w14:textId="2DF7475D" w:rsidR="007767A6" w:rsidRPr="00F41269" w:rsidRDefault="00A81DE7" w:rsidP="007767A6">
      <w:pPr>
        <w:rPr>
          <w:lang w:val="en-GB"/>
        </w:rPr>
      </w:pPr>
      <w:r w:rsidRPr="00F41269">
        <w:rPr>
          <w:lang w:val="en-GB"/>
        </w:rPr>
        <w:t xml:space="preserve">The project deliverables contribute to improving the CAs procurement practice compliance with regulations, as well as </w:t>
      </w:r>
      <w:r w:rsidR="00AC3407" w:rsidRPr="00F41269">
        <w:rPr>
          <w:lang w:val="en-GB"/>
        </w:rPr>
        <w:t xml:space="preserve">a </w:t>
      </w:r>
      <w:r w:rsidRPr="00F41269">
        <w:rPr>
          <w:lang w:val="en-GB"/>
        </w:rPr>
        <w:t>higher level of the corruption or collusion cases detection by the state controlling authorities, and to reduce the loss of public funds.</w:t>
      </w:r>
      <w:r w:rsidR="007767A6" w:rsidRPr="00F41269">
        <w:rPr>
          <w:lang w:val="en-GB"/>
        </w:rPr>
        <w:t xml:space="preserve"> </w:t>
      </w:r>
    </w:p>
    <w:p w14:paraId="22BA651B" w14:textId="7FA49EA1" w:rsidR="00201EBB" w:rsidRPr="00F41269" w:rsidRDefault="00201EBB" w:rsidP="00201EBB">
      <w:pPr>
        <w:pStyle w:val="Heading4"/>
      </w:pPr>
      <w:r w:rsidRPr="00F41269">
        <w:t>Costs and requirements</w:t>
      </w:r>
    </w:p>
    <w:p w14:paraId="69667920" w14:textId="71A060B7" w:rsidR="002D140E" w:rsidRPr="00F41269" w:rsidRDefault="002D140E" w:rsidP="002D140E">
      <w:pPr>
        <w:spacing w:before="240" w:after="0"/>
        <w:rPr>
          <w:lang w:val="en-GB"/>
        </w:rPr>
      </w:pPr>
      <w:r w:rsidRPr="00F41269">
        <w:rPr>
          <w:lang w:val="en-GB"/>
        </w:rPr>
        <w:drawing>
          <wp:inline distT="0" distB="0" distL="0" distR="0" wp14:anchorId="30AB4D23" wp14:editId="6A957D26">
            <wp:extent cx="6188710" cy="609600"/>
            <wp:effectExtent l="0" t="0" r="254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72704"/>
                    <a:stretch/>
                  </pic:blipFill>
                  <pic:spPr bwMode="auto">
                    <a:xfrm>
                      <a:off x="0" y="0"/>
                      <a:ext cx="6188710" cy="6096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233"/>
        <w:gridCol w:w="3237"/>
        <w:gridCol w:w="3230"/>
      </w:tblGrid>
      <w:tr w:rsidR="00DF4756" w:rsidRPr="00F41269" w14:paraId="67212DD8" w14:textId="77777777" w:rsidTr="3285FE89">
        <w:trPr>
          <w:cnfStyle w:val="100000000000" w:firstRow="1" w:lastRow="0" w:firstColumn="0" w:lastColumn="0" w:oddVBand="0" w:evenVBand="0" w:oddHBand="0" w:evenHBand="0" w:firstRowFirstColumn="0" w:firstRowLastColumn="0" w:lastRowFirstColumn="0" w:lastRowLastColumn="0"/>
        </w:trPr>
        <w:tc>
          <w:tcPr>
            <w:tcW w:w="324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1A609F4B" w14:textId="5A0FB14D" w:rsidR="00DF4756" w:rsidRPr="00F41269" w:rsidRDefault="00DF4756" w:rsidP="00F05EB8">
            <w:pPr>
              <w:pStyle w:val="ListParagraph"/>
              <w:numPr>
                <w:ilvl w:val="1"/>
                <w:numId w:val="36"/>
              </w:numPr>
              <w:ind w:left="406" w:hanging="142"/>
              <w:jc w:val="left"/>
              <w:rPr>
                <w:lang w:val="en-GB"/>
              </w:rPr>
            </w:pPr>
            <w:r w:rsidRPr="00F41269">
              <w:rPr>
                <w:sz w:val="16"/>
                <w:szCs w:val="16"/>
                <w:lang w:val="en-GB"/>
              </w:rPr>
              <w:t xml:space="preserve">Total costs </w:t>
            </w:r>
            <w:r w:rsidR="00F05EB8" w:rsidRPr="00F41269">
              <w:rPr>
                <w:b/>
                <w:sz w:val="16"/>
                <w:szCs w:val="16"/>
                <w:lang w:val="en-GB"/>
              </w:rPr>
              <w:t xml:space="preserve">of </w:t>
            </w:r>
            <w:r w:rsidRPr="00F41269">
              <w:rPr>
                <w:sz w:val="16"/>
                <w:szCs w:val="16"/>
                <w:lang w:val="en-GB"/>
              </w:rPr>
              <w:t>≈</w:t>
            </w:r>
            <w:r w:rsidRPr="00F41269">
              <w:rPr>
                <w:b/>
                <w:sz w:val="16"/>
                <w:szCs w:val="16"/>
                <w:lang w:val="en-GB"/>
              </w:rPr>
              <w:t>€70,000</w:t>
            </w:r>
          </w:p>
        </w:tc>
        <w:tc>
          <w:tcPr>
            <w:tcW w:w="324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66C745D5" w14:textId="47F6D910" w:rsidR="002D140E" w:rsidRPr="00F41269" w:rsidRDefault="00DF4756" w:rsidP="00DF4756">
            <w:pPr>
              <w:pStyle w:val="ListParagraph"/>
              <w:numPr>
                <w:ilvl w:val="0"/>
                <w:numId w:val="36"/>
              </w:numPr>
              <w:ind w:left="264" w:hanging="142"/>
              <w:jc w:val="left"/>
              <w:rPr>
                <w:sz w:val="16"/>
                <w:szCs w:val="16"/>
                <w:lang w:val="en-GB"/>
              </w:rPr>
            </w:pPr>
            <w:r w:rsidRPr="00F41269">
              <w:rPr>
                <w:sz w:val="16"/>
                <w:szCs w:val="16"/>
                <w:lang w:val="en-GB"/>
              </w:rPr>
              <w:t xml:space="preserve">Project led by the EBRD with </w:t>
            </w:r>
            <w:r w:rsidRPr="00F41269">
              <w:rPr>
                <w:b/>
                <w:sz w:val="16"/>
                <w:szCs w:val="16"/>
                <w:lang w:val="en-GB"/>
              </w:rPr>
              <w:t xml:space="preserve">support from </w:t>
            </w:r>
            <w:r w:rsidR="00DD1238" w:rsidRPr="00F41269">
              <w:rPr>
                <w:b/>
                <w:sz w:val="16"/>
                <w:szCs w:val="16"/>
                <w:lang w:val="en-GB"/>
              </w:rPr>
              <w:t xml:space="preserve">one </w:t>
            </w:r>
            <w:r w:rsidRPr="00F41269">
              <w:rPr>
                <w:b/>
                <w:sz w:val="16"/>
                <w:szCs w:val="16"/>
                <w:lang w:val="en-GB"/>
              </w:rPr>
              <w:t>IT/consulting contractor</w:t>
            </w:r>
            <w:r w:rsidRPr="00F41269">
              <w:rPr>
                <w:sz w:val="16"/>
                <w:szCs w:val="16"/>
                <w:lang w:val="en-GB"/>
              </w:rPr>
              <w:t xml:space="preserve"> with expertise in:</w:t>
            </w:r>
          </w:p>
          <w:p w14:paraId="0D45502B" w14:textId="5ADE7C23" w:rsidR="00DF4756" w:rsidRPr="00F41269" w:rsidRDefault="00DF4756" w:rsidP="00DF4756">
            <w:pPr>
              <w:pStyle w:val="ListParagraph"/>
              <w:numPr>
                <w:ilvl w:val="1"/>
                <w:numId w:val="36"/>
              </w:numPr>
              <w:ind w:left="406" w:hanging="142"/>
              <w:jc w:val="left"/>
              <w:rPr>
                <w:sz w:val="16"/>
                <w:szCs w:val="16"/>
                <w:lang w:val="en-GB"/>
              </w:rPr>
            </w:pPr>
            <w:r w:rsidRPr="00F41269">
              <w:rPr>
                <w:sz w:val="16"/>
                <w:szCs w:val="16"/>
                <w:lang w:val="en-GB"/>
              </w:rPr>
              <w:t>Risk management;</w:t>
            </w:r>
          </w:p>
          <w:p w14:paraId="3F0BC0B7" w14:textId="7C93E898" w:rsidR="00DF4756" w:rsidRPr="00F41269" w:rsidRDefault="00DF4756" w:rsidP="00DF4756">
            <w:pPr>
              <w:pStyle w:val="ListParagraph"/>
              <w:numPr>
                <w:ilvl w:val="1"/>
                <w:numId w:val="36"/>
              </w:numPr>
              <w:ind w:left="406" w:hanging="142"/>
              <w:jc w:val="left"/>
              <w:rPr>
                <w:sz w:val="16"/>
                <w:szCs w:val="16"/>
                <w:lang w:val="en-GB"/>
              </w:rPr>
            </w:pPr>
            <w:r w:rsidRPr="00F41269">
              <w:rPr>
                <w:sz w:val="16"/>
                <w:szCs w:val="16"/>
                <w:lang w:val="en-GB"/>
              </w:rPr>
              <w:t xml:space="preserve">Business </w:t>
            </w:r>
            <w:r w:rsidR="00DD1238" w:rsidRPr="00F41269">
              <w:rPr>
                <w:sz w:val="16"/>
                <w:szCs w:val="16"/>
                <w:lang w:val="en-GB"/>
              </w:rPr>
              <w:t>intelligence</w:t>
            </w:r>
            <w:r w:rsidRPr="00F41269">
              <w:rPr>
                <w:sz w:val="16"/>
                <w:szCs w:val="16"/>
                <w:lang w:val="en-GB"/>
              </w:rPr>
              <w:t xml:space="preserve"> software;</w:t>
            </w:r>
          </w:p>
          <w:p w14:paraId="735106C3" w14:textId="77777777" w:rsidR="003544CA" w:rsidRPr="00F41269" w:rsidRDefault="003544CA" w:rsidP="003544CA">
            <w:pPr>
              <w:pStyle w:val="ListParagraph"/>
              <w:numPr>
                <w:ilvl w:val="1"/>
                <w:numId w:val="36"/>
              </w:numPr>
              <w:ind w:left="406" w:hanging="142"/>
              <w:jc w:val="left"/>
              <w:rPr>
                <w:sz w:val="16"/>
                <w:szCs w:val="16"/>
                <w:lang w:val="en-GB"/>
              </w:rPr>
            </w:pPr>
            <w:r w:rsidRPr="00F41269">
              <w:rPr>
                <w:sz w:val="16"/>
                <w:szCs w:val="16"/>
                <w:lang w:val="en-GB"/>
              </w:rPr>
              <w:t xml:space="preserve">OCDS implementation; </w:t>
            </w:r>
          </w:p>
          <w:p w14:paraId="596056DF" w14:textId="74ED5ED2" w:rsidR="003544CA" w:rsidRPr="00F41269" w:rsidRDefault="003544CA" w:rsidP="00DF4756">
            <w:pPr>
              <w:pStyle w:val="ListParagraph"/>
              <w:numPr>
                <w:ilvl w:val="1"/>
                <w:numId w:val="36"/>
              </w:numPr>
              <w:ind w:left="406" w:hanging="142"/>
              <w:jc w:val="left"/>
              <w:rPr>
                <w:sz w:val="16"/>
                <w:szCs w:val="16"/>
                <w:lang w:val="en-GB"/>
              </w:rPr>
            </w:pPr>
            <w:r w:rsidRPr="00F41269">
              <w:rPr>
                <w:sz w:val="16"/>
                <w:szCs w:val="16"/>
                <w:lang w:val="en-GB"/>
              </w:rPr>
              <w:t>Web applications;</w:t>
            </w:r>
          </w:p>
          <w:p w14:paraId="7FDFE036" w14:textId="2C0778B3" w:rsidR="00DF4756" w:rsidRPr="00F41269" w:rsidRDefault="00DF4756" w:rsidP="00DF4756">
            <w:pPr>
              <w:pStyle w:val="ListParagraph"/>
              <w:numPr>
                <w:ilvl w:val="1"/>
                <w:numId w:val="36"/>
              </w:numPr>
              <w:ind w:left="406" w:hanging="142"/>
              <w:jc w:val="left"/>
              <w:rPr>
                <w:sz w:val="16"/>
                <w:szCs w:val="16"/>
                <w:lang w:val="en-GB"/>
              </w:rPr>
            </w:pPr>
            <w:r w:rsidRPr="00F41269">
              <w:rPr>
                <w:sz w:val="16"/>
                <w:szCs w:val="16"/>
                <w:lang w:val="en-GB"/>
              </w:rPr>
              <w:t>Data analysis</w:t>
            </w:r>
            <w:r w:rsidR="00DD1238" w:rsidRPr="00F41269">
              <w:rPr>
                <w:sz w:val="16"/>
                <w:szCs w:val="16"/>
                <w:lang w:val="en-GB"/>
              </w:rPr>
              <w:t>;</w:t>
            </w:r>
          </w:p>
          <w:p w14:paraId="07CBB12E" w14:textId="6A1780B8" w:rsidR="00DD1238" w:rsidRPr="00F41269" w:rsidRDefault="00DD1238" w:rsidP="00DF4756">
            <w:pPr>
              <w:pStyle w:val="ListParagraph"/>
              <w:numPr>
                <w:ilvl w:val="1"/>
                <w:numId w:val="36"/>
              </w:numPr>
              <w:ind w:left="406" w:hanging="142"/>
              <w:jc w:val="left"/>
              <w:rPr>
                <w:lang w:val="en-GB"/>
              </w:rPr>
            </w:pPr>
            <w:r w:rsidRPr="00F41269">
              <w:rPr>
                <w:sz w:val="16"/>
                <w:szCs w:val="16"/>
                <w:lang w:val="en-GB"/>
              </w:rPr>
              <w:t>Capacity-building.</w:t>
            </w:r>
          </w:p>
        </w:tc>
        <w:tc>
          <w:tcPr>
            <w:tcW w:w="324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2C58D647" w14:textId="3B1DC2A4" w:rsidR="002D140E" w:rsidRPr="00F41269" w:rsidRDefault="3285FE89" w:rsidP="002D140E">
            <w:pPr>
              <w:rPr>
                <w:lang w:val="en-GB"/>
              </w:rPr>
            </w:pPr>
            <w:r w:rsidRPr="00F41269">
              <w:rPr>
                <w:lang w:val="en-GB"/>
              </w:rPr>
              <w:t>Available data via OCDS APIs</w:t>
            </w:r>
          </w:p>
        </w:tc>
      </w:tr>
    </w:tbl>
    <w:p w14:paraId="284948F7" w14:textId="475525B8" w:rsidR="00EE0207" w:rsidRPr="00F41269" w:rsidRDefault="005C4D35" w:rsidP="00211174">
      <w:pPr>
        <w:pStyle w:val="Table-stylePSP"/>
        <w:spacing w:before="240"/>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The </w:t>
      </w:r>
      <w:r w:rsidR="00C36FB3" w:rsidRPr="00F41269">
        <w:rPr>
          <w:rFonts w:asciiTheme="minorHAnsi" w:hAnsiTheme="minorHAnsi"/>
          <w:color w:val="000000" w:themeColor="text1"/>
          <w:sz w:val="18"/>
          <w:szCs w:val="18"/>
        </w:rPr>
        <w:t>OCDS</w:t>
      </w:r>
      <w:r w:rsidR="00211174" w:rsidRPr="00F41269">
        <w:rPr>
          <w:rFonts w:asciiTheme="minorHAnsi" w:hAnsiTheme="minorHAnsi"/>
          <w:color w:val="000000" w:themeColor="text1"/>
          <w:sz w:val="18"/>
          <w:szCs w:val="18"/>
        </w:rPr>
        <w:t>-based</w:t>
      </w:r>
      <w:r w:rsidR="00C36FB3" w:rsidRPr="00F41269">
        <w:rPr>
          <w:rFonts w:asciiTheme="minorHAnsi" w:hAnsiTheme="minorHAnsi"/>
          <w:color w:val="000000" w:themeColor="text1"/>
          <w:sz w:val="18"/>
          <w:szCs w:val="18"/>
        </w:rPr>
        <w:t xml:space="preserve"> </w:t>
      </w:r>
      <w:r w:rsidR="00211174" w:rsidRPr="00F41269">
        <w:rPr>
          <w:rFonts w:asciiTheme="minorHAnsi" w:hAnsiTheme="minorHAnsi"/>
          <w:color w:val="000000" w:themeColor="text1"/>
          <w:sz w:val="18"/>
          <w:szCs w:val="18"/>
        </w:rPr>
        <w:t xml:space="preserve">front-end analytical tool </w:t>
      </w:r>
      <w:r w:rsidR="00C36FB3" w:rsidRPr="00F41269">
        <w:rPr>
          <w:rFonts w:asciiTheme="minorHAnsi" w:hAnsiTheme="minorHAnsi"/>
          <w:color w:val="000000" w:themeColor="text1"/>
          <w:sz w:val="18"/>
          <w:szCs w:val="18"/>
        </w:rPr>
        <w:t xml:space="preserve">was developed for a total cost of </w:t>
      </w:r>
      <w:r w:rsidR="00DD1238" w:rsidRPr="00F41269">
        <w:rPr>
          <w:rFonts w:asciiTheme="minorHAnsi" w:hAnsiTheme="minorHAnsi"/>
          <w:color w:val="000000" w:themeColor="text1"/>
          <w:sz w:val="18"/>
          <w:szCs w:val="18"/>
        </w:rPr>
        <w:t>about</w:t>
      </w:r>
      <w:r w:rsidR="00C36FB3" w:rsidRPr="00F41269">
        <w:rPr>
          <w:rFonts w:asciiTheme="minorHAnsi" w:hAnsiTheme="minorHAnsi"/>
          <w:color w:val="000000" w:themeColor="text1"/>
          <w:sz w:val="18"/>
          <w:szCs w:val="18"/>
        </w:rPr>
        <w:t xml:space="preserve"> </w:t>
      </w:r>
      <w:r w:rsidR="00C36FB3" w:rsidRPr="00F41269">
        <w:rPr>
          <w:rFonts w:asciiTheme="minorHAnsi" w:hAnsiTheme="minorHAnsi"/>
          <w:b/>
          <w:color w:val="000000" w:themeColor="text1"/>
          <w:sz w:val="18"/>
          <w:szCs w:val="18"/>
        </w:rPr>
        <w:t>€</w:t>
      </w:r>
      <w:r w:rsidR="00211174" w:rsidRPr="00F41269">
        <w:rPr>
          <w:rFonts w:asciiTheme="minorHAnsi" w:hAnsiTheme="minorHAnsi"/>
          <w:b/>
          <w:color w:val="000000" w:themeColor="text1"/>
          <w:sz w:val="18"/>
          <w:szCs w:val="18"/>
        </w:rPr>
        <w:t>70</w:t>
      </w:r>
      <w:r w:rsidR="00C36FB3" w:rsidRPr="00F41269">
        <w:rPr>
          <w:rFonts w:asciiTheme="minorHAnsi" w:hAnsiTheme="minorHAnsi"/>
          <w:b/>
          <w:color w:val="000000" w:themeColor="text1"/>
          <w:sz w:val="18"/>
          <w:szCs w:val="18"/>
        </w:rPr>
        <w:t xml:space="preserve"> 000</w:t>
      </w:r>
      <w:r w:rsidR="00C36FB3" w:rsidRPr="00F41269">
        <w:rPr>
          <w:rFonts w:asciiTheme="minorHAnsi" w:hAnsiTheme="minorHAnsi"/>
          <w:color w:val="000000" w:themeColor="text1"/>
          <w:sz w:val="18"/>
          <w:szCs w:val="18"/>
        </w:rPr>
        <w:t>. The large majority of these costs are focussed on the human resources required to first analyse the existing processes and systems, and then develop the tailored data extraction, transformatio</w:t>
      </w:r>
      <w:r w:rsidR="00211174" w:rsidRPr="00F41269">
        <w:rPr>
          <w:rFonts w:asciiTheme="minorHAnsi" w:hAnsiTheme="minorHAnsi"/>
          <w:color w:val="000000" w:themeColor="text1"/>
          <w:sz w:val="18"/>
          <w:szCs w:val="18"/>
        </w:rPr>
        <w:t xml:space="preserve">n, and analytical tools needed. </w:t>
      </w:r>
      <w:r w:rsidR="00EE0207" w:rsidRPr="00F41269">
        <w:rPr>
          <w:rFonts w:asciiTheme="minorHAnsi" w:hAnsiTheme="minorHAnsi"/>
          <w:color w:val="000000" w:themeColor="text1"/>
          <w:sz w:val="18"/>
          <w:szCs w:val="18"/>
        </w:rPr>
        <w:t xml:space="preserve">The </w:t>
      </w:r>
      <w:r w:rsidR="00EE0207" w:rsidRPr="00F41269">
        <w:rPr>
          <w:rFonts w:asciiTheme="minorHAnsi" w:hAnsiTheme="minorHAnsi"/>
          <w:b/>
          <w:color w:val="000000" w:themeColor="text1"/>
          <w:sz w:val="18"/>
          <w:szCs w:val="18"/>
        </w:rPr>
        <w:t>breakdown of costs</w:t>
      </w:r>
      <w:r w:rsidR="00EE0207" w:rsidRPr="00F41269">
        <w:rPr>
          <w:rFonts w:asciiTheme="minorHAnsi" w:hAnsiTheme="minorHAnsi"/>
          <w:color w:val="000000" w:themeColor="text1"/>
          <w:sz w:val="18"/>
          <w:szCs w:val="18"/>
        </w:rPr>
        <w:t xml:space="preserve"> is roughly as follows:</w:t>
      </w:r>
    </w:p>
    <w:p w14:paraId="3A8EEB23" w14:textId="4F14712C" w:rsidR="00D165E6" w:rsidRPr="00F41269" w:rsidRDefault="00211174" w:rsidP="00211174">
      <w:pPr>
        <w:pStyle w:val="Table-stylePSP"/>
        <w:numPr>
          <w:ilvl w:val="0"/>
          <w:numId w:val="25"/>
        </w:numPr>
        <w:spacing w:before="240"/>
        <w:ind w:left="714" w:hanging="357"/>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Conducting desk-based research and business analysis, interviewing stakeholders and preparation of an </w:t>
      </w:r>
      <w:r w:rsidRPr="00F41269">
        <w:rPr>
          <w:rFonts w:asciiTheme="minorHAnsi" w:hAnsiTheme="minorHAnsi"/>
          <w:b/>
          <w:color w:val="000000" w:themeColor="text1"/>
          <w:sz w:val="18"/>
          <w:szCs w:val="18"/>
        </w:rPr>
        <w:t>Inception report and work plan</w:t>
      </w:r>
      <w:r w:rsidRPr="00F41269">
        <w:rPr>
          <w:rFonts w:asciiTheme="minorHAnsi" w:hAnsiTheme="minorHAnsi"/>
          <w:color w:val="000000" w:themeColor="text1"/>
          <w:sz w:val="18"/>
          <w:szCs w:val="18"/>
        </w:rPr>
        <w:t xml:space="preserve"> </w:t>
      </w:r>
      <w:r w:rsidR="00EE0207" w:rsidRPr="00F41269">
        <w:rPr>
          <w:rFonts w:asciiTheme="minorHAnsi" w:hAnsiTheme="minorHAnsi"/>
          <w:color w:val="000000" w:themeColor="text1"/>
          <w:sz w:val="18"/>
          <w:szCs w:val="18"/>
        </w:rPr>
        <w:t>– roughly €</w:t>
      </w:r>
      <w:r w:rsidRPr="00F41269">
        <w:rPr>
          <w:rFonts w:asciiTheme="minorHAnsi" w:hAnsiTheme="minorHAnsi"/>
          <w:color w:val="000000" w:themeColor="text1"/>
          <w:sz w:val="18"/>
          <w:szCs w:val="18"/>
        </w:rPr>
        <w:t>20</w:t>
      </w:r>
      <w:r w:rsidR="00EE0207" w:rsidRPr="00F41269">
        <w:rPr>
          <w:rFonts w:asciiTheme="minorHAnsi" w:hAnsiTheme="minorHAnsi"/>
          <w:color w:val="000000" w:themeColor="text1"/>
          <w:sz w:val="18"/>
          <w:szCs w:val="18"/>
        </w:rPr>
        <w:t xml:space="preserve"> 000</w:t>
      </w:r>
      <w:r w:rsidR="00D165E6" w:rsidRPr="00F41269">
        <w:rPr>
          <w:rFonts w:asciiTheme="minorHAnsi" w:hAnsiTheme="minorHAnsi"/>
          <w:color w:val="000000" w:themeColor="text1"/>
          <w:sz w:val="18"/>
          <w:szCs w:val="18"/>
        </w:rPr>
        <w:t>.</w:t>
      </w:r>
    </w:p>
    <w:p w14:paraId="2D67D2D0" w14:textId="7FCD8F22" w:rsidR="00EE0207" w:rsidRPr="00F41269" w:rsidRDefault="00211174" w:rsidP="002227FD">
      <w:pPr>
        <w:pStyle w:val="Table-stylePSP"/>
        <w:numPr>
          <w:ilvl w:val="0"/>
          <w:numId w:val="25"/>
        </w:numPr>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Preparation of required </w:t>
      </w:r>
      <w:r w:rsidRPr="00F41269">
        <w:rPr>
          <w:rFonts w:asciiTheme="minorHAnsi" w:hAnsiTheme="minorHAnsi"/>
          <w:b/>
          <w:color w:val="000000" w:themeColor="text1"/>
          <w:sz w:val="18"/>
          <w:szCs w:val="18"/>
        </w:rPr>
        <w:t>data infrastructure</w:t>
      </w:r>
      <w:r w:rsidRPr="00F41269">
        <w:rPr>
          <w:rFonts w:asciiTheme="minorHAnsi" w:hAnsiTheme="minorHAnsi"/>
          <w:color w:val="000000" w:themeColor="text1"/>
          <w:sz w:val="18"/>
          <w:szCs w:val="18"/>
        </w:rPr>
        <w:t xml:space="preserve">, </w:t>
      </w:r>
      <w:r w:rsidRPr="00F41269">
        <w:rPr>
          <w:rFonts w:asciiTheme="minorHAnsi" w:hAnsiTheme="minorHAnsi"/>
          <w:b/>
          <w:color w:val="000000" w:themeColor="text1"/>
          <w:sz w:val="18"/>
          <w:szCs w:val="18"/>
        </w:rPr>
        <w:t>development and implementation of front-end analytical tool</w:t>
      </w:r>
      <w:r w:rsidRPr="00F41269">
        <w:rPr>
          <w:rFonts w:asciiTheme="minorHAnsi" w:hAnsiTheme="minorHAnsi"/>
          <w:color w:val="000000" w:themeColor="text1"/>
          <w:sz w:val="18"/>
          <w:szCs w:val="18"/>
        </w:rPr>
        <w:t xml:space="preserve"> for exploring and queuing </w:t>
      </w:r>
      <w:r w:rsidR="00AC3407" w:rsidRPr="00F41269">
        <w:rPr>
          <w:rFonts w:asciiTheme="minorHAnsi" w:hAnsiTheme="minorHAnsi"/>
          <w:color w:val="000000" w:themeColor="text1"/>
          <w:sz w:val="18"/>
          <w:szCs w:val="18"/>
        </w:rPr>
        <w:t>‘</w:t>
      </w:r>
      <w:r w:rsidRPr="00F41269">
        <w:rPr>
          <w:rFonts w:asciiTheme="minorHAnsi" w:hAnsiTheme="minorHAnsi"/>
          <w:color w:val="000000" w:themeColor="text1"/>
          <w:sz w:val="18"/>
          <w:szCs w:val="18"/>
        </w:rPr>
        <w:t>red-flags</w:t>
      </w:r>
      <w:r w:rsidR="00AC3407" w:rsidRPr="00F41269">
        <w:rPr>
          <w:rFonts w:asciiTheme="minorHAnsi" w:hAnsiTheme="minorHAnsi"/>
          <w:color w:val="000000" w:themeColor="text1"/>
          <w:sz w:val="18"/>
          <w:szCs w:val="18"/>
        </w:rPr>
        <w:t>’</w:t>
      </w:r>
      <w:r w:rsidRPr="00F41269">
        <w:rPr>
          <w:rFonts w:asciiTheme="minorHAnsi" w:hAnsiTheme="minorHAnsi"/>
          <w:color w:val="000000" w:themeColor="text1"/>
          <w:sz w:val="18"/>
          <w:szCs w:val="18"/>
        </w:rPr>
        <w:t xml:space="preserve"> based transactional risk indicators with the methodology for procedures queue forming, KPI calculation and their visual interpretation </w:t>
      </w:r>
      <w:r w:rsidR="00820F8E" w:rsidRPr="00F41269">
        <w:rPr>
          <w:rFonts w:asciiTheme="minorHAnsi" w:hAnsiTheme="minorHAnsi"/>
          <w:color w:val="000000" w:themeColor="text1"/>
          <w:sz w:val="18"/>
          <w:szCs w:val="18"/>
        </w:rPr>
        <w:t>– €</w:t>
      </w:r>
      <w:r w:rsidRPr="00F41269">
        <w:rPr>
          <w:rFonts w:asciiTheme="minorHAnsi" w:hAnsiTheme="minorHAnsi"/>
          <w:color w:val="000000" w:themeColor="text1"/>
          <w:sz w:val="18"/>
          <w:szCs w:val="18"/>
        </w:rPr>
        <w:t>40</w:t>
      </w:r>
      <w:r w:rsidR="00820F8E" w:rsidRPr="00F41269">
        <w:rPr>
          <w:rFonts w:asciiTheme="minorHAnsi" w:hAnsiTheme="minorHAnsi"/>
          <w:color w:val="000000" w:themeColor="text1"/>
          <w:sz w:val="18"/>
          <w:szCs w:val="18"/>
        </w:rPr>
        <w:t xml:space="preserve"> 000.</w:t>
      </w:r>
      <w:r w:rsidRPr="00F41269">
        <w:rPr>
          <w:rFonts w:asciiTheme="minorHAnsi" w:hAnsiTheme="minorHAnsi"/>
          <w:color w:val="000000" w:themeColor="text1"/>
          <w:sz w:val="18"/>
          <w:szCs w:val="18"/>
        </w:rPr>
        <w:t xml:space="preserve"> The main variable affecting the cost of this development is the data quality and supporting of the local stakeholders.</w:t>
      </w:r>
    </w:p>
    <w:p w14:paraId="3C6CF9AB" w14:textId="31D244D3" w:rsidR="00820F8E" w:rsidRPr="00F41269" w:rsidRDefault="00211174" w:rsidP="00211174">
      <w:pPr>
        <w:pStyle w:val="Table-stylePSP"/>
        <w:numPr>
          <w:ilvl w:val="0"/>
          <w:numId w:val="25"/>
        </w:numPr>
        <w:spacing w:after="240"/>
        <w:ind w:left="714" w:hanging="357"/>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Preparation of materials and conducting the </w:t>
      </w:r>
      <w:r w:rsidRPr="00F41269">
        <w:rPr>
          <w:rFonts w:asciiTheme="minorHAnsi" w:hAnsiTheme="minorHAnsi"/>
          <w:b/>
          <w:color w:val="000000" w:themeColor="text1"/>
          <w:sz w:val="18"/>
          <w:szCs w:val="18"/>
        </w:rPr>
        <w:t>capacity-building</w:t>
      </w:r>
      <w:r w:rsidRPr="00F41269">
        <w:rPr>
          <w:rFonts w:asciiTheme="minorHAnsi" w:hAnsiTheme="minorHAnsi"/>
          <w:color w:val="000000" w:themeColor="text1"/>
          <w:sz w:val="18"/>
          <w:szCs w:val="18"/>
        </w:rPr>
        <w:t xml:space="preserve"> online </w:t>
      </w:r>
      <w:r w:rsidRPr="00F41269">
        <w:rPr>
          <w:rFonts w:asciiTheme="minorHAnsi" w:hAnsiTheme="minorHAnsi"/>
          <w:b/>
          <w:color w:val="000000" w:themeColor="text1"/>
          <w:sz w:val="18"/>
          <w:szCs w:val="18"/>
        </w:rPr>
        <w:t>training sessions</w:t>
      </w:r>
      <w:r w:rsidRPr="00F41269">
        <w:rPr>
          <w:rFonts w:asciiTheme="minorHAnsi" w:hAnsiTheme="minorHAnsi"/>
          <w:color w:val="000000" w:themeColor="text1"/>
          <w:sz w:val="18"/>
          <w:szCs w:val="18"/>
        </w:rPr>
        <w:t xml:space="preserve"> for end-users</w:t>
      </w:r>
      <w:r w:rsidR="00820F8E" w:rsidRPr="00F41269">
        <w:rPr>
          <w:rFonts w:asciiTheme="minorHAnsi" w:hAnsiTheme="minorHAnsi"/>
          <w:color w:val="000000" w:themeColor="text1"/>
          <w:sz w:val="18"/>
          <w:szCs w:val="18"/>
        </w:rPr>
        <w:t xml:space="preserve"> – roughly €</w:t>
      </w:r>
      <w:r w:rsidRPr="00F41269">
        <w:rPr>
          <w:rFonts w:asciiTheme="minorHAnsi" w:hAnsiTheme="minorHAnsi"/>
          <w:color w:val="000000" w:themeColor="text1"/>
          <w:sz w:val="18"/>
          <w:szCs w:val="18"/>
        </w:rPr>
        <w:t>10</w:t>
      </w:r>
      <w:r w:rsidR="00820F8E" w:rsidRPr="00F41269">
        <w:rPr>
          <w:rFonts w:asciiTheme="minorHAnsi" w:hAnsiTheme="minorHAnsi"/>
          <w:color w:val="000000" w:themeColor="text1"/>
          <w:sz w:val="18"/>
          <w:szCs w:val="18"/>
        </w:rPr>
        <w:t xml:space="preserve"> 000.</w:t>
      </w:r>
    </w:p>
    <w:p w14:paraId="07067444" w14:textId="3BFA5884" w:rsidR="00820F8E" w:rsidRPr="00F41269" w:rsidRDefault="00820F8E" w:rsidP="00211174">
      <w:pPr>
        <w:jc w:val="left"/>
        <w:rPr>
          <w:color w:val="000000" w:themeColor="text1"/>
          <w:szCs w:val="18"/>
          <w:lang w:val="en-GB"/>
        </w:rPr>
      </w:pPr>
      <w:r w:rsidRPr="00F41269">
        <w:rPr>
          <w:color w:val="000000" w:themeColor="text1"/>
          <w:szCs w:val="18"/>
          <w:lang w:val="en-GB"/>
        </w:rPr>
        <w:t xml:space="preserve">In terms of the </w:t>
      </w:r>
      <w:r w:rsidRPr="00F41269">
        <w:rPr>
          <w:b/>
          <w:color w:val="000000" w:themeColor="text1"/>
          <w:szCs w:val="18"/>
          <w:lang w:val="en-GB"/>
        </w:rPr>
        <w:t>human resources required for the project</w:t>
      </w:r>
      <w:r w:rsidRPr="00F41269">
        <w:rPr>
          <w:color w:val="000000" w:themeColor="text1"/>
          <w:szCs w:val="18"/>
          <w:lang w:val="en-GB"/>
        </w:rPr>
        <w:t xml:space="preserve">, the EBRD worked with </w:t>
      </w:r>
      <w:r w:rsidR="00211174" w:rsidRPr="00F41269">
        <w:rPr>
          <w:color w:val="000000" w:themeColor="text1"/>
          <w:szCs w:val="18"/>
          <w:lang w:val="en-GB"/>
        </w:rPr>
        <w:t>one</w:t>
      </w:r>
      <w:r w:rsidRPr="00F41269">
        <w:rPr>
          <w:color w:val="000000" w:themeColor="text1"/>
          <w:szCs w:val="18"/>
          <w:lang w:val="en-GB"/>
        </w:rPr>
        <w:t xml:space="preserve"> consulting </w:t>
      </w:r>
      <w:r w:rsidR="00211174" w:rsidRPr="00F41269">
        <w:rPr>
          <w:color w:val="000000" w:themeColor="text1"/>
          <w:szCs w:val="18"/>
          <w:lang w:val="en-GB"/>
        </w:rPr>
        <w:t>company</w:t>
      </w:r>
      <w:r w:rsidRPr="00F41269">
        <w:rPr>
          <w:color w:val="000000" w:themeColor="text1"/>
          <w:szCs w:val="18"/>
          <w:lang w:val="en-GB"/>
        </w:rPr>
        <w:t xml:space="preserve"> in order to develop the system</w:t>
      </w:r>
      <w:r w:rsidR="00211174" w:rsidRPr="00F41269">
        <w:rPr>
          <w:color w:val="000000" w:themeColor="text1"/>
          <w:szCs w:val="18"/>
          <w:lang w:val="en-GB"/>
        </w:rPr>
        <w:t xml:space="preserve"> and conduct </w:t>
      </w:r>
      <w:r w:rsidR="00AC3407" w:rsidRPr="00F41269">
        <w:rPr>
          <w:color w:val="000000" w:themeColor="text1"/>
          <w:szCs w:val="18"/>
          <w:lang w:val="en-GB"/>
        </w:rPr>
        <w:t xml:space="preserve">a </w:t>
      </w:r>
      <w:r w:rsidR="00211174" w:rsidRPr="00F41269">
        <w:rPr>
          <w:color w:val="000000" w:themeColor="text1"/>
          <w:szCs w:val="18"/>
          <w:lang w:val="en-GB"/>
        </w:rPr>
        <w:t>training session</w:t>
      </w:r>
      <w:r w:rsidRPr="00F41269">
        <w:rPr>
          <w:color w:val="000000" w:themeColor="text1"/>
          <w:szCs w:val="18"/>
          <w:lang w:val="en-GB"/>
        </w:rPr>
        <w:t xml:space="preserve">. </w:t>
      </w:r>
      <w:r w:rsidR="00211174" w:rsidRPr="00F41269">
        <w:rPr>
          <w:color w:val="000000" w:themeColor="text1"/>
          <w:szCs w:val="18"/>
          <w:lang w:val="en-GB"/>
        </w:rPr>
        <w:t>The company possessed all needed skills in risk management, OCDS data analysis, BI tools development and capacity-building</w:t>
      </w:r>
      <w:r w:rsidR="00C521B7" w:rsidRPr="00F41269">
        <w:rPr>
          <w:color w:val="000000" w:themeColor="text1"/>
          <w:szCs w:val="18"/>
          <w:lang w:val="en-GB"/>
        </w:rPr>
        <w:t xml:space="preserve">. </w:t>
      </w:r>
    </w:p>
    <w:p w14:paraId="44EC2AA6" w14:textId="2DD5DF9D" w:rsidR="00635884" w:rsidRPr="00F41269" w:rsidRDefault="00635884" w:rsidP="004B232D">
      <w:pPr>
        <w:pStyle w:val="Heading4"/>
      </w:pPr>
      <w:r w:rsidRPr="00F41269">
        <w:lastRenderedPageBreak/>
        <w:t xml:space="preserve">Risk and mitigation </w:t>
      </w:r>
    </w:p>
    <w:p w14:paraId="1DA1BDDC" w14:textId="4D76A872" w:rsidR="00321B76" w:rsidRPr="00F41269" w:rsidRDefault="00FB4701" w:rsidP="0093492E">
      <w:pPr>
        <w:rPr>
          <w:lang w:val="en-GB"/>
        </w:rPr>
      </w:pPr>
      <w:r w:rsidRPr="00F41269">
        <w:rPr>
          <w:b/>
          <w:lang w:val="en-GB"/>
        </w:rPr>
        <w:t xml:space="preserve">Risks related to political processes in the country – change of the Government team: </w:t>
      </w:r>
      <w:r w:rsidRPr="00F41269">
        <w:rPr>
          <w:lang w:val="en-GB"/>
        </w:rPr>
        <w:t>after the presidential and parliamentary elections, the risk that a new team from the government side would affect the project execution increased. The possible impact of the project slowing down or even cance</w:t>
      </w:r>
      <w:r w:rsidR="00AC3407" w:rsidRPr="00F41269">
        <w:rPr>
          <w:lang w:val="en-GB"/>
        </w:rPr>
        <w:t>l</w:t>
      </w:r>
      <w:r w:rsidRPr="00F41269">
        <w:rPr>
          <w:lang w:val="en-GB"/>
        </w:rPr>
        <w:t xml:space="preserve">lation was considered. The project team confirmed with stakeholders that the project objectives remain relevant. There were no significant staff changes within </w:t>
      </w:r>
      <w:r w:rsidR="00AC3407" w:rsidRPr="00F41269">
        <w:rPr>
          <w:lang w:val="en-GB"/>
        </w:rPr>
        <w:t xml:space="preserve">the </w:t>
      </w:r>
      <w:r w:rsidRPr="00F41269">
        <w:rPr>
          <w:lang w:val="en-GB"/>
        </w:rPr>
        <w:t>stakeholders’ team during the project implementation period</w:t>
      </w:r>
      <w:r w:rsidR="00AC3407" w:rsidRPr="00F41269">
        <w:rPr>
          <w:lang w:val="en-GB"/>
        </w:rPr>
        <w:t>,</w:t>
      </w:r>
      <w:r w:rsidRPr="00F41269">
        <w:rPr>
          <w:lang w:val="en-GB"/>
        </w:rPr>
        <w:t xml:space="preserve"> which allowed to achieve project objectives within </w:t>
      </w:r>
      <w:r w:rsidR="00AC3407" w:rsidRPr="00F41269">
        <w:rPr>
          <w:lang w:val="en-GB"/>
        </w:rPr>
        <w:t xml:space="preserve">the </w:t>
      </w:r>
      <w:r w:rsidRPr="00F41269">
        <w:rPr>
          <w:lang w:val="en-GB"/>
        </w:rPr>
        <w:t>planned scope and schedule.</w:t>
      </w:r>
    </w:p>
    <w:p w14:paraId="61FAA09A" w14:textId="74E27873" w:rsidR="0093492E" w:rsidRPr="00F41269" w:rsidRDefault="0093492E" w:rsidP="0093492E">
      <w:pPr>
        <w:rPr>
          <w:lang w:val="en-GB"/>
        </w:rPr>
      </w:pPr>
      <w:r w:rsidRPr="00F41269">
        <w:rPr>
          <w:b/>
          <w:lang w:val="en-GB"/>
        </w:rPr>
        <w:t>Risk of exceeding development time</w:t>
      </w:r>
      <w:r w:rsidRPr="00F41269">
        <w:rPr>
          <w:lang w:val="en-GB"/>
        </w:rPr>
        <w:t xml:space="preserve"> – </w:t>
      </w:r>
      <w:r w:rsidRPr="00F41269">
        <w:rPr>
          <w:b/>
          <w:lang w:val="en-GB"/>
        </w:rPr>
        <w:t>the development process has a risk of exceeding the deadlines for scheduled software releases</w:t>
      </w:r>
      <w:r w:rsidRPr="00F41269">
        <w:rPr>
          <w:lang w:val="en-GB"/>
        </w:rPr>
        <w:t>. To reduce this risk in the development process, we used the Scrum approach – the Agile process framework for managing complex software development. It allowed us to meet the scheduled time and scope without any delays.</w:t>
      </w:r>
    </w:p>
    <w:p w14:paraId="1FBA55DB" w14:textId="7D6AEF74" w:rsidR="007B2F4F" w:rsidRPr="00F41269" w:rsidRDefault="007B2F4F" w:rsidP="0093492E">
      <w:pPr>
        <w:rPr>
          <w:color w:val="000000" w:themeColor="text1"/>
          <w:szCs w:val="18"/>
          <w:lang w:val="en-GB"/>
        </w:rPr>
      </w:pPr>
      <w:r w:rsidRPr="00F41269">
        <w:rPr>
          <w:lang w:val="en-GB"/>
        </w:rPr>
        <w:t>Another</w:t>
      </w:r>
      <w:r w:rsidR="000F17FC" w:rsidRPr="00F41269">
        <w:rPr>
          <w:lang w:val="en-GB"/>
        </w:rPr>
        <w:t xml:space="preserve"> </w:t>
      </w:r>
      <w:r w:rsidR="00FB4701" w:rsidRPr="00F41269">
        <w:rPr>
          <w:lang w:val="en-GB"/>
        </w:rPr>
        <w:t>detected</w:t>
      </w:r>
      <w:r w:rsidR="000F17FC" w:rsidRPr="00F41269">
        <w:rPr>
          <w:lang w:val="en-GB"/>
        </w:rPr>
        <w:t xml:space="preserve"> </w:t>
      </w:r>
      <w:r w:rsidR="00FB4701" w:rsidRPr="00F41269">
        <w:rPr>
          <w:lang w:val="en-GB"/>
        </w:rPr>
        <w:t xml:space="preserve">issue </w:t>
      </w:r>
      <w:r w:rsidR="000F17FC" w:rsidRPr="00F41269">
        <w:rPr>
          <w:lang w:val="en-GB"/>
        </w:rPr>
        <w:t xml:space="preserve">was </w:t>
      </w:r>
      <w:r w:rsidR="00FB4701" w:rsidRPr="00F41269">
        <w:rPr>
          <w:lang w:val="en-GB"/>
        </w:rPr>
        <w:t xml:space="preserve">the </w:t>
      </w:r>
      <w:r w:rsidR="00FB4701" w:rsidRPr="00F41269">
        <w:rPr>
          <w:b/>
          <w:lang w:val="en-GB"/>
        </w:rPr>
        <w:t xml:space="preserve">risk of </w:t>
      </w:r>
      <w:r w:rsidR="000F17FC" w:rsidRPr="00F41269">
        <w:rPr>
          <w:b/>
          <w:lang w:val="en-GB"/>
        </w:rPr>
        <w:t>exceeding the agreed time for conducting training sessions due to unavailability of the end-users</w:t>
      </w:r>
      <w:r w:rsidR="000F17FC" w:rsidRPr="00F41269">
        <w:rPr>
          <w:lang w:val="en-GB"/>
        </w:rPr>
        <w:t xml:space="preserve"> from the Regional Offices of the SASU</w:t>
      </w:r>
      <w:r w:rsidR="00C019E3" w:rsidRPr="00F41269">
        <w:rPr>
          <w:lang w:val="en-GB"/>
        </w:rPr>
        <w:t>.</w:t>
      </w:r>
      <w:r w:rsidR="00FB4701" w:rsidRPr="00F41269">
        <w:rPr>
          <w:lang w:val="en-GB"/>
        </w:rPr>
        <w:t xml:space="preserve"> To reduce the probability of this risk, the project team was constantly in contact with the senior management of the SASU, and also developed and agreed</w:t>
      </w:r>
      <w:r w:rsidR="00AC3407" w:rsidRPr="00F41269">
        <w:rPr>
          <w:lang w:val="en-GB"/>
        </w:rPr>
        <w:t xml:space="preserve"> on</w:t>
      </w:r>
      <w:r w:rsidR="00FB4701" w:rsidRPr="00F41269">
        <w:rPr>
          <w:lang w:val="en-GB"/>
        </w:rPr>
        <w:t xml:space="preserve"> compromise option for conducting a capacity-building training - to perform an online training session for all available end-users from the Regional Offices of the SASU, and then share the training video with all end-users who were unable to participate</w:t>
      </w:r>
      <w:r w:rsidR="0093492E" w:rsidRPr="00F41269">
        <w:rPr>
          <w:lang w:val="en-GB"/>
        </w:rPr>
        <w:t>.</w:t>
      </w:r>
    </w:p>
    <w:p w14:paraId="496772C0" w14:textId="5252D544" w:rsidR="004E18A6" w:rsidRPr="00F41269" w:rsidRDefault="004E18A6" w:rsidP="004B232D">
      <w:pPr>
        <w:pStyle w:val="Heading4"/>
      </w:pPr>
      <w:r w:rsidRPr="00F41269">
        <w:t>Challenges and lessons learnt</w:t>
      </w:r>
    </w:p>
    <w:p w14:paraId="2A4CDCA2" w14:textId="084849D0" w:rsidR="00F05EB8" w:rsidRPr="00F41269" w:rsidRDefault="00F05EB8" w:rsidP="0093492E">
      <w:pPr>
        <w:rPr>
          <w:lang w:val="en-GB"/>
        </w:rPr>
      </w:pPr>
      <w:r w:rsidRPr="00F41269">
        <w:rPr>
          <w:lang w:val="en-GB"/>
        </w:rPr>
        <w:t xml:space="preserve">Gaining </w:t>
      </w:r>
      <w:r w:rsidRPr="00F41269">
        <w:rPr>
          <w:b/>
          <w:lang w:val="en-GB"/>
        </w:rPr>
        <w:t>auditors support</w:t>
      </w:r>
      <w:r w:rsidRPr="00F41269">
        <w:rPr>
          <w:lang w:val="en-GB"/>
        </w:rPr>
        <w:t xml:space="preserve"> in the design and testing process is critical for the development of the analytical tool that will meet </w:t>
      </w:r>
      <w:del w:id="21" w:author="chris smith" w:date="2020-10-14T15:22:00Z">
        <w:r w:rsidRPr="00F41269" w:rsidDel="00F41269">
          <w:rPr>
            <w:lang w:val="en-GB"/>
          </w:rPr>
          <w:delText>end-users’</w:delText>
        </w:r>
      </w:del>
      <w:ins w:id="22" w:author="chris smith" w:date="2020-10-14T15:22:00Z">
        <w:r w:rsidR="00F41269" w:rsidRPr="00F41269">
          <w:rPr>
            <w:lang w:val="en-GB"/>
          </w:rPr>
          <w:t>end-users’</w:t>
        </w:r>
      </w:ins>
      <w:r w:rsidRPr="00F41269">
        <w:rPr>
          <w:lang w:val="en-GB"/>
        </w:rPr>
        <w:t xml:space="preserve"> expectations in full</w:t>
      </w:r>
      <w:r w:rsidR="0093492E" w:rsidRPr="00F41269">
        <w:rPr>
          <w:lang w:val="en-GB"/>
        </w:rPr>
        <w:t>.</w:t>
      </w:r>
    </w:p>
    <w:p w14:paraId="069F0DB0" w14:textId="284AEBC4" w:rsidR="00C1240A" w:rsidRPr="00F41269" w:rsidRDefault="00C1240A" w:rsidP="0093492E">
      <w:pPr>
        <w:rPr>
          <w:lang w:val="en-GB"/>
        </w:rPr>
      </w:pPr>
      <w:r w:rsidRPr="00F41269">
        <w:rPr>
          <w:lang w:val="en-GB"/>
        </w:rPr>
        <w:t>Lessons that can be taken from the project:</w:t>
      </w:r>
    </w:p>
    <w:p w14:paraId="0F928C83" w14:textId="44D0537E" w:rsidR="00F05EB8" w:rsidRPr="00F41269" w:rsidRDefault="00F05EB8" w:rsidP="0093492E">
      <w:pPr>
        <w:pStyle w:val="ListParagraph"/>
        <w:numPr>
          <w:ilvl w:val="0"/>
          <w:numId w:val="25"/>
        </w:numPr>
        <w:tabs>
          <w:tab w:val="left" w:pos="4289"/>
        </w:tabs>
        <w:spacing w:after="200" w:line="276" w:lineRule="auto"/>
        <w:ind w:left="714" w:hanging="357"/>
        <w:contextualSpacing w:val="0"/>
        <w:jc w:val="left"/>
        <w:rPr>
          <w:lang w:val="en-GB"/>
        </w:rPr>
      </w:pPr>
      <w:r w:rsidRPr="00F41269">
        <w:rPr>
          <w:lang w:val="en-GB"/>
        </w:rPr>
        <w:t xml:space="preserve">Analysing the changes in the public procurement control environment, as well as upcoming amendments to the related legislation, we suggest </w:t>
      </w:r>
      <w:r w:rsidRPr="00F41269">
        <w:rPr>
          <w:b/>
          <w:lang w:val="en-GB"/>
        </w:rPr>
        <w:t>organi</w:t>
      </w:r>
      <w:r w:rsidR="00AC3407" w:rsidRPr="00F41269">
        <w:rPr>
          <w:b/>
          <w:lang w:val="en-GB"/>
        </w:rPr>
        <w:t>s</w:t>
      </w:r>
      <w:r w:rsidRPr="00F41269">
        <w:rPr>
          <w:b/>
          <w:lang w:val="en-GB"/>
        </w:rPr>
        <w:t>ing a discussion among experts</w:t>
      </w:r>
      <w:r w:rsidRPr="00F41269">
        <w:rPr>
          <w:lang w:val="en-GB"/>
        </w:rPr>
        <w:t xml:space="preserve"> in the field aiming at the </w:t>
      </w:r>
      <w:r w:rsidRPr="00F41269">
        <w:rPr>
          <w:b/>
          <w:lang w:val="en-GB"/>
        </w:rPr>
        <w:t>investigation of public procurement risks and their minimisation</w:t>
      </w:r>
      <w:r w:rsidRPr="00F41269">
        <w:rPr>
          <w:lang w:val="en-GB"/>
        </w:rPr>
        <w:t xml:space="preserve"> </w:t>
      </w:r>
      <w:r w:rsidRPr="00F41269">
        <w:rPr>
          <w:b/>
          <w:lang w:val="en-GB"/>
        </w:rPr>
        <w:t>through the online monitoring</w:t>
      </w:r>
      <w:r w:rsidRPr="00F41269">
        <w:rPr>
          <w:lang w:val="en-GB"/>
        </w:rPr>
        <w:t xml:space="preserve"> and other means of controls. </w:t>
      </w:r>
    </w:p>
    <w:p w14:paraId="04252801" w14:textId="77777777" w:rsidR="00F05EB8" w:rsidRPr="00F41269" w:rsidRDefault="00F05EB8" w:rsidP="0093492E">
      <w:pPr>
        <w:pStyle w:val="ListParagraph"/>
        <w:numPr>
          <w:ilvl w:val="0"/>
          <w:numId w:val="25"/>
        </w:numPr>
        <w:tabs>
          <w:tab w:val="left" w:pos="4289"/>
        </w:tabs>
        <w:spacing w:after="200" w:line="276" w:lineRule="auto"/>
        <w:ind w:left="714" w:hanging="357"/>
        <w:contextualSpacing w:val="0"/>
        <w:jc w:val="left"/>
        <w:rPr>
          <w:lang w:val="en-GB"/>
        </w:rPr>
      </w:pPr>
      <w:r w:rsidRPr="00F41269">
        <w:rPr>
          <w:lang w:val="en-GB"/>
        </w:rPr>
        <w:t xml:space="preserve">Based on interviews with stakeholders, we noted the need for </w:t>
      </w:r>
      <w:r w:rsidRPr="00F41269">
        <w:rPr>
          <w:b/>
          <w:lang w:val="en-GB"/>
        </w:rPr>
        <w:t>dedicated guidance for efficient and effective monitoring</w:t>
      </w:r>
      <w:r w:rsidRPr="00F41269">
        <w:rPr>
          <w:lang w:val="en-GB"/>
        </w:rPr>
        <w:t xml:space="preserve"> of public procurement procedures. The guidance should include an assessment of the monitoring process effectiveness, including (1) a step by step description of the monitoring process and how to use the developed technology infrastructure, and (2) monitoring process KPIs to measure the effectiveness of the auditors, risky procedures queueing and prioritisation, queue processing, as well as an explanation on how to effectively manage performance.</w:t>
      </w:r>
    </w:p>
    <w:p w14:paraId="31946035" w14:textId="25D523C1" w:rsidR="00F05EB8" w:rsidRPr="00F41269" w:rsidRDefault="00F05EB8" w:rsidP="0093492E">
      <w:pPr>
        <w:pStyle w:val="ListParagraph"/>
        <w:numPr>
          <w:ilvl w:val="0"/>
          <w:numId w:val="25"/>
        </w:numPr>
        <w:tabs>
          <w:tab w:val="left" w:pos="4289"/>
        </w:tabs>
        <w:spacing w:after="200" w:line="276" w:lineRule="auto"/>
        <w:ind w:left="714" w:hanging="357"/>
        <w:contextualSpacing w:val="0"/>
        <w:jc w:val="left"/>
        <w:rPr>
          <w:lang w:val="en-GB"/>
        </w:rPr>
      </w:pPr>
      <w:r w:rsidRPr="00F41269">
        <w:rPr>
          <w:lang w:val="en-GB"/>
        </w:rPr>
        <w:t xml:space="preserve">Also, we recommend </w:t>
      </w:r>
      <w:r w:rsidRPr="00F41269">
        <w:rPr>
          <w:b/>
          <w:lang w:val="en-GB"/>
        </w:rPr>
        <w:t>revising and updating the developed IT infrastructure</w:t>
      </w:r>
      <w:r w:rsidRPr="00F41269">
        <w:rPr>
          <w:lang w:val="en-GB"/>
        </w:rPr>
        <w:t xml:space="preserve"> for the public procurement monitoring to reflect the necessary amendments to the online data-driven monitoring methodology, monitoring process performance assessment, and incorporating automatic reports on the progress of online monitoring effectiveness.</w:t>
      </w:r>
    </w:p>
    <w:sectPr w:rsidR="00F05EB8" w:rsidRPr="00F41269" w:rsidSect="00DC79D8">
      <w:footerReference w:type="default" r:id="rId21"/>
      <w:footerReference w:type="first" r:id="rId22"/>
      <w:pgSz w:w="11906" w:h="16838" w:code="9"/>
      <w:pgMar w:top="1440" w:right="1080" w:bottom="1440" w:left="10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F9720" w14:textId="77777777" w:rsidR="001E7DD2" w:rsidRDefault="001E7DD2" w:rsidP="00513C44">
      <w:r>
        <w:separator/>
      </w:r>
    </w:p>
  </w:endnote>
  <w:endnote w:type="continuationSeparator" w:id="0">
    <w:p w14:paraId="1DE974BA" w14:textId="77777777" w:rsidR="001E7DD2" w:rsidRDefault="001E7DD2" w:rsidP="00513C44">
      <w:r>
        <w:continuationSeparator/>
      </w:r>
    </w:p>
  </w:endnote>
  <w:endnote w:type="continuationNotice" w:id="1">
    <w:p w14:paraId="63544499" w14:textId="77777777" w:rsidR="001E7DD2" w:rsidRDefault="001E7D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187774"/>
      <w:docPartObj>
        <w:docPartGallery w:val="Page Numbers (Bottom of Page)"/>
        <w:docPartUnique/>
      </w:docPartObj>
    </w:sdtPr>
    <w:sdtEndPr/>
    <w:sdtContent>
      <w:sdt>
        <w:sdtPr>
          <w:id w:val="-1137576407"/>
          <w:docPartObj>
            <w:docPartGallery w:val="Page Numbers (Top of Page)"/>
            <w:docPartUnique/>
          </w:docPartObj>
        </w:sdtPr>
        <w:sdtEndPr/>
        <w:sdtContent>
          <w:p w14:paraId="012949D2" w14:textId="41A44A1C" w:rsidR="00B24534" w:rsidRDefault="00B24534" w:rsidP="00D624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0128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1288">
              <w:rPr>
                <w:b/>
                <w:bCs/>
                <w:noProof/>
              </w:rPr>
              <w:t>7</w:t>
            </w:r>
            <w:r>
              <w:rPr>
                <w:b/>
                <w:bCs/>
                <w:sz w:val="24"/>
                <w:szCs w:val="24"/>
              </w:rPr>
              <w:fldChar w:fldCharType="end"/>
            </w:r>
          </w:p>
        </w:sdtContent>
      </w:sdt>
    </w:sdtContent>
  </w:sdt>
  <w:p w14:paraId="2593AAD0" w14:textId="77777777" w:rsidR="00B24534" w:rsidRDefault="00B24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5601848"/>
      <w:docPartObj>
        <w:docPartGallery w:val="Page Numbers (Bottom of Page)"/>
        <w:docPartUnique/>
      </w:docPartObj>
    </w:sdtPr>
    <w:sdtEndPr/>
    <w:sdtContent>
      <w:sdt>
        <w:sdtPr>
          <w:id w:val="1728636285"/>
          <w:docPartObj>
            <w:docPartGallery w:val="Page Numbers (Top of Page)"/>
            <w:docPartUnique/>
          </w:docPartObj>
        </w:sdtPr>
        <w:sdtEndPr/>
        <w:sdtContent>
          <w:p w14:paraId="65034B9A" w14:textId="5E8BD8E3" w:rsidR="00B24534" w:rsidRDefault="00B2453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0128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1288">
              <w:rPr>
                <w:b/>
                <w:bCs/>
                <w:noProof/>
              </w:rPr>
              <w:t>7</w:t>
            </w:r>
            <w:r>
              <w:rPr>
                <w:b/>
                <w:bCs/>
                <w:sz w:val="24"/>
                <w:szCs w:val="24"/>
              </w:rPr>
              <w:fldChar w:fldCharType="end"/>
            </w:r>
          </w:p>
        </w:sdtContent>
      </w:sdt>
    </w:sdtContent>
  </w:sdt>
  <w:p w14:paraId="23FE05D1" w14:textId="1DD08ECF" w:rsidR="00B24534" w:rsidRPr="002233CD" w:rsidRDefault="00B24534" w:rsidP="00513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776C3" w14:textId="77777777" w:rsidR="001E7DD2" w:rsidRDefault="001E7DD2" w:rsidP="00513C44">
      <w:r>
        <w:separator/>
      </w:r>
    </w:p>
  </w:footnote>
  <w:footnote w:type="continuationSeparator" w:id="0">
    <w:p w14:paraId="39FC903A" w14:textId="77777777" w:rsidR="001E7DD2" w:rsidRDefault="001E7DD2" w:rsidP="00513C44">
      <w:r>
        <w:continuationSeparator/>
      </w:r>
    </w:p>
  </w:footnote>
  <w:footnote w:type="continuationNotice" w:id="1">
    <w:p w14:paraId="12D3E60B" w14:textId="77777777" w:rsidR="001E7DD2" w:rsidRDefault="001E7DD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20pt;height:20.4pt" o:bullet="t">
        <v:imagedata r:id="rId1" o:title="clip_image001"/>
      </v:shape>
    </w:pict>
  </w:numPicBullet>
  <w:numPicBullet w:numPicBulletId="1">
    <w:pict>
      <v:shape id="_x0000_i1139" type="#_x0000_t75" style="width:11.95pt;height:11.95pt" o:bullet="t">
        <v:imagedata r:id="rId2" o:title="EU Light Green Bullet"/>
      </v:shape>
    </w:pict>
  </w:numPicBullet>
  <w:numPicBullet w:numPicBulletId="2">
    <w:pict>
      <v:shape id="_x0000_i1140" type="#_x0000_t75" style="width:11.95pt;height:11.95pt" o:bullet="t">
        <v:imagedata r:id="rId3" o:title="Deloitte Green Bullet"/>
      </v:shape>
    </w:pict>
  </w:numPicBullet>
  <w:numPicBullet w:numPicBulletId="3">
    <w:pict>
      <v:shape id="_x0000_i1141" type="#_x0000_t75" style="width:11.95pt;height:11.95pt" o:bullet="t">
        <v:imagedata r:id="rId4" o:title="EU Mid Blue Bullet"/>
      </v:shape>
    </w:pict>
  </w:numPicBullet>
  <w:numPicBullet w:numPicBulletId="4">
    <w:pict>
      <v:shape id="_x0000_i1142" type="#_x0000_t75" style="width:11.95pt;height:11.95pt" o:bullet="t">
        <v:imagedata r:id="rId5" o:title="EU Blue Bullet"/>
      </v:shape>
    </w:pict>
  </w:numPicBullet>
  <w:numPicBullet w:numPicBulletId="5">
    <w:pict>
      <v:shape id="_x0000_i1143" type="#_x0000_t75" style="width:11.95pt;height:11.95pt" o:bullet="t">
        <v:imagedata r:id="rId6" o:title="EU Dark Green Bullet"/>
      </v:shape>
    </w:pict>
  </w:numPicBullet>
  <w:numPicBullet w:numPicBulletId="6">
    <w:pict>
      <v:shape id="_x0000_i1144" type="#_x0000_t75" style="width:11.95pt;height:11.95pt" o:bullet="t">
        <v:imagedata r:id="rId7" o:title="EU Light Blue Bullet"/>
      </v:shape>
    </w:pict>
  </w:numPicBullet>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0"/>
    <w:multiLevelType w:val="singleLevel"/>
    <w:tmpl w:val="DE9E0162"/>
    <w:lvl w:ilvl="0">
      <w:start w:val="1"/>
      <w:numFmt w:val="bullet"/>
      <w:pStyle w:val="ListBullet5"/>
      <w:lvlText w:val=""/>
      <w:lvlPicBulletId w:val="1"/>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913F46"/>
    <w:multiLevelType w:val="hybridMultilevel"/>
    <w:tmpl w:val="60D2B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627E6E"/>
    <w:multiLevelType w:val="multilevel"/>
    <w:tmpl w:val="1C147F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9D24D1"/>
    <w:multiLevelType w:val="hybridMultilevel"/>
    <w:tmpl w:val="64489268"/>
    <w:lvl w:ilvl="0" w:tplc="0C902D52">
      <w:start w:val="1"/>
      <w:numFmt w:val="bullet"/>
      <w:lvlText w:val="•"/>
      <w:lvlJc w:val="left"/>
      <w:pPr>
        <w:tabs>
          <w:tab w:val="num" w:pos="720"/>
        </w:tabs>
        <w:ind w:left="720" w:hanging="360"/>
      </w:pPr>
      <w:rPr>
        <w:rFonts w:ascii="Arial" w:hAnsi="Arial" w:hint="default"/>
      </w:rPr>
    </w:lvl>
    <w:lvl w:ilvl="1" w:tplc="196ED11E" w:tentative="1">
      <w:start w:val="1"/>
      <w:numFmt w:val="bullet"/>
      <w:lvlText w:val="•"/>
      <w:lvlJc w:val="left"/>
      <w:pPr>
        <w:tabs>
          <w:tab w:val="num" w:pos="1440"/>
        </w:tabs>
        <w:ind w:left="1440" w:hanging="360"/>
      </w:pPr>
      <w:rPr>
        <w:rFonts w:ascii="Arial" w:hAnsi="Arial" w:hint="default"/>
      </w:rPr>
    </w:lvl>
    <w:lvl w:ilvl="2" w:tplc="06D44E9A" w:tentative="1">
      <w:start w:val="1"/>
      <w:numFmt w:val="bullet"/>
      <w:lvlText w:val="•"/>
      <w:lvlJc w:val="left"/>
      <w:pPr>
        <w:tabs>
          <w:tab w:val="num" w:pos="2160"/>
        </w:tabs>
        <w:ind w:left="2160" w:hanging="360"/>
      </w:pPr>
      <w:rPr>
        <w:rFonts w:ascii="Arial" w:hAnsi="Arial" w:hint="default"/>
      </w:rPr>
    </w:lvl>
    <w:lvl w:ilvl="3" w:tplc="FC0618EA" w:tentative="1">
      <w:start w:val="1"/>
      <w:numFmt w:val="bullet"/>
      <w:lvlText w:val="•"/>
      <w:lvlJc w:val="left"/>
      <w:pPr>
        <w:tabs>
          <w:tab w:val="num" w:pos="2880"/>
        </w:tabs>
        <w:ind w:left="2880" w:hanging="360"/>
      </w:pPr>
      <w:rPr>
        <w:rFonts w:ascii="Arial" w:hAnsi="Arial" w:hint="default"/>
      </w:rPr>
    </w:lvl>
    <w:lvl w:ilvl="4" w:tplc="3D58B864" w:tentative="1">
      <w:start w:val="1"/>
      <w:numFmt w:val="bullet"/>
      <w:lvlText w:val="•"/>
      <w:lvlJc w:val="left"/>
      <w:pPr>
        <w:tabs>
          <w:tab w:val="num" w:pos="3600"/>
        </w:tabs>
        <w:ind w:left="3600" w:hanging="360"/>
      </w:pPr>
      <w:rPr>
        <w:rFonts w:ascii="Arial" w:hAnsi="Arial" w:hint="default"/>
      </w:rPr>
    </w:lvl>
    <w:lvl w:ilvl="5" w:tplc="4FD4CBD6" w:tentative="1">
      <w:start w:val="1"/>
      <w:numFmt w:val="bullet"/>
      <w:lvlText w:val="•"/>
      <w:lvlJc w:val="left"/>
      <w:pPr>
        <w:tabs>
          <w:tab w:val="num" w:pos="4320"/>
        </w:tabs>
        <w:ind w:left="4320" w:hanging="360"/>
      </w:pPr>
      <w:rPr>
        <w:rFonts w:ascii="Arial" w:hAnsi="Arial" w:hint="default"/>
      </w:rPr>
    </w:lvl>
    <w:lvl w:ilvl="6" w:tplc="613478FA" w:tentative="1">
      <w:start w:val="1"/>
      <w:numFmt w:val="bullet"/>
      <w:lvlText w:val="•"/>
      <w:lvlJc w:val="left"/>
      <w:pPr>
        <w:tabs>
          <w:tab w:val="num" w:pos="5040"/>
        </w:tabs>
        <w:ind w:left="5040" w:hanging="360"/>
      </w:pPr>
      <w:rPr>
        <w:rFonts w:ascii="Arial" w:hAnsi="Arial" w:hint="default"/>
      </w:rPr>
    </w:lvl>
    <w:lvl w:ilvl="7" w:tplc="B22A9FA2" w:tentative="1">
      <w:start w:val="1"/>
      <w:numFmt w:val="bullet"/>
      <w:lvlText w:val="•"/>
      <w:lvlJc w:val="left"/>
      <w:pPr>
        <w:tabs>
          <w:tab w:val="num" w:pos="5760"/>
        </w:tabs>
        <w:ind w:left="5760" w:hanging="360"/>
      </w:pPr>
      <w:rPr>
        <w:rFonts w:ascii="Arial" w:hAnsi="Arial" w:hint="default"/>
      </w:rPr>
    </w:lvl>
    <w:lvl w:ilvl="8" w:tplc="98881C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B66A66"/>
    <w:multiLevelType w:val="hybridMultilevel"/>
    <w:tmpl w:val="14F8C5EC"/>
    <w:lvl w:ilvl="0" w:tplc="961AD8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F8700B"/>
    <w:multiLevelType w:val="hybridMultilevel"/>
    <w:tmpl w:val="4EBC0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6" w15:restartNumberingAfterBreak="0">
    <w:nsid w:val="25142366"/>
    <w:multiLevelType w:val="hybridMultilevel"/>
    <w:tmpl w:val="A54A9D84"/>
    <w:lvl w:ilvl="0" w:tplc="10C46A64">
      <w:start w:val="1"/>
      <w:numFmt w:val="bullet"/>
      <w:pStyle w:val="NormalBullets"/>
      <w:lvlText w:val=""/>
      <w:lvlPicBulletId w:val="0"/>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92A7230"/>
    <w:multiLevelType w:val="hybridMultilevel"/>
    <w:tmpl w:val="F8B4A8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7C2C9D"/>
    <w:multiLevelType w:val="multilevel"/>
    <w:tmpl w:val="45B6DAE0"/>
    <w:lvl w:ilvl="0">
      <w:start w:val="1"/>
      <w:numFmt w:val="bullet"/>
      <w:pStyle w:val="ListBullet"/>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DE30BB"/>
    <w:multiLevelType w:val="hybridMultilevel"/>
    <w:tmpl w:val="67D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832EF"/>
    <w:multiLevelType w:val="multilevel"/>
    <w:tmpl w:val="29A29A2E"/>
    <w:styleLink w:val="BulletEU"/>
    <w:lvl w:ilvl="0">
      <w:start w:val="1"/>
      <w:numFmt w:val="bullet"/>
      <w:lvlText w:val=""/>
      <w:lvlPicBulletId w:val="2"/>
      <w:lvlJc w:val="left"/>
      <w:pPr>
        <w:tabs>
          <w:tab w:val="num" w:pos="360"/>
        </w:tabs>
        <w:ind w:left="680" w:hanging="226"/>
      </w:pPr>
      <w:rPr>
        <w:rFonts w:ascii="Arial" w:hAnsi="Arial" w:hint="default"/>
        <w:color w:val="auto"/>
      </w:rPr>
    </w:lvl>
    <w:lvl w:ilvl="1">
      <w:start w:val="1"/>
      <w:numFmt w:val="bullet"/>
      <w:lvlText w:val=""/>
      <w:lvlPicBulletId w:val="3"/>
      <w:lvlJc w:val="left"/>
      <w:pPr>
        <w:tabs>
          <w:tab w:val="num" w:pos="1040"/>
        </w:tabs>
        <w:ind w:left="1360" w:hanging="226"/>
      </w:pPr>
      <w:rPr>
        <w:rFonts w:ascii="Symbol" w:hAnsi="Symbol" w:hint="default"/>
        <w:color w:val="auto"/>
      </w:rPr>
    </w:lvl>
    <w:lvl w:ilvl="2">
      <w:start w:val="1"/>
      <w:numFmt w:val="bullet"/>
      <w:lvlText w:val=""/>
      <w:lvlPicBulletId w:val="4"/>
      <w:lvlJc w:val="left"/>
      <w:pPr>
        <w:tabs>
          <w:tab w:val="num" w:pos="1720"/>
        </w:tabs>
        <w:ind w:left="2040" w:hanging="226"/>
      </w:pPr>
      <w:rPr>
        <w:rFonts w:ascii="Symbol" w:hAnsi="Symbol" w:hint="default"/>
        <w:color w:val="auto"/>
      </w:rPr>
    </w:lvl>
    <w:lvl w:ilvl="3">
      <w:start w:val="1"/>
      <w:numFmt w:val="bullet"/>
      <w:lvlText w:val=""/>
      <w:lvlPicBulletId w:val="5"/>
      <w:lvlJc w:val="left"/>
      <w:pPr>
        <w:tabs>
          <w:tab w:val="num" w:pos="2400"/>
        </w:tabs>
        <w:ind w:left="2720" w:hanging="226"/>
      </w:pPr>
      <w:rPr>
        <w:rFonts w:ascii="Symbol" w:hAnsi="Symbol" w:hint="default"/>
        <w:color w:val="auto"/>
      </w:rPr>
    </w:lvl>
    <w:lvl w:ilvl="4">
      <w:start w:val="1"/>
      <w:numFmt w:val="bullet"/>
      <w:lvlText w:val=""/>
      <w:lvlPicBulletId w:val="1"/>
      <w:lvlJc w:val="left"/>
      <w:pPr>
        <w:tabs>
          <w:tab w:val="num" w:pos="3080"/>
        </w:tabs>
        <w:ind w:left="3400" w:hanging="226"/>
      </w:pPr>
      <w:rPr>
        <w:rFonts w:ascii="Symbol" w:hAnsi="Symbol" w:hint="default"/>
        <w:color w:val="auto"/>
      </w:rPr>
    </w:lvl>
    <w:lvl w:ilvl="5">
      <w:start w:val="1"/>
      <w:numFmt w:val="bullet"/>
      <w:lvlText w:val=""/>
      <w:lvlPicBulletId w:val="6"/>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23"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3537F9"/>
    <w:multiLevelType w:val="hybridMultilevel"/>
    <w:tmpl w:val="2DA45D40"/>
    <w:lvl w:ilvl="0" w:tplc="FADA3E8A">
      <w:start w:val="1"/>
      <w:numFmt w:val="bullet"/>
      <w:lvlText w:val="•"/>
      <w:lvlJc w:val="left"/>
      <w:pPr>
        <w:tabs>
          <w:tab w:val="num" w:pos="720"/>
        </w:tabs>
        <w:ind w:left="720" w:hanging="360"/>
      </w:pPr>
      <w:rPr>
        <w:rFonts w:ascii="Arial" w:hAnsi="Arial" w:hint="default"/>
      </w:rPr>
    </w:lvl>
    <w:lvl w:ilvl="1" w:tplc="C2968780" w:tentative="1">
      <w:start w:val="1"/>
      <w:numFmt w:val="bullet"/>
      <w:lvlText w:val="•"/>
      <w:lvlJc w:val="left"/>
      <w:pPr>
        <w:tabs>
          <w:tab w:val="num" w:pos="1440"/>
        </w:tabs>
        <w:ind w:left="1440" w:hanging="360"/>
      </w:pPr>
      <w:rPr>
        <w:rFonts w:ascii="Arial" w:hAnsi="Arial" w:hint="default"/>
      </w:rPr>
    </w:lvl>
    <w:lvl w:ilvl="2" w:tplc="A8820004" w:tentative="1">
      <w:start w:val="1"/>
      <w:numFmt w:val="bullet"/>
      <w:lvlText w:val="•"/>
      <w:lvlJc w:val="left"/>
      <w:pPr>
        <w:tabs>
          <w:tab w:val="num" w:pos="2160"/>
        </w:tabs>
        <w:ind w:left="2160" w:hanging="360"/>
      </w:pPr>
      <w:rPr>
        <w:rFonts w:ascii="Arial" w:hAnsi="Arial" w:hint="default"/>
      </w:rPr>
    </w:lvl>
    <w:lvl w:ilvl="3" w:tplc="D8F848FE" w:tentative="1">
      <w:start w:val="1"/>
      <w:numFmt w:val="bullet"/>
      <w:lvlText w:val="•"/>
      <w:lvlJc w:val="left"/>
      <w:pPr>
        <w:tabs>
          <w:tab w:val="num" w:pos="2880"/>
        </w:tabs>
        <w:ind w:left="2880" w:hanging="360"/>
      </w:pPr>
      <w:rPr>
        <w:rFonts w:ascii="Arial" w:hAnsi="Arial" w:hint="default"/>
      </w:rPr>
    </w:lvl>
    <w:lvl w:ilvl="4" w:tplc="CE589920" w:tentative="1">
      <w:start w:val="1"/>
      <w:numFmt w:val="bullet"/>
      <w:lvlText w:val="•"/>
      <w:lvlJc w:val="left"/>
      <w:pPr>
        <w:tabs>
          <w:tab w:val="num" w:pos="3600"/>
        </w:tabs>
        <w:ind w:left="3600" w:hanging="360"/>
      </w:pPr>
      <w:rPr>
        <w:rFonts w:ascii="Arial" w:hAnsi="Arial" w:hint="default"/>
      </w:rPr>
    </w:lvl>
    <w:lvl w:ilvl="5" w:tplc="DB3C0560" w:tentative="1">
      <w:start w:val="1"/>
      <w:numFmt w:val="bullet"/>
      <w:lvlText w:val="•"/>
      <w:lvlJc w:val="left"/>
      <w:pPr>
        <w:tabs>
          <w:tab w:val="num" w:pos="4320"/>
        </w:tabs>
        <w:ind w:left="4320" w:hanging="360"/>
      </w:pPr>
      <w:rPr>
        <w:rFonts w:ascii="Arial" w:hAnsi="Arial" w:hint="default"/>
      </w:rPr>
    </w:lvl>
    <w:lvl w:ilvl="6" w:tplc="72C2EFA6" w:tentative="1">
      <w:start w:val="1"/>
      <w:numFmt w:val="bullet"/>
      <w:lvlText w:val="•"/>
      <w:lvlJc w:val="left"/>
      <w:pPr>
        <w:tabs>
          <w:tab w:val="num" w:pos="5040"/>
        </w:tabs>
        <w:ind w:left="5040" w:hanging="360"/>
      </w:pPr>
      <w:rPr>
        <w:rFonts w:ascii="Arial" w:hAnsi="Arial" w:hint="default"/>
      </w:rPr>
    </w:lvl>
    <w:lvl w:ilvl="7" w:tplc="4704F034" w:tentative="1">
      <w:start w:val="1"/>
      <w:numFmt w:val="bullet"/>
      <w:lvlText w:val="•"/>
      <w:lvlJc w:val="left"/>
      <w:pPr>
        <w:tabs>
          <w:tab w:val="num" w:pos="5760"/>
        </w:tabs>
        <w:ind w:left="5760" w:hanging="360"/>
      </w:pPr>
      <w:rPr>
        <w:rFonts w:ascii="Arial" w:hAnsi="Arial" w:hint="default"/>
      </w:rPr>
    </w:lvl>
    <w:lvl w:ilvl="8" w:tplc="8BEA115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DFF0F03"/>
    <w:multiLevelType w:val="multilevel"/>
    <w:tmpl w:val="6D14170E"/>
    <w:lvl w:ilvl="0">
      <w:start w:val="1"/>
      <w:numFmt w:val="decimal"/>
      <w:lvlText w:val="%1"/>
      <w:lvlJc w:val="left"/>
      <w:pPr>
        <w:ind w:left="5472" w:hanging="432"/>
      </w:pPr>
      <w:rPr>
        <w:rFonts w:hint="default"/>
      </w:rPr>
    </w:lvl>
    <w:lvl w:ilvl="1">
      <w:start w:val="1"/>
      <w:numFmt w:val="decimal"/>
      <w:lvlText w:val="%1.%2"/>
      <w:lvlJc w:val="left"/>
      <w:pPr>
        <w:ind w:left="1026" w:hanging="576"/>
      </w:pPr>
      <w:rPr>
        <w:rFonts w:cs="Times New Roman"/>
        <w:b/>
        <w:bCs w:val="0"/>
        <w:i w:val="0"/>
        <w:iCs w:val="0"/>
        <w:caps w:val="0"/>
        <w:smallCaps w:val="0"/>
        <w:strike w:val="0"/>
        <w:dstrike w:val="0"/>
        <w:noProof w:val="0"/>
        <w:vanish w:val="0"/>
        <w:color w:val="425E12"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6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ED659E1"/>
    <w:multiLevelType w:val="multilevel"/>
    <w:tmpl w:val="89AE5AC4"/>
    <w:lvl w:ilvl="0">
      <w:start w:val="4"/>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0"/>
      <w:numFmt w:val="decimal"/>
      <w:lvlText w:val="%1.%2"/>
      <w:lvlJc w:val="left"/>
      <w:pPr>
        <w:ind w:left="643" w:hanging="643"/>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decimal"/>
      <w:lvlText w:val="%1.%2.%3."/>
      <w:lvlJc w:val="left"/>
      <w:pPr>
        <w:ind w:left="1920" w:hanging="192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1646" w:hanging="1646"/>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2366" w:hanging="2366"/>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086" w:hanging="3086"/>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3806" w:hanging="3806"/>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4526" w:hanging="4526"/>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5246" w:hanging="5246"/>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27"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33" w15:restartNumberingAfterBreak="0">
    <w:nsid w:val="6B306D05"/>
    <w:multiLevelType w:val="hybridMultilevel"/>
    <w:tmpl w:val="3A38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3C0B6B"/>
    <w:multiLevelType w:val="hybridMultilevel"/>
    <w:tmpl w:val="698A5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D5250"/>
    <w:multiLevelType w:val="hybridMultilevel"/>
    <w:tmpl w:val="309E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72781A"/>
    <w:multiLevelType w:val="hybridMultilevel"/>
    <w:tmpl w:val="9048C096"/>
    <w:lvl w:ilvl="0" w:tplc="B3705262">
      <w:start w:val="1"/>
      <w:numFmt w:val="bullet"/>
      <w:lvlText w:val="•"/>
      <w:lvlJc w:val="left"/>
      <w:pPr>
        <w:tabs>
          <w:tab w:val="num" w:pos="720"/>
        </w:tabs>
        <w:ind w:left="720" w:hanging="360"/>
      </w:pPr>
      <w:rPr>
        <w:rFonts w:ascii="Arial" w:hAnsi="Arial" w:hint="default"/>
      </w:rPr>
    </w:lvl>
    <w:lvl w:ilvl="1" w:tplc="07D61D6C" w:tentative="1">
      <w:start w:val="1"/>
      <w:numFmt w:val="bullet"/>
      <w:lvlText w:val="•"/>
      <w:lvlJc w:val="left"/>
      <w:pPr>
        <w:tabs>
          <w:tab w:val="num" w:pos="1440"/>
        </w:tabs>
        <w:ind w:left="1440" w:hanging="360"/>
      </w:pPr>
      <w:rPr>
        <w:rFonts w:ascii="Arial" w:hAnsi="Arial" w:hint="default"/>
      </w:rPr>
    </w:lvl>
    <w:lvl w:ilvl="2" w:tplc="1CE6239E" w:tentative="1">
      <w:start w:val="1"/>
      <w:numFmt w:val="bullet"/>
      <w:lvlText w:val="•"/>
      <w:lvlJc w:val="left"/>
      <w:pPr>
        <w:tabs>
          <w:tab w:val="num" w:pos="2160"/>
        </w:tabs>
        <w:ind w:left="2160" w:hanging="360"/>
      </w:pPr>
      <w:rPr>
        <w:rFonts w:ascii="Arial" w:hAnsi="Arial" w:hint="default"/>
      </w:rPr>
    </w:lvl>
    <w:lvl w:ilvl="3" w:tplc="B89010CC" w:tentative="1">
      <w:start w:val="1"/>
      <w:numFmt w:val="bullet"/>
      <w:lvlText w:val="•"/>
      <w:lvlJc w:val="left"/>
      <w:pPr>
        <w:tabs>
          <w:tab w:val="num" w:pos="2880"/>
        </w:tabs>
        <w:ind w:left="2880" w:hanging="360"/>
      </w:pPr>
      <w:rPr>
        <w:rFonts w:ascii="Arial" w:hAnsi="Arial" w:hint="default"/>
      </w:rPr>
    </w:lvl>
    <w:lvl w:ilvl="4" w:tplc="C8225246" w:tentative="1">
      <w:start w:val="1"/>
      <w:numFmt w:val="bullet"/>
      <w:lvlText w:val="•"/>
      <w:lvlJc w:val="left"/>
      <w:pPr>
        <w:tabs>
          <w:tab w:val="num" w:pos="3600"/>
        </w:tabs>
        <w:ind w:left="3600" w:hanging="360"/>
      </w:pPr>
      <w:rPr>
        <w:rFonts w:ascii="Arial" w:hAnsi="Arial" w:hint="default"/>
      </w:rPr>
    </w:lvl>
    <w:lvl w:ilvl="5" w:tplc="D70EB50E" w:tentative="1">
      <w:start w:val="1"/>
      <w:numFmt w:val="bullet"/>
      <w:lvlText w:val="•"/>
      <w:lvlJc w:val="left"/>
      <w:pPr>
        <w:tabs>
          <w:tab w:val="num" w:pos="4320"/>
        </w:tabs>
        <w:ind w:left="4320" w:hanging="360"/>
      </w:pPr>
      <w:rPr>
        <w:rFonts w:ascii="Arial" w:hAnsi="Arial" w:hint="default"/>
      </w:rPr>
    </w:lvl>
    <w:lvl w:ilvl="6" w:tplc="798A1514" w:tentative="1">
      <w:start w:val="1"/>
      <w:numFmt w:val="bullet"/>
      <w:lvlText w:val="•"/>
      <w:lvlJc w:val="left"/>
      <w:pPr>
        <w:tabs>
          <w:tab w:val="num" w:pos="5040"/>
        </w:tabs>
        <w:ind w:left="5040" w:hanging="360"/>
      </w:pPr>
      <w:rPr>
        <w:rFonts w:ascii="Arial" w:hAnsi="Arial" w:hint="default"/>
      </w:rPr>
    </w:lvl>
    <w:lvl w:ilvl="7" w:tplc="FA66C84C" w:tentative="1">
      <w:start w:val="1"/>
      <w:numFmt w:val="bullet"/>
      <w:lvlText w:val="•"/>
      <w:lvlJc w:val="left"/>
      <w:pPr>
        <w:tabs>
          <w:tab w:val="num" w:pos="5760"/>
        </w:tabs>
        <w:ind w:left="5760" w:hanging="360"/>
      </w:pPr>
      <w:rPr>
        <w:rFonts w:ascii="Arial" w:hAnsi="Arial" w:hint="default"/>
      </w:rPr>
    </w:lvl>
    <w:lvl w:ilvl="8" w:tplc="BFB2909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D539E1"/>
    <w:multiLevelType w:val="multilevel"/>
    <w:tmpl w:val="FEE8C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color w:val="86BC25" w:themeColor="accent1"/>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23"/>
  </w:num>
  <w:num w:numId="5">
    <w:abstractNumId w:val="4"/>
  </w:num>
  <w:num w:numId="6">
    <w:abstractNumId w:val="6"/>
  </w:num>
  <w:num w:numId="7">
    <w:abstractNumId w:val="14"/>
  </w:num>
  <w:num w:numId="8">
    <w:abstractNumId w:val="32"/>
  </w:num>
  <w:num w:numId="9">
    <w:abstractNumId w:val="16"/>
  </w:num>
  <w:num w:numId="10">
    <w:abstractNumId w:val="1"/>
  </w:num>
  <w:num w:numId="11">
    <w:abstractNumId w:val="19"/>
  </w:num>
  <w:num w:numId="12">
    <w:abstractNumId w:val="22"/>
  </w:num>
  <w:num w:numId="13">
    <w:abstractNumId w:val="39"/>
  </w:num>
  <w:num w:numId="14">
    <w:abstractNumId w:val="15"/>
  </w:num>
  <w:num w:numId="15">
    <w:abstractNumId w:val="10"/>
  </w:num>
  <w:num w:numId="16">
    <w:abstractNumId w:val="37"/>
  </w:num>
  <w:num w:numId="17">
    <w:abstractNumId w:val="7"/>
    <w:lvlOverride w:ilvl="0">
      <w:startOverride w:val="1"/>
    </w:lvlOverride>
  </w:num>
  <w:num w:numId="18">
    <w:abstractNumId w:val="27"/>
  </w:num>
  <w:num w:numId="19">
    <w:abstractNumId w:val="7"/>
  </w:num>
  <w:num w:numId="20">
    <w:abstractNumId w:val="38"/>
  </w:num>
  <w:num w:numId="21">
    <w:abstractNumId w:val="28"/>
  </w:num>
  <w:num w:numId="22">
    <w:abstractNumId w:val="30"/>
  </w:num>
  <w:num w:numId="23">
    <w:abstractNumId w:val="18"/>
  </w:num>
  <w:num w:numId="24">
    <w:abstractNumId w:val="31"/>
  </w:num>
  <w:num w:numId="25">
    <w:abstractNumId w:val="11"/>
  </w:num>
  <w:num w:numId="26">
    <w:abstractNumId w:val="20"/>
  </w:num>
  <w:num w:numId="27">
    <w:abstractNumId w:val="29"/>
  </w:num>
  <w:num w:numId="28">
    <w:abstractNumId w:val="13"/>
  </w:num>
  <w:num w:numId="29">
    <w:abstractNumId w:val="26"/>
  </w:num>
  <w:num w:numId="30">
    <w:abstractNumId w:val="35"/>
  </w:num>
  <w:num w:numId="31">
    <w:abstractNumId w:val="5"/>
  </w:num>
  <w:num w:numId="32">
    <w:abstractNumId w:val="9"/>
  </w:num>
  <w:num w:numId="33">
    <w:abstractNumId w:val="21"/>
  </w:num>
  <w:num w:numId="34">
    <w:abstractNumId w:val="34"/>
  </w:num>
  <w:num w:numId="35">
    <w:abstractNumId w:val="17"/>
  </w:num>
  <w:num w:numId="36">
    <w:abstractNumId w:val="12"/>
  </w:num>
  <w:num w:numId="37">
    <w:abstractNumId w:val="33"/>
  </w:num>
  <w:num w:numId="38">
    <w:abstractNumId w:val="24"/>
  </w:num>
  <w:num w:numId="39">
    <w:abstractNumId w:val="36"/>
  </w:num>
  <w:num w:numId="40">
    <w:abstractNumId w:val="25"/>
  </w:num>
  <w:num w:numId="41">
    <w:abstractNumId w:val="8"/>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smith">
    <w15:presenceInfo w15:providerId="Windows Live" w15:userId="e0dd59834e3d8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nl-NL" w:vendorID="64" w:dllVersion="6" w:nlCheck="1" w:checkStyle="0"/>
  <w:activeWritingStyle w:appName="MSWord" w:lang="es-ES" w:vendorID="64" w:dllVersion="6" w:nlCheck="1" w:checkStyle="0"/>
  <w:activeWritingStyle w:appName="MSWord" w:lang="fr-FR" w:vendorID="64" w:dllVersion="6" w:nlCheck="1" w:checkStyle="0"/>
  <w:activeWritingStyle w:appName="MSWord" w:lang="nl-BE" w:vendorID="64" w:dllVersion="6" w:nlCheck="1" w:checkStyle="0"/>
  <w:activeWritingStyle w:appName="MSWord" w:lang="en-CA" w:vendorID="64" w:dllVersion="6" w:nlCheck="1" w:checkStyle="1"/>
  <w:activeWritingStyle w:appName="MSWord" w:lang="ru-RU" w:vendorID="64" w:dllVersion="6" w:nlCheck="1" w:checkStyle="0"/>
  <w:activeWritingStyle w:appName="MSWord" w:lang="en-GB" w:vendorID="64" w:dllVersion="0" w:nlCheck="1" w:checkStyle="0"/>
  <w:activeWritingStyle w:appName="MSWord" w:lang="fr-BE" w:vendorID="64" w:dllVersion="0" w:nlCheck="1" w:checkStyle="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gUCM2MTS0tTIxMjAyUdpeDU4uLM/DyQAuNaAHhGveYsAAAA"/>
  </w:docVars>
  <w:rsids>
    <w:rsidRoot w:val="008E4A83"/>
    <w:rsid w:val="000005FE"/>
    <w:rsid w:val="00002ACF"/>
    <w:rsid w:val="00002E65"/>
    <w:rsid w:val="00004A63"/>
    <w:rsid w:val="00007837"/>
    <w:rsid w:val="000131A3"/>
    <w:rsid w:val="00014B89"/>
    <w:rsid w:val="00015164"/>
    <w:rsid w:val="000173B3"/>
    <w:rsid w:val="00020D44"/>
    <w:rsid w:val="00021A39"/>
    <w:rsid w:val="00025E7D"/>
    <w:rsid w:val="00026BFC"/>
    <w:rsid w:val="00031CE2"/>
    <w:rsid w:val="00032348"/>
    <w:rsid w:val="00035468"/>
    <w:rsid w:val="00035DBA"/>
    <w:rsid w:val="00037C17"/>
    <w:rsid w:val="00040DF0"/>
    <w:rsid w:val="00041DB4"/>
    <w:rsid w:val="0004248A"/>
    <w:rsid w:val="000429AC"/>
    <w:rsid w:val="00042B6A"/>
    <w:rsid w:val="00042B99"/>
    <w:rsid w:val="000479E3"/>
    <w:rsid w:val="000516C4"/>
    <w:rsid w:val="000517C0"/>
    <w:rsid w:val="00061444"/>
    <w:rsid w:val="000637A6"/>
    <w:rsid w:val="000643C1"/>
    <w:rsid w:val="00066BBA"/>
    <w:rsid w:val="00071111"/>
    <w:rsid w:val="00071509"/>
    <w:rsid w:val="0007775D"/>
    <w:rsid w:val="0007793C"/>
    <w:rsid w:val="00083063"/>
    <w:rsid w:val="00083DD5"/>
    <w:rsid w:val="0008699B"/>
    <w:rsid w:val="00092341"/>
    <w:rsid w:val="000A0D13"/>
    <w:rsid w:val="000A6F28"/>
    <w:rsid w:val="000A7F05"/>
    <w:rsid w:val="000B3008"/>
    <w:rsid w:val="000B5782"/>
    <w:rsid w:val="000B6C05"/>
    <w:rsid w:val="000B733A"/>
    <w:rsid w:val="000B7448"/>
    <w:rsid w:val="000C03CE"/>
    <w:rsid w:val="000C20BD"/>
    <w:rsid w:val="000C2B24"/>
    <w:rsid w:val="000C5EA5"/>
    <w:rsid w:val="000D05FA"/>
    <w:rsid w:val="000D1B65"/>
    <w:rsid w:val="000D2DE0"/>
    <w:rsid w:val="000D5088"/>
    <w:rsid w:val="000D5B93"/>
    <w:rsid w:val="000E2C94"/>
    <w:rsid w:val="000E4AA4"/>
    <w:rsid w:val="000E682E"/>
    <w:rsid w:val="000F17FC"/>
    <w:rsid w:val="000F2F64"/>
    <w:rsid w:val="000F5C22"/>
    <w:rsid w:val="0010113D"/>
    <w:rsid w:val="001029D1"/>
    <w:rsid w:val="0010462B"/>
    <w:rsid w:val="00105210"/>
    <w:rsid w:val="00111011"/>
    <w:rsid w:val="001134B3"/>
    <w:rsid w:val="001153DD"/>
    <w:rsid w:val="00116B87"/>
    <w:rsid w:val="001177A9"/>
    <w:rsid w:val="00120138"/>
    <w:rsid w:val="00121C6D"/>
    <w:rsid w:val="00123AD3"/>
    <w:rsid w:val="001240B3"/>
    <w:rsid w:val="001265CF"/>
    <w:rsid w:val="00130191"/>
    <w:rsid w:val="001313E7"/>
    <w:rsid w:val="00135844"/>
    <w:rsid w:val="00136294"/>
    <w:rsid w:val="001367D8"/>
    <w:rsid w:val="00142A72"/>
    <w:rsid w:val="001457BC"/>
    <w:rsid w:val="00157BD7"/>
    <w:rsid w:val="00160FBF"/>
    <w:rsid w:val="001623B1"/>
    <w:rsid w:val="00162E4C"/>
    <w:rsid w:val="00163881"/>
    <w:rsid w:val="001659E4"/>
    <w:rsid w:val="00165F18"/>
    <w:rsid w:val="001701E8"/>
    <w:rsid w:val="001704FB"/>
    <w:rsid w:val="001708B9"/>
    <w:rsid w:val="0017280D"/>
    <w:rsid w:val="001757CE"/>
    <w:rsid w:val="00177073"/>
    <w:rsid w:val="00180BDA"/>
    <w:rsid w:val="0018108F"/>
    <w:rsid w:val="0018215E"/>
    <w:rsid w:val="00183EDF"/>
    <w:rsid w:val="00186FC8"/>
    <w:rsid w:val="00190786"/>
    <w:rsid w:val="00191397"/>
    <w:rsid w:val="001975EF"/>
    <w:rsid w:val="0019765A"/>
    <w:rsid w:val="001A375D"/>
    <w:rsid w:val="001A45CF"/>
    <w:rsid w:val="001B0F94"/>
    <w:rsid w:val="001B129E"/>
    <w:rsid w:val="001B3277"/>
    <w:rsid w:val="001B3E42"/>
    <w:rsid w:val="001B5C19"/>
    <w:rsid w:val="001B6279"/>
    <w:rsid w:val="001C0AC8"/>
    <w:rsid w:val="001C2330"/>
    <w:rsid w:val="001C25B5"/>
    <w:rsid w:val="001C4EE4"/>
    <w:rsid w:val="001C5842"/>
    <w:rsid w:val="001C68AC"/>
    <w:rsid w:val="001D03A7"/>
    <w:rsid w:val="001D6EA2"/>
    <w:rsid w:val="001D71FE"/>
    <w:rsid w:val="001E016B"/>
    <w:rsid w:val="001E052B"/>
    <w:rsid w:val="001E7D3E"/>
    <w:rsid w:val="001E7DD2"/>
    <w:rsid w:val="001F38BE"/>
    <w:rsid w:val="001F61B8"/>
    <w:rsid w:val="001F6839"/>
    <w:rsid w:val="00201313"/>
    <w:rsid w:val="0020157D"/>
    <w:rsid w:val="00201EBB"/>
    <w:rsid w:val="00204CBA"/>
    <w:rsid w:val="002101EC"/>
    <w:rsid w:val="00211174"/>
    <w:rsid w:val="00211AB1"/>
    <w:rsid w:val="00211D2C"/>
    <w:rsid w:val="00212852"/>
    <w:rsid w:val="00215D72"/>
    <w:rsid w:val="00216CF6"/>
    <w:rsid w:val="00220CCF"/>
    <w:rsid w:val="00223024"/>
    <w:rsid w:val="00223AF8"/>
    <w:rsid w:val="002246BB"/>
    <w:rsid w:val="00225BE7"/>
    <w:rsid w:val="00227F1F"/>
    <w:rsid w:val="00231B44"/>
    <w:rsid w:val="002340B6"/>
    <w:rsid w:val="00234BA2"/>
    <w:rsid w:val="00235582"/>
    <w:rsid w:val="002370AB"/>
    <w:rsid w:val="00237872"/>
    <w:rsid w:val="00237DAE"/>
    <w:rsid w:val="00244010"/>
    <w:rsid w:val="0024486B"/>
    <w:rsid w:val="00253D2A"/>
    <w:rsid w:val="002556BB"/>
    <w:rsid w:val="00255D53"/>
    <w:rsid w:val="002650F5"/>
    <w:rsid w:val="00265C9E"/>
    <w:rsid w:val="002738DA"/>
    <w:rsid w:val="00275F87"/>
    <w:rsid w:val="002870C0"/>
    <w:rsid w:val="0028759A"/>
    <w:rsid w:val="002919AF"/>
    <w:rsid w:val="002930B2"/>
    <w:rsid w:val="00294B6F"/>
    <w:rsid w:val="00294BBA"/>
    <w:rsid w:val="00295B52"/>
    <w:rsid w:val="00297214"/>
    <w:rsid w:val="00297BE0"/>
    <w:rsid w:val="002A291C"/>
    <w:rsid w:val="002A7DE8"/>
    <w:rsid w:val="002B2376"/>
    <w:rsid w:val="002B2FDE"/>
    <w:rsid w:val="002B4054"/>
    <w:rsid w:val="002B41DB"/>
    <w:rsid w:val="002B47F9"/>
    <w:rsid w:val="002B4D02"/>
    <w:rsid w:val="002B6825"/>
    <w:rsid w:val="002B6D2E"/>
    <w:rsid w:val="002B764C"/>
    <w:rsid w:val="002C04FD"/>
    <w:rsid w:val="002C5C45"/>
    <w:rsid w:val="002C5FEA"/>
    <w:rsid w:val="002C6543"/>
    <w:rsid w:val="002C690A"/>
    <w:rsid w:val="002C6F50"/>
    <w:rsid w:val="002D140E"/>
    <w:rsid w:val="002D41F7"/>
    <w:rsid w:val="002D4201"/>
    <w:rsid w:val="002E0291"/>
    <w:rsid w:val="002E1C00"/>
    <w:rsid w:val="002E7099"/>
    <w:rsid w:val="002F250E"/>
    <w:rsid w:val="002F2771"/>
    <w:rsid w:val="003067EA"/>
    <w:rsid w:val="003108CE"/>
    <w:rsid w:val="003121C1"/>
    <w:rsid w:val="00314EB3"/>
    <w:rsid w:val="0031634B"/>
    <w:rsid w:val="00320D81"/>
    <w:rsid w:val="00321B76"/>
    <w:rsid w:val="00322C6E"/>
    <w:rsid w:val="0032373B"/>
    <w:rsid w:val="00330A2E"/>
    <w:rsid w:val="00331D1F"/>
    <w:rsid w:val="00334CA8"/>
    <w:rsid w:val="00335E47"/>
    <w:rsid w:val="00335F0F"/>
    <w:rsid w:val="00337680"/>
    <w:rsid w:val="00340A74"/>
    <w:rsid w:val="00343DC4"/>
    <w:rsid w:val="003503BB"/>
    <w:rsid w:val="003544CA"/>
    <w:rsid w:val="00357E4F"/>
    <w:rsid w:val="00375EB8"/>
    <w:rsid w:val="00377AE4"/>
    <w:rsid w:val="00382D32"/>
    <w:rsid w:val="0038580F"/>
    <w:rsid w:val="003863C7"/>
    <w:rsid w:val="0039181B"/>
    <w:rsid w:val="003923FD"/>
    <w:rsid w:val="003A1137"/>
    <w:rsid w:val="003A494E"/>
    <w:rsid w:val="003B0851"/>
    <w:rsid w:val="003B223B"/>
    <w:rsid w:val="003B3379"/>
    <w:rsid w:val="003B3C47"/>
    <w:rsid w:val="003B3F96"/>
    <w:rsid w:val="003C0C72"/>
    <w:rsid w:val="003C0E83"/>
    <w:rsid w:val="003C12AF"/>
    <w:rsid w:val="003C4BE4"/>
    <w:rsid w:val="003C4DE4"/>
    <w:rsid w:val="003C4FBF"/>
    <w:rsid w:val="003D1A80"/>
    <w:rsid w:val="003D34E7"/>
    <w:rsid w:val="003D69BC"/>
    <w:rsid w:val="003E138D"/>
    <w:rsid w:val="003E1820"/>
    <w:rsid w:val="003E49BA"/>
    <w:rsid w:val="003E63B0"/>
    <w:rsid w:val="003E6C8F"/>
    <w:rsid w:val="003F08D7"/>
    <w:rsid w:val="003F2224"/>
    <w:rsid w:val="003F52BD"/>
    <w:rsid w:val="00404297"/>
    <w:rsid w:val="004052BC"/>
    <w:rsid w:val="004066C3"/>
    <w:rsid w:val="00412EA0"/>
    <w:rsid w:val="004133AF"/>
    <w:rsid w:val="00415FAE"/>
    <w:rsid w:val="004314E1"/>
    <w:rsid w:val="00431D9B"/>
    <w:rsid w:val="00432002"/>
    <w:rsid w:val="00440BBF"/>
    <w:rsid w:val="0044117C"/>
    <w:rsid w:val="0044558B"/>
    <w:rsid w:val="0044659F"/>
    <w:rsid w:val="0044784B"/>
    <w:rsid w:val="00447F92"/>
    <w:rsid w:val="004509E3"/>
    <w:rsid w:val="00451AD9"/>
    <w:rsid w:val="00466537"/>
    <w:rsid w:val="0047110F"/>
    <w:rsid w:val="004714AE"/>
    <w:rsid w:val="0047163F"/>
    <w:rsid w:val="00473614"/>
    <w:rsid w:val="00473CE8"/>
    <w:rsid w:val="004765F6"/>
    <w:rsid w:val="00476D35"/>
    <w:rsid w:val="004860A3"/>
    <w:rsid w:val="00486736"/>
    <w:rsid w:val="0049019B"/>
    <w:rsid w:val="00491C93"/>
    <w:rsid w:val="004946DA"/>
    <w:rsid w:val="004A0291"/>
    <w:rsid w:val="004A0DCC"/>
    <w:rsid w:val="004A2A06"/>
    <w:rsid w:val="004A6C6D"/>
    <w:rsid w:val="004A716A"/>
    <w:rsid w:val="004B232D"/>
    <w:rsid w:val="004B391B"/>
    <w:rsid w:val="004B413F"/>
    <w:rsid w:val="004B4BE9"/>
    <w:rsid w:val="004C0C9A"/>
    <w:rsid w:val="004C1A99"/>
    <w:rsid w:val="004C2616"/>
    <w:rsid w:val="004D159E"/>
    <w:rsid w:val="004D1F57"/>
    <w:rsid w:val="004D4469"/>
    <w:rsid w:val="004D49FC"/>
    <w:rsid w:val="004D7516"/>
    <w:rsid w:val="004E18A6"/>
    <w:rsid w:val="004F47B4"/>
    <w:rsid w:val="004F4A4B"/>
    <w:rsid w:val="00501EFF"/>
    <w:rsid w:val="00513C44"/>
    <w:rsid w:val="005153A9"/>
    <w:rsid w:val="00516D05"/>
    <w:rsid w:val="005227D6"/>
    <w:rsid w:val="005244A8"/>
    <w:rsid w:val="00525143"/>
    <w:rsid w:val="00525390"/>
    <w:rsid w:val="00526863"/>
    <w:rsid w:val="005270F9"/>
    <w:rsid w:val="005403D1"/>
    <w:rsid w:val="00542505"/>
    <w:rsid w:val="0054342B"/>
    <w:rsid w:val="00543BA8"/>
    <w:rsid w:val="00544D24"/>
    <w:rsid w:val="00547C17"/>
    <w:rsid w:val="00553ED5"/>
    <w:rsid w:val="00554860"/>
    <w:rsid w:val="00554BB6"/>
    <w:rsid w:val="00554DD9"/>
    <w:rsid w:val="00555D30"/>
    <w:rsid w:val="0055693D"/>
    <w:rsid w:val="00563C6F"/>
    <w:rsid w:val="00564F21"/>
    <w:rsid w:val="00571FA9"/>
    <w:rsid w:val="005727E9"/>
    <w:rsid w:val="005731AD"/>
    <w:rsid w:val="00573556"/>
    <w:rsid w:val="005735B3"/>
    <w:rsid w:val="00573D2F"/>
    <w:rsid w:val="005778EC"/>
    <w:rsid w:val="005843DE"/>
    <w:rsid w:val="0058611E"/>
    <w:rsid w:val="00586CF3"/>
    <w:rsid w:val="00586CF4"/>
    <w:rsid w:val="00590C95"/>
    <w:rsid w:val="00593BF7"/>
    <w:rsid w:val="005967D7"/>
    <w:rsid w:val="0059682F"/>
    <w:rsid w:val="005969FB"/>
    <w:rsid w:val="005A1214"/>
    <w:rsid w:val="005A536D"/>
    <w:rsid w:val="005B0D94"/>
    <w:rsid w:val="005B2436"/>
    <w:rsid w:val="005B2B47"/>
    <w:rsid w:val="005B3D96"/>
    <w:rsid w:val="005B6B53"/>
    <w:rsid w:val="005B7EF6"/>
    <w:rsid w:val="005C06AD"/>
    <w:rsid w:val="005C165A"/>
    <w:rsid w:val="005C4D35"/>
    <w:rsid w:val="005C4F6F"/>
    <w:rsid w:val="005D5512"/>
    <w:rsid w:val="005D70F0"/>
    <w:rsid w:val="005E2EB2"/>
    <w:rsid w:val="005E3501"/>
    <w:rsid w:val="005E7060"/>
    <w:rsid w:val="005F3D7B"/>
    <w:rsid w:val="005F4D8E"/>
    <w:rsid w:val="005F525A"/>
    <w:rsid w:val="005F54F5"/>
    <w:rsid w:val="005F68FD"/>
    <w:rsid w:val="005F74C0"/>
    <w:rsid w:val="00601BD3"/>
    <w:rsid w:val="0060439A"/>
    <w:rsid w:val="00604451"/>
    <w:rsid w:val="00605199"/>
    <w:rsid w:val="00611537"/>
    <w:rsid w:val="00611991"/>
    <w:rsid w:val="00614CFA"/>
    <w:rsid w:val="00620097"/>
    <w:rsid w:val="006222B8"/>
    <w:rsid w:val="00624C5E"/>
    <w:rsid w:val="0062539F"/>
    <w:rsid w:val="00626FD8"/>
    <w:rsid w:val="00635884"/>
    <w:rsid w:val="00637B1D"/>
    <w:rsid w:val="00641E5A"/>
    <w:rsid w:val="006464CD"/>
    <w:rsid w:val="00650D85"/>
    <w:rsid w:val="006528C9"/>
    <w:rsid w:val="006538BE"/>
    <w:rsid w:val="00656EE2"/>
    <w:rsid w:val="00662BDB"/>
    <w:rsid w:val="00663C1D"/>
    <w:rsid w:val="006673E8"/>
    <w:rsid w:val="00671EC0"/>
    <w:rsid w:val="00676F48"/>
    <w:rsid w:val="0067770B"/>
    <w:rsid w:val="00683A5A"/>
    <w:rsid w:val="00683FD0"/>
    <w:rsid w:val="00686056"/>
    <w:rsid w:val="00690006"/>
    <w:rsid w:val="0069022C"/>
    <w:rsid w:val="00691C32"/>
    <w:rsid w:val="006948E8"/>
    <w:rsid w:val="00697AA1"/>
    <w:rsid w:val="006A004D"/>
    <w:rsid w:val="006A473D"/>
    <w:rsid w:val="006B0513"/>
    <w:rsid w:val="006B16E0"/>
    <w:rsid w:val="006B1A41"/>
    <w:rsid w:val="006B24BB"/>
    <w:rsid w:val="006B30D1"/>
    <w:rsid w:val="006B4816"/>
    <w:rsid w:val="006C5AD3"/>
    <w:rsid w:val="006C617F"/>
    <w:rsid w:val="006D46B9"/>
    <w:rsid w:val="006D6A17"/>
    <w:rsid w:val="006D7979"/>
    <w:rsid w:val="006E2139"/>
    <w:rsid w:val="006E2E28"/>
    <w:rsid w:val="006E367C"/>
    <w:rsid w:val="006E5CB7"/>
    <w:rsid w:val="006F23E9"/>
    <w:rsid w:val="006F45DD"/>
    <w:rsid w:val="00700AB5"/>
    <w:rsid w:val="007011EC"/>
    <w:rsid w:val="007037FE"/>
    <w:rsid w:val="00705766"/>
    <w:rsid w:val="0071121B"/>
    <w:rsid w:val="007118A9"/>
    <w:rsid w:val="007118B0"/>
    <w:rsid w:val="00716381"/>
    <w:rsid w:val="007172D9"/>
    <w:rsid w:val="00720183"/>
    <w:rsid w:val="00720888"/>
    <w:rsid w:val="00720C4E"/>
    <w:rsid w:val="0072138D"/>
    <w:rsid w:val="00721642"/>
    <w:rsid w:val="00721A4A"/>
    <w:rsid w:val="00721CAD"/>
    <w:rsid w:val="0072746D"/>
    <w:rsid w:val="007312AA"/>
    <w:rsid w:val="007342AA"/>
    <w:rsid w:val="00734C1B"/>
    <w:rsid w:val="00735E4A"/>
    <w:rsid w:val="0074091B"/>
    <w:rsid w:val="0074181A"/>
    <w:rsid w:val="007460A4"/>
    <w:rsid w:val="00750D3B"/>
    <w:rsid w:val="007516F0"/>
    <w:rsid w:val="00753A99"/>
    <w:rsid w:val="00753B35"/>
    <w:rsid w:val="007550AB"/>
    <w:rsid w:val="00755BA4"/>
    <w:rsid w:val="007604FB"/>
    <w:rsid w:val="00760D34"/>
    <w:rsid w:val="007640DD"/>
    <w:rsid w:val="00764382"/>
    <w:rsid w:val="007649B8"/>
    <w:rsid w:val="007653DA"/>
    <w:rsid w:val="0076614E"/>
    <w:rsid w:val="00773725"/>
    <w:rsid w:val="0077515D"/>
    <w:rsid w:val="00776366"/>
    <w:rsid w:val="007767A6"/>
    <w:rsid w:val="00777258"/>
    <w:rsid w:val="00780D8F"/>
    <w:rsid w:val="00783B70"/>
    <w:rsid w:val="00784EB7"/>
    <w:rsid w:val="0078561F"/>
    <w:rsid w:val="0079305A"/>
    <w:rsid w:val="007A03A7"/>
    <w:rsid w:val="007A0CE2"/>
    <w:rsid w:val="007A1421"/>
    <w:rsid w:val="007A1881"/>
    <w:rsid w:val="007A3555"/>
    <w:rsid w:val="007B0FFA"/>
    <w:rsid w:val="007B1B72"/>
    <w:rsid w:val="007B29C4"/>
    <w:rsid w:val="007B2F4F"/>
    <w:rsid w:val="007B2FB1"/>
    <w:rsid w:val="007B3D5C"/>
    <w:rsid w:val="007B4FD0"/>
    <w:rsid w:val="007B74AF"/>
    <w:rsid w:val="007C008A"/>
    <w:rsid w:val="007C03DA"/>
    <w:rsid w:val="007C0C20"/>
    <w:rsid w:val="007C78F1"/>
    <w:rsid w:val="007C7944"/>
    <w:rsid w:val="007C7C55"/>
    <w:rsid w:val="007D3C8D"/>
    <w:rsid w:val="007E03C0"/>
    <w:rsid w:val="007E2034"/>
    <w:rsid w:val="007E2836"/>
    <w:rsid w:val="007E3D50"/>
    <w:rsid w:val="007E568A"/>
    <w:rsid w:val="007F0D03"/>
    <w:rsid w:val="007F1B18"/>
    <w:rsid w:val="007F1B6E"/>
    <w:rsid w:val="007F1CE3"/>
    <w:rsid w:val="007F4828"/>
    <w:rsid w:val="008005C8"/>
    <w:rsid w:val="008006BE"/>
    <w:rsid w:val="00801DAC"/>
    <w:rsid w:val="00802289"/>
    <w:rsid w:val="0080397A"/>
    <w:rsid w:val="00807054"/>
    <w:rsid w:val="0080728A"/>
    <w:rsid w:val="00813DBC"/>
    <w:rsid w:val="00813F7A"/>
    <w:rsid w:val="00820F8E"/>
    <w:rsid w:val="00821637"/>
    <w:rsid w:val="00821F18"/>
    <w:rsid w:val="00822995"/>
    <w:rsid w:val="00822FC7"/>
    <w:rsid w:val="00823795"/>
    <w:rsid w:val="00823DD8"/>
    <w:rsid w:val="008241FA"/>
    <w:rsid w:val="00825CB7"/>
    <w:rsid w:val="00826991"/>
    <w:rsid w:val="008273CB"/>
    <w:rsid w:val="0083589A"/>
    <w:rsid w:val="00845A45"/>
    <w:rsid w:val="00855A9A"/>
    <w:rsid w:val="00856A0E"/>
    <w:rsid w:val="00856F17"/>
    <w:rsid w:val="008631CE"/>
    <w:rsid w:val="0086443E"/>
    <w:rsid w:val="00865AAD"/>
    <w:rsid w:val="00870FB9"/>
    <w:rsid w:val="00872FD2"/>
    <w:rsid w:val="00873D35"/>
    <w:rsid w:val="00876869"/>
    <w:rsid w:val="00876E51"/>
    <w:rsid w:val="00881862"/>
    <w:rsid w:val="00885B62"/>
    <w:rsid w:val="00886047"/>
    <w:rsid w:val="008877B6"/>
    <w:rsid w:val="00894174"/>
    <w:rsid w:val="00894F26"/>
    <w:rsid w:val="00894F9A"/>
    <w:rsid w:val="00896BD0"/>
    <w:rsid w:val="008A224D"/>
    <w:rsid w:val="008A230C"/>
    <w:rsid w:val="008A3049"/>
    <w:rsid w:val="008A3DC9"/>
    <w:rsid w:val="008B26FD"/>
    <w:rsid w:val="008B2BC0"/>
    <w:rsid w:val="008B2E86"/>
    <w:rsid w:val="008C0EAA"/>
    <w:rsid w:val="008C23C2"/>
    <w:rsid w:val="008C4283"/>
    <w:rsid w:val="008C5A91"/>
    <w:rsid w:val="008D0F7C"/>
    <w:rsid w:val="008D3A2C"/>
    <w:rsid w:val="008E21AB"/>
    <w:rsid w:val="008E2830"/>
    <w:rsid w:val="008E3008"/>
    <w:rsid w:val="008E4A83"/>
    <w:rsid w:val="008E6AB3"/>
    <w:rsid w:val="008E7B8E"/>
    <w:rsid w:val="008E7ED3"/>
    <w:rsid w:val="008F1CD1"/>
    <w:rsid w:val="008F297F"/>
    <w:rsid w:val="008F31BA"/>
    <w:rsid w:val="008F4F89"/>
    <w:rsid w:val="00904097"/>
    <w:rsid w:val="009053F7"/>
    <w:rsid w:val="00905422"/>
    <w:rsid w:val="00905946"/>
    <w:rsid w:val="00907CBD"/>
    <w:rsid w:val="009150C4"/>
    <w:rsid w:val="0092366D"/>
    <w:rsid w:val="00930258"/>
    <w:rsid w:val="00930A39"/>
    <w:rsid w:val="0093492E"/>
    <w:rsid w:val="009350F0"/>
    <w:rsid w:val="00936857"/>
    <w:rsid w:val="00937EEC"/>
    <w:rsid w:val="009419A4"/>
    <w:rsid w:val="00952D32"/>
    <w:rsid w:val="00957BA0"/>
    <w:rsid w:val="009602FB"/>
    <w:rsid w:val="00962504"/>
    <w:rsid w:val="00975F27"/>
    <w:rsid w:val="00977BEA"/>
    <w:rsid w:val="00991538"/>
    <w:rsid w:val="00993037"/>
    <w:rsid w:val="0099372E"/>
    <w:rsid w:val="00994C96"/>
    <w:rsid w:val="00995104"/>
    <w:rsid w:val="0099511D"/>
    <w:rsid w:val="009951AD"/>
    <w:rsid w:val="009956B3"/>
    <w:rsid w:val="00996A92"/>
    <w:rsid w:val="009A0464"/>
    <w:rsid w:val="009A44A5"/>
    <w:rsid w:val="009A6568"/>
    <w:rsid w:val="009A73C3"/>
    <w:rsid w:val="009B058D"/>
    <w:rsid w:val="009B1256"/>
    <w:rsid w:val="009B139F"/>
    <w:rsid w:val="009B2D95"/>
    <w:rsid w:val="009B3E1B"/>
    <w:rsid w:val="009B60B8"/>
    <w:rsid w:val="009C403B"/>
    <w:rsid w:val="009D1327"/>
    <w:rsid w:val="009D3564"/>
    <w:rsid w:val="009D5174"/>
    <w:rsid w:val="009D57E3"/>
    <w:rsid w:val="009E006D"/>
    <w:rsid w:val="009E0A65"/>
    <w:rsid w:val="009E42FF"/>
    <w:rsid w:val="009E5122"/>
    <w:rsid w:val="009F06B9"/>
    <w:rsid w:val="00A03C84"/>
    <w:rsid w:val="00A041DC"/>
    <w:rsid w:val="00A063EE"/>
    <w:rsid w:val="00A07DD4"/>
    <w:rsid w:val="00A161A4"/>
    <w:rsid w:val="00A17957"/>
    <w:rsid w:val="00A225FC"/>
    <w:rsid w:val="00A22C63"/>
    <w:rsid w:val="00A239E9"/>
    <w:rsid w:val="00A242C1"/>
    <w:rsid w:val="00A27B48"/>
    <w:rsid w:val="00A32258"/>
    <w:rsid w:val="00A33333"/>
    <w:rsid w:val="00A33D48"/>
    <w:rsid w:val="00A35B67"/>
    <w:rsid w:val="00A3613D"/>
    <w:rsid w:val="00A37554"/>
    <w:rsid w:val="00A40EDA"/>
    <w:rsid w:val="00A42423"/>
    <w:rsid w:val="00A42BF5"/>
    <w:rsid w:val="00A43B3E"/>
    <w:rsid w:val="00A4526A"/>
    <w:rsid w:val="00A52973"/>
    <w:rsid w:val="00A5467B"/>
    <w:rsid w:val="00A56062"/>
    <w:rsid w:val="00A6068C"/>
    <w:rsid w:val="00A64968"/>
    <w:rsid w:val="00A6537C"/>
    <w:rsid w:val="00A659E1"/>
    <w:rsid w:val="00A664AB"/>
    <w:rsid w:val="00A7281A"/>
    <w:rsid w:val="00A8002D"/>
    <w:rsid w:val="00A80E26"/>
    <w:rsid w:val="00A81DE7"/>
    <w:rsid w:val="00A835EA"/>
    <w:rsid w:val="00A85445"/>
    <w:rsid w:val="00A866B9"/>
    <w:rsid w:val="00A86D79"/>
    <w:rsid w:val="00A87979"/>
    <w:rsid w:val="00A900CC"/>
    <w:rsid w:val="00A9095F"/>
    <w:rsid w:val="00A97EDE"/>
    <w:rsid w:val="00AA34E3"/>
    <w:rsid w:val="00AA4905"/>
    <w:rsid w:val="00AA7D5E"/>
    <w:rsid w:val="00AB32A9"/>
    <w:rsid w:val="00AB3DD5"/>
    <w:rsid w:val="00AB6456"/>
    <w:rsid w:val="00AB68C9"/>
    <w:rsid w:val="00AB6DCD"/>
    <w:rsid w:val="00AC02AA"/>
    <w:rsid w:val="00AC1D94"/>
    <w:rsid w:val="00AC2059"/>
    <w:rsid w:val="00AC2081"/>
    <w:rsid w:val="00AC3407"/>
    <w:rsid w:val="00AC5CEE"/>
    <w:rsid w:val="00AC7970"/>
    <w:rsid w:val="00AD6475"/>
    <w:rsid w:val="00AE01DC"/>
    <w:rsid w:val="00AE0FC7"/>
    <w:rsid w:val="00AE3FCC"/>
    <w:rsid w:val="00AE6C40"/>
    <w:rsid w:val="00AE710A"/>
    <w:rsid w:val="00AF2438"/>
    <w:rsid w:val="00AF5C5B"/>
    <w:rsid w:val="00B00896"/>
    <w:rsid w:val="00B01599"/>
    <w:rsid w:val="00B020E4"/>
    <w:rsid w:val="00B04C32"/>
    <w:rsid w:val="00B055B1"/>
    <w:rsid w:val="00B0660D"/>
    <w:rsid w:val="00B06697"/>
    <w:rsid w:val="00B176C3"/>
    <w:rsid w:val="00B20E03"/>
    <w:rsid w:val="00B24534"/>
    <w:rsid w:val="00B253A1"/>
    <w:rsid w:val="00B262AB"/>
    <w:rsid w:val="00B2727E"/>
    <w:rsid w:val="00B27985"/>
    <w:rsid w:val="00B32F9D"/>
    <w:rsid w:val="00B33CB7"/>
    <w:rsid w:val="00B352FA"/>
    <w:rsid w:val="00B36B5C"/>
    <w:rsid w:val="00B36D31"/>
    <w:rsid w:val="00B43146"/>
    <w:rsid w:val="00B43C37"/>
    <w:rsid w:val="00B46969"/>
    <w:rsid w:val="00B46E58"/>
    <w:rsid w:val="00B4761C"/>
    <w:rsid w:val="00B47A1D"/>
    <w:rsid w:val="00B5124C"/>
    <w:rsid w:val="00B547B0"/>
    <w:rsid w:val="00B617CD"/>
    <w:rsid w:val="00B61F5F"/>
    <w:rsid w:val="00B6285C"/>
    <w:rsid w:val="00B66FC9"/>
    <w:rsid w:val="00B75F0F"/>
    <w:rsid w:val="00B76AF5"/>
    <w:rsid w:val="00B805E0"/>
    <w:rsid w:val="00B81EEA"/>
    <w:rsid w:val="00B93607"/>
    <w:rsid w:val="00B93725"/>
    <w:rsid w:val="00B955FF"/>
    <w:rsid w:val="00B962CB"/>
    <w:rsid w:val="00B97D3E"/>
    <w:rsid w:val="00BA63DA"/>
    <w:rsid w:val="00BB0EC7"/>
    <w:rsid w:val="00BB3BB2"/>
    <w:rsid w:val="00BB3F9C"/>
    <w:rsid w:val="00BB49F1"/>
    <w:rsid w:val="00BB4A7A"/>
    <w:rsid w:val="00BB6CB3"/>
    <w:rsid w:val="00BC0047"/>
    <w:rsid w:val="00BC266F"/>
    <w:rsid w:val="00BD093C"/>
    <w:rsid w:val="00BE06AC"/>
    <w:rsid w:val="00BE48D2"/>
    <w:rsid w:val="00BE6D47"/>
    <w:rsid w:val="00BE77B1"/>
    <w:rsid w:val="00BF3FF0"/>
    <w:rsid w:val="00BF44C1"/>
    <w:rsid w:val="00BF5571"/>
    <w:rsid w:val="00BF67EE"/>
    <w:rsid w:val="00BF6F8B"/>
    <w:rsid w:val="00C019E3"/>
    <w:rsid w:val="00C019FE"/>
    <w:rsid w:val="00C04DCF"/>
    <w:rsid w:val="00C04F0F"/>
    <w:rsid w:val="00C06177"/>
    <w:rsid w:val="00C075EA"/>
    <w:rsid w:val="00C07A93"/>
    <w:rsid w:val="00C1005F"/>
    <w:rsid w:val="00C108BC"/>
    <w:rsid w:val="00C1240A"/>
    <w:rsid w:val="00C158DA"/>
    <w:rsid w:val="00C21D5D"/>
    <w:rsid w:val="00C22896"/>
    <w:rsid w:val="00C22F55"/>
    <w:rsid w:val="00C23990"/>
    <w:rsid w:val="00C241BA"/>
    <w:rsid w:val="00C25EC1"/>
    <w:rsid w:val="00C27793"/>
    <w:rsid w:val="00C34C43"/>
    <w:rsid w:val="00C36FB3"/>
    <w:rsid w:val="00C41BEB"/>
    <w:rsid w:val="00C46922"/>
    <w:rsid w:val="00C46B46"/>
    <w:rsid w:val="00C50A26"/>
    <w:rsid w:val="00C521B7"/>
    <w:rsid w:val="00C61AC6"/>
    <w:rsid w:val="00C62FF0"/>
    <w:rsid w:val="00C6791C"/>
    <w:rsid w:val="00C702C7"/>
    <w:rsid w:val="00C707B7"/>
    <w:rsid w:val="00C737F5"/>
    <w:rsid w:val="00C7429C"/>
    <w:rsid w:val="00C75DEF"/>
    <w:rsid w:val="00C762EB"/>
    <w:rsid w:val="00C7720A"/>
    <w:rsid w:val="00C80D50"/>
    <w:rsid w:val="00C854DF"/>
    <w:rsid w:val="00C86CED"/>
    <w:rsid w:val="00C8703B"/>
    <w:rsid w:val="00C87264"/>
    <w:rsid w:val="00C87DC2"/>
    <w:rsid w:val="00C96311"/>
    <w:rsid w:val="00CA3738"/>
    <w:rsid w:val="00CA4E63"/>
    <w:rsid w:val="00CA5B05"/>
    <w:rsid w:val="00CA6654"/>
    <w:rsid w:val="00CB79A6"/>
    <w:rsid w:val="00CC2A1A"/>
    <w:rsid w:val="00CC2B20"/>
    <w:rsid w:val="00CC4BC9"/>
    <w:rsid w:val="00CC5E8F"/>
    <w:rsid w:val="00CD5842"/>
    <w:rsid w:val="00CD5AF3"/>
    <w:rsid w:val="00CD6F4F"/>
    <w:rsid w:val="00CE0A86"/>
    <w:rsid w:val="00CE1D9F"/>
    <w:rsid w:val="00CE5F38"/>
    <w:rsid w:val="00CE64CF"/>
    <w:rsid w:val="00CE76C3"/>
    <w:rsid w:val="00CF3CA4"/>
    <w:rsid w:val="00CF5020"/>
    <w:rsid w:val="00CF546E"/>
    <w:rsid w:val="00CF7F7F"/>
    <w:rsid w:val="00D0023B"/>
    <w:rsid w:val="00D01239"/>
    <w:rsid w:val="00D01288"/>
    <w:rsid w:val="00D106F2"/>
    <w:rsid w:val="00D113A1"/>
    <w:rsid w:val="00D148D6"/>
    <w:rsid w:val="00D165E6"/>
    <w:rsid w:val="00D175C9"/>
    <w:rsid w:val="00D215AE"/>
    <w:rsid w:val="00D236E8"/>
    <w:rsid w:val="00D27B73"/>
    <w:rsid w:val="00D329DF"/>
    <w:rsid w:val="00D33A2B"/>
    <w:rsid w:val="00D3549D"/>
    <w:rsid w:val="00D35C72"/>
    <w:rsid w:val="00D36E73"/>
    <w:rsid w:val="00D40C5F"/>
    <w:rsid w:val="00D41297"/>
    <w:rsid w:val="00D4179D"/>
    <w:rsid w:val="00D4280C"/>
    <w:rsid w:val="00D5297D"/>
    <w:rsid w:val="00D52A6A"/>
    <w:rsid w:val="00D61DFC"/>
    <w:rsid w:val="00D624BE"/>
    <w:rsid w:val="00D6372D"/>
    <w:rsid w:val="00D768FD"/>
    <w:rsid w:val="00D7732D"/>
    <w:rsid w:val="00D81380"/>
    <w:rsid w:val="00D81491"/>
    <w:rsid w:val="00D815D0"/>
    <w:rsid w:val="00D870BA"/>
    <w:rsid w:val="00D909AD"/>
    <w:rsid w:val="00DA18AB"/>
    <w:rsid w:val="00DA1962"/>
    <w:rsid w:val="00DB0CB1"/>
    <w:rsid w:val="00DB5D79"/>
    <w:rsid w:val="00DB7CC3"/>
    <w:rsid w:val="00DC2636"/>
    <w:rsid w:val="00DC2B29"/>
    <w:rsid w:val="00DC4D91"/>
    <w:rsid w:val="00DC60D6"/>
    <w:rsid w:val="00DC65D0"/>
    <w:rsid w:val="00DC79D8"/>
    <w:rsid w:val="00DD1238"/>
    <w:rsid w:val="00DD1E10"/>
    <w:rsid w:val="00DD47C4"/>
    <w:rsid w:val="00DD5350"/>
    <w:rsid w:val="00DD5A1B"/>
    <w:rsid w:val="00DD715C"/>
    <w:rsid w:val="00DE1628"/>
    <w:rsid w:val="00DE18BC"/>
    <w:rsid w:val="00DE3739"/>
    <w:rsid w:val="00DF2ED3"/>
    <w:rsid w:val="00DF3BD3"/>
    <w:rsid w:val="00DF4756"/>
    <w:rsid w:val="00DF4B62"/>
    <w:rsid w:val="00DF597C"/>
    <w:rsid w:val="00DF698F"/>
    <w:rsid w:val="00E03B83"/>
    <w:rsid w:val="00E0517E"/>
    <w:rsid w:val="00E05946"/>
    <w:rsid w:val="00E10068"/>
    <w:rsid w:val="00E13785"/>
    <w:rsid w:val="00E15DEF"/>
    <w:rsid w:val="00E15E9E"/>
    <w:rsid w:val="00E254DE"/>
    <w:rsid w:val="00E26113"/>
    <w:rsid w:val="00E266A4"/>
    <w:rsid w:val="00E35306"/>
    <w:rsid w:val="00E355A3"/>
    <w:rsid w:val="00E35847"/>
    <w:rsid w:val="00E36C7A"/>
    <w:rsid w:val="00E405B0"/>
    <w:rsid w:val="00E41304"/>
    <w:rsid w:val="00E4362E"/>
    <w:rsid w:val="00E44BF1"/>
    <w:rsid w:val="00E51605"/>
    <w:rsid w:val="00E54BEF"/>
    <w:rsid w:val="00E55355"/>
    <w:rsid w:val="00E56993"/>
    <w:rsid w:val="00E56F4A"/>
    <w:rsid w:val="00E62442"/>
    <w:rsid w:val="00E65F78"/>
    <w:rsid w:val="00E720F9"/>
    <w:rsid w:val="00E7288C"/>
    <w:rsid w:val="00E7797E"/>
    <w:rsid w:val="00E82807"/>
    <w:rsid w:val="00E83422"/>
    <w:rsid w:val="00E87432"/>
    <w:rsid w:val="00E943B8"/>
    <w:rsid w:val="00E94C20"/>
    <w:rsid w:val="00EB121D"/>
    <w:rsid w:val="00EB209E"/>
    <w:rsid w:val="00EB4FE1"/>
    <w:rsid w:val="00EB5CD1"/>
    <w:rsid w:val="00EC3172"/>
    <w:rsid w:val="00EC3EC0"/>
    <w:rsid w:val="00EC6CC9"/>
    <w:rsid w:val="00EC7608"/>
    <w:rsid w:val="00ED0A62"/>
    <w:rsid w:val="00ED2AC3"/>
    <w:rsid w:val="00ED3787"/>
    <w:rsid w:val="00ED40B4"/>
    <w:rsid w:val="00ED5523"/>
    <w:rsid w:val="00ED5DBC"/>
    <w:rsid w:val="00EE0207"/>
    <w:rsid w:val="00EE16D4"/>
    <w:rsid w:val="00EE2C87"/>
    <w:rsid w:val="00EE3969"/>
    <w:rsid w:val="00EE61A2"/>
    <w:rsid w:val="00EF0925"/>
    <w:rsid w:val="00EF0ED6"/>
    <w:rsid w:val="00EF4086"/>
    <w:rsid w:val="00F024A3"/>
    <w:rsid w:val="00F045B9"/>
    <w:rsid w:val="00F05EB8"/>
    <w:rsid w:val="00F100B7"/>
    <w:rsid w:val="00F1518C"/>
    <w:rsid w:val="00F15F5C"/>
    <w:rsid w:val="00F23266"/>
    <w:rsid w:val="00F2715D"/>
    <w:rsid w:val="00F27379"/>
    <w:rsid w:val="00F3081C"/>
    <w:rsid w:val="00F30A1F"/>
    <w:rsid w:val="00F30B55"/>
    <w:rsid w:val="00F41269"/>
    <w:rsid w:val="00F44342"/>
    <w:rsid w:val="00F448EC"/>
    <w:rsid w:val="00F506EF"/>
    <w:rsid w:val="00F509A8"/>
    <w:rsid w:val="00F50A1C"/>
    <w:rsid w:val="00F5140D"/>
    <w:rsid w:val="00F565A3"/>
    <w:rsid w:val="00F64334"/>
    <w:rsid w:val="00F64FB4"/>
    <w:rsid w:val="00F67B37"/>
    <w:rsid w:val="00F703D5"/>
    <w:rsid w:val="00F70F7A"/>
    <w:rsid w:val="00F7435C"/>
    <w:rsid w:val="00F821F8"/>
    <w:rsid w:val="00F84E1F"/>
    <w:rsid w:val="00F8573E"/>
    <w:rsid w:val="00F868E8"/>
    <w:rsid w:val="00F9119D"/>
    <w:rsid w:val="00F973D7"/>
    <w:rsid w:val="00F9762D"/>
    <w:rsid w:val="00FA2145"/>
    <w:rsid w:val="00FA2B42"/>
    <w:rsid w:val="00FA3ADF"/>
    <w:rsid w:val="00FA6EC4"/>
    <w:rsid w:val="00FB0CB7"/>
    <w:rsid w:val="00FB25C1"/>
    <w:rsid w:val="00FB4701"/>
    <w:rsid w:val="00FB6C38"/>
    <w:rsid w:val="00FC0580"/>
    <w:rsid w:val="00FC2104"/>
    <w:rsid w:val="00FC2B0D"/>
    <w:rsid w:val="00FC2CCA"/>
    <w:rsid w:val="00FC3A87"/>
    <w:rsid w:val="00FC5C06"/>
    <w:rsid w:val="00FD505C"/>
    <w:rsid w:val="00FD5421"/>
    <w:rsid w:val="00FE2DB8"/>
    <w:rsid w:val="00FE513A"/>
    <w:rsid w:val="00FE6ACA"/>
    <w:rsid w:val="00FE7287"/>
    <w:rsid w:val="00FE7E6F"/>
    <w:rsid w:val="00FF0F52"/>
    <w:rsid w:val="00FF1E8D"/>
    <w:rsid w:val="00FF49CA"/>
    <w:rsid w:val="3285FE89"/>
    <w:rsid w:val="445AC44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1BE2679-39B2-4486-8FE0-1A00242F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qFormat="1"/>
    <w:lsdException w:name="heading 4" w:uiPriority="9" w:qFormat="1"/>
    <w:lsdException w:name="heading 5" w:semiHidden="1" w:uiPriority="0"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6B9"/>
    <w:pPr>
      <w:spacing w:after="240" w:line="280" w:lineRule="atLeast"/>
      <w:jc w:val="both"/>
    </w:pPr>
    <w:rPr>
      <w:sz w:val="18"/>
      <w:lang w:val="en-US"/>
    </w:rPr>
  </w:style>
  <w:style w:type="paragraph" w:styleId="Heading1">
    <w:name w:val="heading 1"/>
    <w:aliases w:val="h1,heading 1,Level 1 Topic Heading,H1,CSBhead1,MainHeader,Vod H1,1 ghost,g,Chapter,level 1,Level 1 Head,Titre§,1,Box Header,ghost,1 h3,Capitolo,II+,I,H11,H12,H13,H14,H15,H16,H17,H18,H111,H121,H131,H141,H151,H161,H171,H19,H112,H122,H132,H142,P"/>
    <w:basedOn w:val="Sectiontitle"/>
    <w:next w:val="Normal"/>
    <w:link w:val="Heading1Char"/>
    <w:qFormat/>
    <w:rsid w:val="00FE6ACA"/>
    <w:pPr>
      <w:outlineLvl w:val="0"/>
    </w:pPr>
  </w:style>
  <w:style w:type="paragraph" w:styleId="Heading2">
    <w:name w:val="heading 2"/>
    <w:aliases w:val="Heading 2 Char1 Char,Heading 2 Char Char Char,Heading 2 Char2 Char Char Char,Heading 2 Char Char Char Char Char,Heading 2 Char1 Char Char Char Char Char,Heading 2 Char Char Char Char Char Char Char,Chapter Title Char Char,F2,21"/>
    <w:basedOn w:val="Normal"/>
    <w:next w:val="Normal"/>
    <w:link w:val="Heading2Char"/>
    <w:qFormat/>
    <w:rsid w:val="00DF3BD3"/>
    <w:pPr>
      <w:keepNext/>
      <w:spacing w:before="240" w:after="120" w:line="720" w:lineRule="atLeast"/>
      <w:jc w:val="left"/>
      <w:outlineLvl w:val="1"/>
    </w:pPr>
    <w:rPr>
      <w:rFonts w:asciiTheme="majorHAnsi" w:hAnsiTheme="majorHAnsi"/>
      <w:b/>
      <w:color w:val="62B5E5" w:themeColor="accent3"/>
      <w:spacing w:val="-4"/>
      <w:lang w:val="en-GB"/>
    </w:rPr>
  </w:style>
  <w:style w:type="paragraph" w:styleId="Heading3">
    <w:name w:val="heading 3"/>
    <w:basedOn w:val="Heading2"/>
    <w:next w:val="Normal"/>
    <w:link w:val="Heading3Char"/>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Heading4">
    <w:name w:val="heading 4"/>
    <w:basedOn w:val="Normal"/>
    <w:next w:val="Normal"/>
    <w:link w:val="Heading4Char"/>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Heading5">
    <w:name w:val="heading 5"/>
    <w:basedOn w:val="Normal"/>
    <w:next w:val="Normal"/>
    <w:link w:val="Heading5Char"/>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Heading6">
    <w:name w:val="heading 6"/>
    <w:basedOn w:val="Normal"/>
    <w:next w:val="Normal"/>
    <w:link w:val="Heading6Char"/>
    <w:semiHidden/>
    <w:unhideWhenUsed/>
    <w:qFormat/>
    <w:rsid w:val="00F05EB8"/>
    <w:pPr>
      <w:keepNext/>
      <w:keepLines/>
      <w:spacing w:before="200" w:after="120" w:line="276" w:lineRule="auto"/>
      <w:ind w:left="1152" w:hanging="1152"/>
      <w:outlineLvl w:val="5"/>
    </w:pPr>
    <w:rPr>
      <w:rFonts w:asciiTheme="majorHAnsi" w:eastAsiaTheme="majorEastAsia" w:hAnsiTheme="majorHAnsi" w:cstheme="majorBidi"/>
      <w:i/>
      <w:iCs/>
      <w:color w:val="425D12" w:themeColor="accent1" w:themeShade="7F"/>
      <w:sz w:val="22"/>
      <w:szCs w:val="24"/>
      <w:lang w:val="en-GB" w:eastAsia="en-GB"/>
    </w:rPr>
  </w:style>
  <w:style w:type="paragraph" w:styleId="Heading7">
    <w:name w:val="heading 7"/>
    <w:aliases w:val="letter list,lettered list,Heading 7 CFMU,h7,Header 7,Legal Level 1.1.,sub3,Heading 7 (do not use),Para 7,Heading 7 TLS,DTSÜberschrift 7,H7,Para7,DNV-H7,a) artikel_def,letter list1,lettered list1,letter list2,lettered list2,letter list11"/>
    <w:basedOn w:val="Normal"/>
    <w:next w:val="Normal"/>
    <w:link w:val="Heading7Char"/>
    <w:unhideWhenUsed/>
    <w:qFormat/>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Heading8">
    <w:name w:val="heading 8"/>
    <w:aliases w:val="Heading 8 CFMU,h8,Header 8,ASAPHeading 8,Heading 8 (do not use),8,Titolo8,action,action1,action2,action11,action3,action4,action5,action6,action7,action12,action21,action111,action31,action8,action13,action22,action112,action32,Heading 8 TLS"/>
    <w:basedOn w:val="Normal"/>
    <w:next w:val="Normal"/>
    <w:link w:val="Heading8Char"/>
    <w:unhideWhenUsed/>
    <w:qFormat/>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Heading9">
    <w:name w:val="heading 9"/>
    <w:aliases w:val="App Heading,App Heading1,App Heading2,progress,progress1,progress2,progress11,progress3,progress4,progress5,progress6,progress7,progress12,progress21,progress111,progress31,progress8,progress13,progress22,progress112, progress, progress1,ctc"/>
    <w:basedOn w:val="Normal"/>
    <w:next w:val="Normal"/>
    <w:link w:val="Heading9Char"/>
    <w:unhideWhenUsed/>
    <w:qFormat/>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 Char,Level 1 Topic Heading Char,H1 Char,CSBhead1 Char,MainHeader Char,Vod H1 Char,1 ghost Char,g Char,Chapter Char,level 1 Char,Level 1 Head Char,Titre§ Char,1 Char,Box Header Char,ghost Char,1 h3 Char,Capitolo Char"/>
    <w:basedOn w:val="DefaultParagraphFont"/>
    <w:link w:val="Heading1"/>
    <w:uiPriority w:val="9"/>
    <w:rsid w:val="00FE6ACA"/>
    <w:rPr>
      <w:spacing w:val="-4"/>
      <w:sz w:val="60"/>
      <w:lang w:val="en-US"/>
    </w:rPr>
  </w:style>
  <w:style w:type="character" w:customStyle="1" w:styleId="Heading2Char">
    <w:name w:val="Heading 2 Char"/>
    <w:aliases w:val="Heading 2 Char1 Char Char,Heading 2 Char Char Char Char,Heading 2 Char2 Char Char Char Char,Heading 2 Char Char Char Char Char Char,Heading 2 Char1 Char Char Char Char Char Char,Heading 2 Char Char Char Char Char Char Char Char,F2 Char"/>
    <w:basedOn w:val="DefaultParagraphFont"/>
    <w:link w:val="Heading2"/>
    <w:uiPriority w:val="9"/>
    <w:rsid w:val="00DF3BD3"/>
    <w:rPr>
      <w:rFonts w:asciiTheme="majorHAnsi" w:hAnsiTheme="majorHAnsi"/>
      <w:b/>
      <w:color w:val="62B5E5" w:themeColor="accent3"/>
      <w:spacing w:val="-4"/>
      <w:sz w:val="18"/>
    </w:rPr>
  </w:style>
  <w:style w:type="table" w:styleId="TableGrid">
    <w:name w:val="Table Grid"/>
    <w:aliases w:val="Deloitte"/>
    <w:basedOn w:val="TableNormal"/>
    <w:uiPriority w:val="59"/>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894174"/>
    <w:pPr>
      <w:numPr>
        <w:numId w:val="11"/>
      </w:numPr>
      <w:contextualSpacing/>
    </w:pPr>
  </w:style>
  <w:style w:type="paragraph" w:styleId="ListBullet2">
    <w:name w:val="List Bullet 2"/>
    <w:basedOn w:val="Normal"/>
    <w:uiPriority w:val="99"/>
    <w:qFormat/>
    <w:rsid w:val="00A4526A"/>
    <w:pPr>
      <w:numPr>
        <w:numId w:val="1"/>
      </w:numPr>
      <w:ind w:left="568" w:hanging="284"/>
      <w:contextualSpacing/>
      <w:jc w:val="left"/>
    </w:pPr>
  </w:style>
  <w:style w:type="paragraph" w:styleId="ListNumber">
    <w:name w:val="List Number"/>
    <w:basedOn w:val="Normal"/>
    <w:uiPriority w:val="99"/>
    <w:qFormat/>
    <w:rsid w:val="00544D24"/>
    <w:pPr>
      <w:numPr>
        <w:numId w:val="2"/>
      </w:numPr>
      <w:tabs>
        <w:tab w:val="clear" w:pos="360"/>
      </w:tabs>
      <w:spacing w:after="0"/>
      <w:ind w:left="284" w:hanging="284"/>
      <w:contextualSpacing/>
    </w:pPr>
  </w:style>
  <w:style w:type="paragraph" w:styleId="ListNumber2">
    <w:name w:val="List Number 2"/>
    <w:basedOn w:val="Normal"/>
    <w:uiPriority w:val="99"/>
    <w:qFormat/>
    <w:rsid w:val="00D35C72"/>
    <w:pPr>
      <w:numPr>
        <w:numId w:val="3"/>
      </w:numPr>
      <w:ind w:left="568" w:hanging="284"/>
      <w:contextualSpacing/>
    </w:pPr>
  </w:style>
  <w:style w:type="character" w:customStyle="1" w:styleId="Heading3Char">
    <w:name w:val="Heading 3 Char"/>
    <w:basedOn w:val="DefaultParagraphFont"/>
    <w:link w:val="Heading3"/>
    <w:uiPriority w:val="9"/>
    <w:rsid w:val="00183EDF"/>
    <w:rPr>
      <w:rFonts w:asciiTheme="majorHAnsi" w:eastAsiaTheme="majorEastAsia" w:hAnsiTheme="majorHAnsi" w:cstheme="majorBidi"/>
      <w:b/>
      <w:bCs/>
      <w:sz w:val="18"/>
    </w:rPr>
  </w:style>
  <w:style w:type="character" w:customStyle="1" w:styleId="Heading4Char">
    <w:name w:val="Heading 4 Char"/>
    <w:basedOn w:val="DefaultParagraphFont"/>
    <w:link w:val="Heading4"/>
    <w:uiPriority w:val="9"/>
    <w:rsid w:val="00183EDF"/>
    <w:rPr>
      <w:rFonts w:asciiTheme="majorHAnsi" w:eastAsiaTheme="majorEastAsia" w:hAnsiTheme="majorHAnsi" w:cstheme="majorBidi"/>
      <w:b/>
      <w:bCs/>
      <w:iCs/>
      <w:color w:val="75787B" w:themeColor="accent6"/>
      <w:sz w:val="18"/>
    </w:rPr>
  </w:style>
  <w:style w:type="paragraph" w:styleId="FootnoteText">
    <w:name w:val="footnote text"/>
    <w:aliases w:val="Footnote Text Char1,Schriftart: 9 pt,Schriftart: 10 pt,Schriftart: 8 pt,WB-Fußnotentext,Reference,Fußnote,fn,Footnote Text Char2,Footnote Text Char Char1,Footnote Text Char1 Char Char,Footnote Text Char Char Char Char,Ch,stile 1,o"/>
    <w:basedOn w:val="Normal"/>
    <w:link w:val="FootnoteTextChar"/>
    <w:uiPriority w:val="99"/>
    <w:qFormat/>
    <w:rsid w:val="00F3081C"/>
    <w:pPr>
      <w:spacing w:after="0" w:line="240" w:lineRule="auto"/>
    </w:pPr>
    <w:rPr>
      <w:sz w:val="16"/>
      <w:szCs w:val="20"/>
    </w:rPr>
  </w:style>
  <w:style w:type="character" w:customStyle="1" w:styleId="FootnoteTextChar">
    <w:name w:val="Footnote Text Char"/>
    <w:aliases w:val="Footnote Text Char1 Char,Schriftart: 9 pt Char,Schriftart: 10 pt Char,Schriftart: 8 pt Char,WB-Fußnotentext Char,Reference Char,Fußnote Char,fn Char,Footnote Text Char2 Char,Footnote Text Char Char1 Char,Ch Char,stile 1 Char,o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ootnote symbol,Voetnootverwijzing,Times 10 Point,Exposant 3 Point,Footnote reference number,Ref,de nota al pie,note TESI,SUPERS,EN Footnote Reference,Footnote sign,Footnote Reference Superscript,stylish,fr,FR,Foo,No, Exposant 3 Point"/>
    <w:basedOn w:val="DefaultParagraphFont"/>
    <w:link w:val="FootnotesymbolCharCharCharChar"/>
    <w:uiPriority w:val="99"/>
    <w:qFormat/>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link w:val="SectiontitleChar"/>
    <w:rsid w:val="00571FA9"/>
    <w:pPr>
      <w:spacing w:after="480" w:line="720" w:lineRule="atLeast"/>
      <w:jc w:val="left"/>
    </w:pPr>
    <w:rPr>
      <w:spacing w:val="-4"/>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Caption PSP,Caption - Centre Graphic,Char Char Char,Caption1 Char Char Char Char Char Char Char Char,Caption1 Char Char Char Char Char Char Char Char Tegn Tegn Tegn Tegn Tegn,Caption1 Char Char Char Char Char Char Char Char Tegn Tegn Tegn,Char,C"/>
    <w:basedOn w:val="Normal"/>
    <w:next w:val="Normal"/>
    <w:link w:val="CaptionChar"/>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rsid w:val="00244010"/>
  </w:style>
  <w:style w:type="paragraph" w:styleId="TOC1">
    <w:name w:val="toc 1"/>
    <w:basedOn w:val="Normal"/>
    <w:next w:val="Normal"/>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Normal"/>
    <w:rsid w:val="00BF6F8B"/>
    <w:pPr>
      <w:spacing w:after="0" w:line="180" w:lineRule="atLeast"/>
      <w:ind w:right="5387"/>
    </w:pPr>
    <w:rPr>
      <w:sz w:val="14"/>
    </w:rPr>
  </w:style>
  <w:style w:type="table" w:customStyle="1" w:styleId="Deloittetable">
    <w:name w:val="Deloitte table"/>
    <w:basedOn w:val="TableNormal"/>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Heading2"/>
    <w:rsid w:val="00DF3BD3"/>
  </w:style>
  <w:style w:type="paragraph" w:styleId="TOCHeading">
    <w:name w:val="TOC Heading"/>
    <w:basedOn w:val="Heading1"/>
    <w:next w:val="Normal"/>
    <w:uiPriority w:val="39"/>
    <w:unhideWhenUsed/>
    <w:qFormat/>
    <w:rsid w:val="00CE64CF"/>
    <w:pPr>
      <w:spacing w:line="259" w:lineRule="auto"/>
      <w:outlineLvl w:val="9"/>
    </w:pPr>
    <w:rPr>
      <w:b/>
      <w:bCs/>
      <w:color w:val="638C1B" w:themeColor="accent1" w:themeShade="BF"/>
      <w:sz w:val="32"/>
      <w:szCs w:val="32"/>
    </w:rPr>
  </w:style>
  <w:style w:type="paragraph" w:styleId="TOC2">
    <w:name w:val="toc 2"/>
    <w:basedOn w:val="Normal"/>
    <w:next w:val="Normal"/>
    <w:autoRedefine/>
    <w:uiPriority w:val="39"/>
    <w:rsid w:val="00CE64CF"/>
    <w:pPr>
      <w:spacing w:before="240" w:after="0"/>
      <w:jc w:val="left"/>
    </w:pPr>
    <w:rPr>
      <w:b/>
      <w:bCs/>
      <w:sz w:val="20"/>
      <w:szCs w:val="20"/>
    </w:rPr>
  </w:style>
  <w:style w:type="paragraph" w:styleId="TOC3">
    <w:name w:val="toc 3"/>
    <w:basedOn w:val="Normal"/>
    <w:next w:val="Normal"/>
    <w:autoRedefine/>
    <w:uiPriority w:val="39"/>
    <w:rsid w:val="00CE64CF"/>
    <w:pPr>
      <w:spacing w:after="0"/>
      <w:ind w:left="180"/>
      <w:jc w:val="left"/>
    </w:pPr>
    <w:rPr>
      <w:sz w:val="20"/>
      <w:szCs w:val="20"/>
    </w:rPr>
  </w:style>
  <w:style w:type="paragraph" w:styleId="TOC4">
    <w:name w:val="toc 4"/>
    <w:basedOn w:val="Normal"/>
    <w:next w:val="Normal"/>
    <w:autoRedefine/>
    <w:uiPriority w:val="39"/>
    <w:semiHidden/>
    <w:rsid w:val="00CD6F4F"/>
    <w:pPr>
      <w:spacing w:after="0"/>
      <w:ind w:left="360"/>
      <w:jc w:val="left"/>
    </w:pPr>
    <w:rPr>
      <w:sz w:val="20"/>
      <w:szCs w:val="20"/>
    </w:rPr>
  </w:style>
  <w:style w:type="paragraph" w:styleId="TOC5">
    <w:name w:val="toc 5"/>
    <w:basedOn w:val="Normal"/>
    <w:next w:val="Normal"/>
    <w:autoRedefine/>
    <w:uiPriority w:val="39"/>
    <w:semiHidden/>
    <w:rsid w:val="00CD6F4F"/>
    <w:pPr>
      <w:spacing w:after="0"/>
      <w:ind w:left="540"/>
      <w:jc w:val="left"/>
    </w:pPr>
    <w:rPr>
      <w:sz w:val="20"/>
      <w:szCs w:val="20"/>
    </w:rPr>
  </w:style>
  <w:style w:type="paragraph" w:styleId="TOC6">
    <w:name w:val="toc 6"/>
    <w:basedOn w:val="Normal"/>
    <w:next w:val="Normal"/>
    <w:autoRedefine/>
    <w:uiPriority w:val="39"/>
    <w:semiHidden/>
    <w:rsid w:val="00CD6F4F"/>
    <w:pPr>
      <w:spacing w:after="0"/>
      <w:ind w:left="720"/>
      <w:jc w:val="left"/>
    </w:pPr>
    <w:rPr>
      <w:sz w:val="20"/>
      <w:szCs w:val="20"/>
    </w:rPr>
  </w:style>
  <w:style w:type="paragraph" w:styleId="TOC7">
    <w:name w:val="toc 7"/>
    <w:basedOn w:val="Normal"/>
    <w:next w:val="Normal"/>
    <w:autoRedefine/>
    <w:uiPriority w:val="39"/>
    <w:semiHidden/>
    <w:rsid w:val="00CD6F4F"/>
    <w:pPr>
      <w:spacing w:after="0"/>
      <w:ind w:left="900"/>
      <w:jc w:val="left"/>
    </w:pPr>
    <w:rPr>
      <w:sz w:val="20"/>
      <w:szCs w:val="20"/>
    </w:rPr>
  </w:style>
  <w:style w:type="paragraph" w:styleId="TOC8">
    <w:name w:val="toc 8"/>
    <w:basedOn w:val="Normal"/>
    <w:next w:val="Normal"/>
    <w:autoRedefine/>
    <w:uiPriority w:val="39"/>
    <w:semiHidden/>
    <w:rsid w:val="00CD6F4F"/>
    <w:pPr>
      <w:spacing w:after="0"/>
      <w:ind w:left="1080"/>
      <w:jc w:val="left"/>
    </w:pPr>
    <w:rPr>
      <w:sz w:val="20"/>
      <w:szCs w:val="20"/>
    </w:rPr>
  </w:style>
  <w:style w:type="paragraph" w:styleId="TOC9">
    <w:name w:val="toc 9"/>
    <w:basedOn w:val="Normal"/>
    <w:next w:val="Normal"/>
    <w:autoRedefine/>
    <w:uiPriority w:val="39"/>
    <w:semiHidden/>
    <w:rsid w:val="00CD6F4F"/>
    <w:pPr>
      <w:spacing w:after="0"/>
      <w:ind w:left="1260"/>
      <w:jc w:val="left"/>
    </w:pPr>
    <w:rPr>
      <w:sz w:val="20"/>
      <w:szCs w:val="20"/>
    </w:rPr>
  </w:style>
  <w:style w:type="paragraph" w:styleId="TableofFigures">
    <w:name w:val="table of figures"/>
    <w:basedOn w:val="Normal"/>
    <w:next w:val="Normal"/>
    <w:uiPriority w:val="99"/>
    <w:rsid w:val="00CD6F4F"/>
    <w:pPr>
      <w:spacing w:after="0"/>
    </w:pPr>
  </w:style>
  <w:style w:type="table" w:styleId="PlainTable1">
    <w:name w:val="Plain Table 1"/>
    <w:basedOn w:val="TableNormal"/>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7"/>
      </w:numPr>
    </w:pPr>
  </w:style>
  <w:style w:type="paragraph" w:styleId="Quote">
    <w:name w:val="Quote"/>
    <w:basedOn w:val="Normal"/>
    <w:next w:val="Normal"/>
    <w:link w:val="QuoteChar"/>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DefaultParagraphFont"/>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QuoteChar">
    <w:name w:val="Quote Char"/>
    <w:basedOn w:val="DefaultParagraphFont"/>
    <w:link w:val="Quote"/>
    <w:uiPriority w:val="29"/>
    <w:rsid w:val="00590C95"/>
    <w:rPr>
      <w:rFonts w:ascii="Calibri" w:eastAsiaTheme="minorEastAsia" w:hAnsi="Calibri"/>
      <w:b/>
      <w:i/>
      <w:iCs/>
      <w:color w:val="86BC25" w:themeColor="accent1"/>
      <w:sz w:val="24"/>
    </w:rPr>
  </w:style>
  <w:style w:type="paragraph" w:styleId="CommentText">
    <w:name w:val="annotation text"/>
    <w:basedOn w:val="Normal"/>
    <w:link w:val="CommentTextChar"/>
    <w:rsid w:val="00590C95"/>
    <w:pPr>
      <w:spacing w:line="240" w:lineRule="auto"/>
    </w:pPr>
    <w:rPr>
      <w:sz w:val="20"/>
      <w:szCs w:val="20"/>
    </w:rPr>
  </w:style>
  <w:style w:type="character" w:customStyle="1" w:styleId="CommentTextChar">
    <w:name w:val="Comment Text Char"/>
    <w:basedOn w:val="DefaultParagraphFont"/>
    <w:link w:val="CommentText"/>
    <w:rsid w:val="00590C95"/>
    <w:rPr>
      <w:sz w:val="20"/>
      <w:szCs w:val="20"/>
      <w:lang w:val="en-US"/>
    </w:rPr>
  </w:style>
  <w:style w:type="table" w:styleId="ListTable4">
    <w:name w:val="List Table 4"/>
    <w:basedOn w:val="TableNormal"/>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7Char">
    <w:name w:val="Heading 7 Char"/>
    <w:aliases w:val="letter list Char,lettered list Char,Heading 7 CFMU Char,h7 Char,Header 7 Char,Legal Level 1.1. Char,sub3 Char,Heading 7 (do not use) Char,Para 7 Char,Heading 7 TLS Char,DTSÜberschrift 7 Char,H7 Char,Para7 Char,DNV-H7 Char"/>
    <w:basedOn w:val="DefaultParagraphFont"/>
    <w:link w:val="Heading7"/>
    <w:uiPriority w:val="9"/>
    <w:rsid w:val="00590C95"/>
    <w:rPr>
      <w:rFonts w:asciiTheme="majorHAnsi" w:eastAsiaTheme="majorEastAsia" w:hAnsiTheme="majorHAnsi" w:cstheme="majorBidi"/>
      <w:i/>
      <w:iCs/>
      <w:color w:val="425E12" w:themeColor="accent1" w:themeShade="80"/>
      <w:sz w:val="24"/>
    </w:rPr>
  </w:style>
  <w:style w:type="character" w:customStyle="1" w:styleId="Heading8Char">
    <w:name w:val="Heading 8 Char"/>
    <w:aliases w:val="Heading 8 CFMU Char,h8 Char,Header 8 Char,ASAPHeading 8 Char,Heading 8 (do not use) Char,8 Char,Titolo8 Char,action Char,action1 Char,action2 Char,action11 Char,action3 Char,action4 Char,action5 Char,action6 Char,action7 Char,action8 Char"/>
    <w:basedOn w:val="DefaultParagraphFont"/>
    <w:link w:val="Heading8"/>
    <w:uiPriority w:val="9"/>
    <w:rsid w:val="00590C95"/>
    <w:rPr>
      <w:rFonts w:asciiTheme="majorHAnsi" w:eastAsiaTheme="majorEastAsia" w:hAnsiTheme="majorHAnsi" w:cstheme="majorBidi"/>
      <w:color w:val="262626" w:themeColor="text1" w:themeTint="D9"/>
      <w:sz w:val="21"/>
      <w:szCs w:val="21"/>
    </w:rPr>
  </w:style>
  <w:style w:type="character" w:customStyle="1" w:styleId="Heading9Char">
    <w:name w:val="Heading 9 Char"/>
    <w:aliases w:val="App Heading Char,App Heading1 Char,App Heading2 Char,progress Char,progress1 Char,progress2 Char,progress11 Char,progress3 Char,progress4 Char,progress5 Char,progress6 Char,progress7 Char,progress12 Char,progress21 Char,progress111 Char"/>
    <w:basedOn w:val="DefaultParagraphFont"/>
    <w:link w:val="Heading9"/>
    <w:uiPriority w:val="9"/>
    <w:rsid w:val="00590C95"/>
    <w:rPr>
      <w:rFonts w:asciiTheme="majorHAnsi" w:eastAsiaTheme="majorEastAsia" w:hAnsiTheme="majorHAnsi" w:cstheme="majorBidi"/>
      <w:i/>
      <w:iCs/>
      <w:color w:val="262626" w:themeColor="text1" w:themeTint="D9"/>
      <w:sz w:val="21"/>
      <w:szCs w:val="21"/>
    </w:rPr>
  </w:style>
  <w:style w:type="character" w:styleId="CommentReference">
    <w:name w:val="annotation reference"/>
    <w:basedOn w:val="DefaultParagraphFont"/>
    <w:unhideWhenUsed/>
    <w:rsid w:val="00590C95"/>
    <w:rPr>
      <w:sz w:val="16"/>
      <w:szCs w:val="16"/>
    </w:rPr>
  </w:style>
  <w:style w:type="paragraph" w:styleId="CommentSubject">
    <w:name w:val="annotation subject"/>
    <w:basedOn w:val="CommentText"/>
    <w:next w:val="CommentText"/>
    <w:link w:val="CommentSubjectChar"/>
    <w:uiPriority w:val="99"/>
    <w:semiHidden/>
    <w:rsid w:val="00590C95"/>
    <w:rPr>
      <w:b/>
      <w:bCs/>
    </w:rPr>
  </w:style>
  <w:style w:type="character" w:customStyle="1" w:styleId="CommentSubjectChar">
    <w:name w:val="Comment Subject Char"/>
    <w:basedOn w:val="CommentTextChar"/>
    <w:link w:val="CommentSubject"/>
    <w:uiPriority w:val="99"/>
    <w:semiHidden/>
    <w:rsid w:val="00590C95"/>
    <w:rPr>
      <w:b/>
      <w:bCs/>
      <w:sz w:val="20"/>
      <w:szCs w:val="20"/>
      <w:lang w:val="en-US"/>
    </w:rPr>
  </w:style>
  <w:style w:type="paragraph" w:customStyle="1" w:styleId="Firstline">
    <w:name w:val="First line"/>
    <w:basedOn w:val="Normal"/>
    <w:next w:val="Normal"/>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DefaultParagraphFont"/>
    <w:link w:val="Firstline"/>
    <w:rsid w:val="006E2E28"/>
    <w:rPr>
      <w:rFonts w:ascii="Calibri" w:eastAsiaTheme="minorEastAsia" w:hAnsi="Calibri"/>
      <w:b/>
      <w:color w:val="86BC25" w:themeColor="accent1"/>
      <w:sz w:val="24"/>
      <w:szCs w:val="24"/>
    </w:rPr>
  </w:style>
  <w:style w:type="character" w:customStyle="1" w:styleId="CaptionChar">
    <w:name w:val="Caption Char"/>
    <w:aliases w:val="Caption PSP Char,Caption - Centre Graphic Char,Char Char Char Char,Caption1 Char Char Char Char Char Char Char Char Char,Caption1 Char Char Char Char Char Char Char Char Tegn Tegn Tegn Tegn Tegn Char,Char Char,C Char"/>
    <w:basedOn w:val="DefaultParagraphFont"/>
    <w:link w:val="Caption"/>
    <w:uiPriority w:val="35"/>
    <w:rsid w:val="006E2E28"/>
    <w:rPr>
      <w:iCs/>
      <w:color w:val="75787B" w:themeColor="accent6"/>
      <w:sz w:val="17"/>
      <w:szCs w:val="18"/>
      <w:lang w:val="en-US"/>
    </w:rPr>
  </w:style>
  <w:style w:type="paragraph" w:customStyle="1" w:styleId="BulletPSP">
    <w:name w:val="Bullet PSP"/>
    <w:basedOn w:val="Normal"/>
    <w:link w:val="BulletPSPChar"/>
    <w:qFormat/>
    <w:rsid w:val="006E2E28"/>
    <w:pPr>
      <w:numPr>
        <w:numId w:val="8"/>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DefaultParagraphFont"/>
    <w:link w:val="BulletPSP"/>
    <w:rsid w:val="006E2E28"/>
    <w:rPr>
      <w:rFonts w:ascii="Calibri" w:eastAsiaTheme="minorEastAsia" w:hAnsi="Calibri"/>
      <w:color w:val="000000"/>
      <w:sz w:val="24"/>
    </w:rPr>
  </w:style>
  <w:style w:type="paragraph" w:customStyle="1" w:styleId="Table-stylePSP">
    <w:name w:val="Table-style PSP"/>
    <w:basedOn w:val="Normal"/>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DefaultParagraphFont"/>
    <w:link w:val="Table-stylePSP"/>
    <w:rsid w:val="006E2E28"/>
    <w:rPr>
      <w:rFonts w:ascii="Calibri" w:eastAsiaTheme="minorEastAsia" w:hAnsi="Calibri"/>
      <w:bCs/>
      <w:sz w:val="24"/>
    </w:rPr>
  </w:style>
  <w:style w:type="character" w:customStyle="1" w:styleId="Heading5Char">
    <w:name w:val="Heading 5 Char"/>
    <w:basedOn w:val="DefaultParagraphFont"/>
    <w:link w:val="Heading5"/>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Normal"/>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DefaultParagraphFont"/>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TableNormal"/>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ListParagraph">
    <w:name w:val="List Paragraph"/>
    <w:aliases w:val="List,List1,List11,List111,1st level - Bullet List Paragraph,List Paragraph1,Lettre d'introduction,Paragrafo elenco,Normal bullet 2,Medium Grid 1 - Accent 21,List Paragraph11,FooterText,Paragraphe de liste1,Bullet list,Llista Nivell1,lp1"/>
    <w:basedOn w:val="Normal"/>
    <w:link w:val="ListParagraphChar"/>
    <w:uiPriority w:val="34"/>
    <w:qFormat/>
    <w:rsid w:val="006E2139"/>
    <w:pPr>
      <w:ind w:left="720"/>
      <w:contextualSpacing/>
    </w:pPr>
  </w:style>
  <w:style w:type="paragraph" w:customStyle="1" w:styleId="TableText0">
    <w:name w:val="Table Text"/>
    <w:basedOn w:val="Normal"/>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DefaultParagraphFont"/>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TableNormal"/>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TableNormal"/>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Normal"/>
    <w:link w:val="FootnoteReference"/>
    <w:uiPriority w:val="99"/>
    <w:rsid w:val="00040DF0"/>
    <w:pPr>
      <w:spacing w:after="160" w:line="240" w:lineRule="exact"/>
      <w:jc w:val="left"/>
    </w:pPr>
    <w:rPr>
      <w:sz w:val="22"/>
      <w:vertAlign w:val="superscript"/>
      <w:lang w:val="en-GB"/>
    </w:rPr>
  </w:style>
  <w:style w:type="table" w:styleId="GridTable1Light-Accent3">
    <w:name w:val="Grid Table 1 Light Accent 3"/>
    <w:basedOn w:val="TableNormal"/>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TableNormal"/>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TableNormal"/>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NoList"/>
    <w:uiPriority w:val="99"/>
    <w:semiHidden/>
    <w:unhideWhenUsed/>
    <w:rsid w:val="007F1CE3"/>
  </w:style>
  <w:style w:type="table" w:customStyle="1" w:styleId="TableGrid1">
    <w:name w:val="Table Grid1"/>
    <w:basedOn w:val="TableNormal"/>
    <w:next w:val="TableGrid"/>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TableNormal"/>
    <w:next w:val="PlainTable1"/>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TableNormal"/>
    <w:next w:val="ListTable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next w:val="GridTable5Dark"/>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TableNormal"/>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TableNormal"/>
    <w:next w:val="GridTable1Light-Accent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7F1CE3"/>
    <w:pPr>
      <w:spacing w:after="0" w:line="240" w:lineRule="auto"/>
    </w:pPr>
    <w:rPr>
      <w:sz w:val="18"/>
    </w:rPr>
  </w:style>
  <w:style w:type="table" w:customStyle="1" w:styleId="Deloittetable2">
    <w:name w:val="Deloitte table2"/>
    <w:basedOn w:val="TableNormal"/>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ListParagraphChar">
    <w:name w:val="List Paragraph Char"/>
    <w:aliases w:val="List Char,List1 Char,List11 Char,List111 Char,1st level - Bullet List Paragraph Char,List Paragraph1 Char,Lettre d'introduction Char,Paragrafo elenco Char,Normal bullet 2 Char,Medium Grid 1 - Accent 21 Char,List Paragraph11 Char"/>
    <w:basedOn w:val="DefaultParagraphFont"/>
    <w:link w:val="ListParagraph"/>
    <w:qFormat/>
    <w:rsid w:val="007F1CE3"/>
    <w:rPr>
      <w:sz w:val="18"/>
      <w:lang w:val="en-US"/>
    </w:rPr>
  </w:style>
  <w:style w:type="paragraph" w:customStyle="1" w:styleId="FirstlinePSP">
    <w:name w:val="First line PSP"/>
    <w:basedOn w:val="Normal"/>
    <w:next w:val="Normal"/>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DefaultParagraphFont"/>
    <w:link w:val="FirstlinePSP"/>
    <w:rsid w:val="007F1CE3"/>
    <w:rPr>
      <w:rFonts w:ascii="Calibri" w:eastAsiaTheme="minorEastAsia" w:hAnsi="Calibri"/>
      <w:color w:val="000000" w:themeColor="text1"/>
      <w:lang w:val="en-US"/>
    </w:rPr>
  </w:style>
  <w:style w:type="paragraph" w:customStyle="1" w:styleId="NormalBullets">
    <w:name w:val="Normal Bullets"/>
    <w:basedOn w:val="ListParagraph"/>
    <w:uiPriority w:val="99"/>
    <w:qFormat/>
    <w:rsid w:val="007F1CE3"/>
    <w:pPr>
      <w:numPr>
        <w:numId w:val="9"/>
      </w:numPr>
      <w:spacing w:after="120" w:line="240" w:lineRule="auto"/>
    </w:pPr>
    <w:rPr>
      <w:rFonts w:ascii="Arial" w:eastAsia="Times" w:hAnsi="Arial" w:cs="Times New Roman"/>
      <w:color w:val="000000"/>
      <w:sz w:val="22"/>
      <w:szCs w:val="20"/>
    </w:rPr>
  </w:style>
  <w:style w:type="paragraph" w:customStyle="1" w:styleId="NormalQuote">
    <w:name w:val="Normal Quote"/>
    <w:basedOn w:val="Normal"/>
    <w:next w:val="Normal"/>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DefaultParagraphFont"/>
    <w:link w:val="NormalQuote"/>
    <w:rsid w:val="007F1CE3"/>
    <w:rPr>
      <w:rFonts w:ascii="Calibri" w:eastAsiaTheme="minorEastAsia" w:hAnsi="Calibri"/>
      <w:b/>
      <w:i/>
      <w:color w:val="046A38" w:themeColor="accent2"/>
      <w:lang w:val="en-US"/>
    </w:rPr>
  </w:style>
  <w:style w:type="paragraph" w:customStyle="1" w:styleId="Source">
    <w:name w:val="Source"/>
    <w:basedOn w:val="Normal"/>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DefaultParagraphFont"/>
    <w:link w:val="Source"/>
    <w:rsid w:val="006538BE"/>
    <w:rPr>
      <w:i/>
      <w:color w:val="62B5E5" w:themeColor="accent3"/>
      <w:sz w:val="16"/>
    </w:rPr>
  </w:style>
  <w:style w:type="character" w:styleId="Strong">
    <w:name w:val="Strong"/>
    <w:basedOn w:val="DefaultParagraphFont"/>
    <w:uiPriority w:val="22"/>
    <w:qFormat/>
    <w:rsid w:val="007F1CE3"/>
    <w:rPr>
      <w:b/>
      <w:bCs/>
    </w:rPr>
  </w:style>
  <w:style w:type="character" w:styleId="IntenseEmphasis">
    <w:name w:val="Intense Emphasis"/>
    <w:basedOn w:val="DefaultParagraphFont"/>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ListBullet5">
    <w:name w:val="List Bullet 5"/>
    <w:basedOn w:val="ListBullet"/>
    <w:uiPriority w:val="99"/>
    <w:unhideWhenUsed/>
    <w:rsid w:val="007F1CE3"/>
    <w:pPr>
      <w:numPr>
        <w:numId w:val="10"/>
      </w:numPr>
      <w:spacing w:after="120" w:line="300" w:lineRule="atLeast"/>
      <w:ind w:left="2154" w:hanging="340"/>
    </w:pPr>
    <w:rPr>
      <w:rFonts w:ascii="Arial" w:eastAsia="Times" w:hAnsi="Arial" w:cs="Arial"/>
      <w:b/>
      <w:color w:val="000000"/>
      <w:sz w:val="22"/>
      <w:szCs w:val="20"/>
      <w:lang w:val="en-GB"/>
    </w:rPr>
  </w:style>
  <w:style w:type="table" w:customStyle="1" w:styleId="ListTable3-Accent11">
    <w:name w:val="List Table 3 - Accent 11"/>
    <w:basedOn w:val="TableNormal"/>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Normal"/>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F1CE3"/>
    <w:rPr>
      <w:i/>
      <w:iCs/>
    </w:rPr>
  </w:style>
  <w:style w:type="paragraph" w:styleId="NoSpacing">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2"/>
      </w:numPr>
    </w:pPr>
  </w:style>
  <w:style w:type="table" w:styleId="GridTable2-Accent3">
    <w:name w:val="Grid Table 2 Accent 3"/>
    <w:basedOn w:val="TableNormal"/>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TableGridLight">
    <w:name w:val="Grid Table Light"/>
    <w:basedOn w:val="TableNormal"/>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TableNormal"/>
    <w:uiPriority w:val="99"/>
    <w:rsid w:val="008273CB"/>
    <w:pPr>
      <w:spacing w:after="0" w:line="240" w:lineRule="auto"/>
      <w:ind w:left="57" w:right="57"/>
    </w:pPr>
    <w:rPr>
      <w:color w:val="404040" w:themeColor="text1" w:themeTint="BF"/>
    </w:rPr>
    <w:tblPr/>
  </w:style>
  <w:style w:type="table" w:styleId="GridTable1Light">
    <w:name w:val="Grid Table 1 Light"/>
    <w:basedOn w:val="TableNormal"/>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Normal"/>
    <w:uiPriority w:val="99"/>
    <w:rsid w:val="00CA6654"/>
    <w:pPr>
      <w:keepNext/>
      <w:numPr>
        <w:ilvl w:val="1"/>
        <w:numId w:val="13"/>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Normal"/>
    <w:rsid w:val="00DF3BD3"/>
    <w:pPr>
      <w:numPr>
        <w:numId w:val="14"/>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BodyText">
    <w:name w:val="Body Text"/>
    <w:basedOn w:val="Normal"/>
    <w:link w:val="BodyTextChar"/>
    <w:rsid w:val="00DF3BD3"/>
    <w:pPr>
      <w:spacing w:after="120" w:line="240" w:lineRule="auto"/>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DF3BD3"/>
    <w:rPr>
      <w:rFonts w:ascii="Times New Roman" w:eastAsia="Times New Roman" w:hAnsi="Times New Roman" w:cs="Times New Roman"/>
      <w:szCs w:val="20"/>
    </w:rPr>
  </w:style>
  <w:style w:type="paragraph" w:customStyle="1" w:styleId="PM2-Body">
    <w:name w:val="PM2-Body"/>
    <w:basedOn w:val="Normal"/>
    <w:qFormat/>
    <w:rsid w:val="00DF3BD3"/>
    <w:pPr>
      <w:spacing w:before="40" w:after="100" w:line="240" w:lineRule="auto"/>
    </w:pPr>
    <w:rPr>
      <w:rFonts w:eastAsia="PMingLiU" w:cstheme="minorHAnsi"/>
      <w:sz w:val="21"/>
      <w:szCs w:val="20"/>
      <w:lang w:val="en-CA"/>
    </w:rPr>
  </w:style>
  <w:style w:type="paragraph" w:customStyle="1" w:styleId="Guidance">
    <w:name w:val="Guidance"/>
    <w:basedOn w:val="Normal"/>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ListParagraph"/>
    <w:link w:val="BulletedlistChar"/>
    <w:qFormat/>
    <w:rsid w:val="00905946"/>
    <w:pPr>
      <w:numPr>
        <w:numId w:val="16"/>
      </w:numPr>
      <w:spacing w:after="60" w:line="276" w:lineRule="auto"/>
    </w:pPr>
    <w:rPr>
      <w:rFonts w:cs="Arial"/>
      <w:lang w:val="en-GB"/>
    </w:rPr>
  </w:style>
  <w:style w:type="paragraph" w:customStyle="1" w:styleId="PM2-NumberedList">
    <w:name w:val="PM2-NumberedList"/>
    <w:basedOn w:val="Normal"/>
    <w:qFormat/>
    <w:rsid w:val="007C78F1"/>
    <w:pPr>
      <w:numPr>
        <w:numId w:val="18"/>
      </w:numPr>
      <w:spacing w:after="0" w:line="276" w:lineRule="auto"/>
      <w:jc w:val="left"/>
    </w:pPr>
    <w:rPr>
      <w:rFonts w:eastAsia="PMingLiU" w:cstheme="minorHAnsi"/>
      <w:sz w:val="21"/>
      <w:szCs w:val="20"/>
      <w:lang w:val="en-CA"/>
    </w:rPr>
  </w:style>
  <w:style w:type="character" w:customStyle="1" w:styleId="BulletedlistChar">
    <w:name w:val="Bulleted list Char"/>
    <w:basedOn w:val="ListParagraphChar"/>
    <w:link w:val="Bulletedlist"/>
    <w:rsid w:val="00905946"/>
    <w:rPr>
      <w:rFonts w:cs="Arial"/>
      <w:sz w:val="18"/>
      <w:lang w:val="en-US"/>
    </w:rPr>
  </w:style>
  <w:style w:type="paragraph" w:customStyle="1" w:styleId="rvps2">
    <w:name w:val="rvps2"/>
    <w:basedOn w:val="Normal"/>
    <w:rsid w:val="008A3049"/>
    <w:pPr>
      <w:spacing w:before="100" w:beforeAutospacing="1" w:after="100" w:afterAutospacing="1" w:line="240" w:lineRule="auto"/>
      <w:jc w:val="left"/>
    </w:pPr>
    <w:rPr>
      <w:rFonts w:ascii="Times New Roman" w:eastAsia="Times New Roman" w:hAnsi="Times New Roman" w:cs="Times New Roman"/>
      <w:sz w:val="24"/>
      <w:szCs w:val="24"/>
      <w:lang w:val="ru-RU" w:eastAsia="ru-RU"/>
    </w:rPr>
  </w:style>
  <w:style w:type="character" w:customStyle="1" w:styleId="Heading6Char">
    <w:name w:val="Heading 6 Char"/>
    <w:basedOn w:val="DefaultParagraphFont"/>
    <w:link w:val="Heading6"/>
    <w:semiHidden/>
    <w:rsid w:val="00F05EB8"/>
    <w:rPr>
      <w:rFonts w:asciiTheme="majorHAnsi" w:eastAsiaTheme="majorEastAsia" w:hAnsiTheme="majorHAnsi" w:cstheme="majorBidi"/>
      <w:i/>
      <w:iCs/>
      <w:color w:val="425D12" w:themeColor="accent1" w:themeShade="7F"/>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8384">
      <w:bodyDiv w:val="1"/>
      <w:marLeft w:val="0"/>
      <w:marRight w:val="0"/>
      <w:marTop w:val="0"/>
      <w:marBottom w:val="0"/>
      <w:divBdr>
        <w:top w:val="none" w:sz="0" w:space="0" w:color="auto"/>
        <w:left w:val="none" w:sz="0" w:space="0" w:color="auto"/>
        <w:bottom w:val="none" w:sz="0" w:space="0" w:color="auto"/>
        <w:right w:val="none" w:sz="0" w:space="0" w:color="auto"/>
      </w:divBdr>
      <w:divsChild>
        <w:div w:id="472672690">
          <w:marLeft w:val="274"/>
          <w:marRight w:val="0"/>
          <w:marTop w:val="0"/>
          <w:marBottom w:val="0"/>
          <w:divBdr>
            <w:top w:val="none" w:sz="0" w:space="0" w:color="auto"/>
            <w:left w:val="none" w:sz="0" w:space="0" w:color="auto"/>
            <w:bottom w:val="none" w:sz="0" w:space="0" w:color="auto"/>
            <w:right w:val="none" w:sz="0" w:space="0" w:color="auto"/>
          </w:divBdr>
        </w:div>
        <w:div w:id="281157377">
          <w:marLeft w:val="274"/>
          <w:marRight w:val="0"/>
          <w:marTop w:val="0"/>
          <w:marBottom w:val="0"/>
          <w:divBdr>
            <w:top w:val="none" w:sz="0" w:space="0" w:color="auto"/>
            <w:left w:val="none" w:sz="0" w:space="0" w:color="auto"/>
            <w:bottom w:val="none" w:sz="0" w:space="0" w:color="auto"/>
            <w:right w:val="none" w:sz="0" w:space="0" w:color="auto"/>
          </w:divBdr>
        </w:div>
      </w:divsChild>
    </w:div>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264852793">
      <w:bodyDiv w:val="1"/>
      <w:marLeft w:val="0"/>
      <w:marRight w:val="0"/>
      <w:marTop w:val="0"/>
      <w:marBottom w:val="0"/>
      <w:divBdr>
        <w:top w:val="none" w:sz="0" w:space="0" w:color="auto"/>
        <w:left w:val="none" w:sz="0" w:space="0" w:color="auto"/>
        <w:bottom w:val="none" w:sz="0" w:space="0" w:color="auto"/>
        <w:right w:val="none" w:sz="0" w:space="0" w:color="auto"/>
      </w:divBdr>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778447839">
      <w:bodyDiv w:val="1"/>
      <w:marLeft w:val="0"/>
      <w:marRight w:val="0"/>
      <w:marTop w:val="0"/>
      <w:marBottom w:val="0"/>
      <w:divBdr>
        <w:top w:val="none" w:sz="0" w:space="0" w:color="auto"/>
        <w:left w:val="none" w:sz="0" w:space="0" w:color="auto"/>
        <w:bottom w:val="none" w:sz="0" w:space="0" w:color="auto"/>
        <w:right w:val="none" w:sz="0" w:space="0" w:color="auto"/>
      </w:divBdr>
      <w:divsChild>
        <w:div w:id="1144270541">
          <w:marLeft w:val="274"/>
          <w:marRight w:val="0"/>
          <w:marTop w:val="0"/>
          <w:marBottom w:val="0"/>
          <w:divBdr>
            <w:top w:val="none" w:sz="0" w:space="0" w:color="auto"/>
            <w:left w:val="none" w:sz="0" w:space="0" w:color="auto"/>
            <w:bottom w:val="none" w:sz="0" w:space="0" w:color="auto"/>
            <w:right w:val="none" w:sz="0" w:space="0" w:color="auto"/>
          </w:divBdr>
        </w:div>
        <w:div w:id="167985384">
          <w:marLeft w:val="274"/>
          <w:marRight w:val="0"/>
          <w:marTop w:val="0"/>
          <w:marBottom w:val="0"/>
          <w:divBdr>
            <w:top w:val="none" w:sz="0" w:space="0" w:color="auto"/>
            <w:left w:val="none" w:sz="0" w:space="0" w:color="auto"/>
            <w:bottom w:val="none" w:sz="0" w:space="0" w:color="auto"/>
            <w:right w:val="none" w:sz="0" w:space="0" w:color="auto"/>
          </w:divBdr>
        </w:div>
      </w:divsChild>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1151630290">
      <w:bodyDiv w:val="1"/>
      <w:marLeft w:val="0"/>
      <w:marRight w:val="0"/>
      <w:marTop w:val="0"/>
      <w:marBottom w:val="0"/>
      <w:divBdr>
        <w:top w:val="none" w:sz="0" w:space="0" w:color="auto"/>
        <w:left w:val="none" w:sz="0" w:space="0" w:color="auto"/>
        <w:bottom w:val="none" w:sz="0" w:space="0" w:color="auto"/>
        <w:right w:val="none" w:sz="0" w:space="0" w:color="auto"/>
      </w:divBdr>
    </w:div>
    <w:div w:id="1178885532">
      <w:bodyDiv w:val="1"/>
      <w:marLeft w:val="0"/>
      <w:marRight w:val="0"/>
      <w:marTop w:val="0"/>
      <w:marBottom w:val="0"/>
      <w:divBdr>
        <w:top w:val="none" w:sz="0" w:space="0" w:color="auto"/>
        <w:left w:val="none" w:sz="0" w:space="0" w:color="auto"/>
        <w:bottom w:val="none" w:sz="0" w:space="0" w:color="auto"/>
        <w:right w:val="none" w:sz="0" w:space="0" w:color="auto"/>
      </w:divBdr>
      <w:divsChild>
        <w:div w:id="1569799467">
          <w:marLeft w:val="274"/>
          <w:marRight w:val="0"/>
          <w:marTop w:val="0"/>
          <w:marBottom w:val="0"/>
          <w:divBdr>
            <w:top w:val="none" w:sz="0" w:space="0" w:color="auto"/>
            <w:left w:val="none" w:sz="0" w:space="0" w:color="auto"/>
            <w:bottom w:val="none" w:sz="0" w:space="0" w:color="auto"/>
            <w:right w:val="none" w:sz="0" w:space="0" w:color="auto"/>
          </w:divBdr>
        </w:div>
      </w:divsChild>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28917462">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494490073">
      <w:bodyDiv w:val="1"/>
      <w:marLeft w:val="0"/>
      <w:marRight w:val="0"/>
      <w:marTop w:val="0"/>
      <w:marBottom w:val="0"/>
      <w:divBdr>
        <w:top w:val="none" w:sz="0" w:space="0" w:color="auto"/>
        <w:left w:val="none" w:sz="0" w:space="0" w:color="auto"/>
        <w:bottom w:val="none" w:sz="0" w:space="0" w:color="auto"/>
        <w:right w:val="none" w:sz="0" w:space="0" w:color="auto"/>
      </w:divBdr>
      <w:divsChild>
        <w:div w:id="645672292">
          <w:marLeft w:val="274"/>
          <w:marRight w:val="0"/>
          <w:marTop w:val="0"/>
          <w:marBottom w:val="0"/>
          <w:divBdr>
            <w:top w:val="none" w:sz="0" w:space="0" w:color="auto"/>
            <w:left w:val="none" w:sz="0" w:space="0" w:color="auto"/>
            <w:bottom w:val="none" w:sz="0" w:space="0" w:color="auto"/>
            <w:right w:val="none" w:sz="0" w:space="0" w:color="auto"/>
          </w:divBdr>
        </w:div>
      </w:divsChild>
    </w:div>
    <w:div w:id="1510025645">
      <w:bodyDiv w:val="1"/>
      <w:marLeft w:val="0"/>
      <w:marRight w:val="0"/>
      <w:marTop w:val="0"/>
      <w:marBottom w:val="0"/>
      <w:divBdr>
        <w:top w:val="none" w:sz="0" w:space="0" w:color="auto"/>
        <w:left w:val="none" w:sz="0" w:space="0" w:color="auto"/>
        <w:bottom w:val="none" w:sz="0" w:space="0" w:color="auto"/>
        <w:right w:val="none" w:sz="0" w:space="0" w:color="auto"/>
      </w:divBdr>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 w:id="1649895253">
          <w:marLeft w:val="274"/>
          <w:marRight w:val="0"/>
          <w:marTop w:val="0"/>
          <w:marBottom w:val="267"/>
          <w:divBdr>
            <w:top w:val="none" w:sz="0" w:space="0" w:color="auto"/>
            <w:left w:val="none" w:sz="0" w:space="0" w:color="auto"/>
            <w:bottom w:val="none" w:sz="0" w:space="0" w:color="auto"/>
            <w:right w:val="none" w:sz="0" w:space="0" w:color="auto"/>
          </w:divBdr>
        </w:div>
      </w:divsChild>
    </w:div>
    <w:div w:id="2006663625">
      <w:bodyDiv w:val="1"/>
      <w:marLeft w:val="0"/>
      <w:marRight w:val="0"/>
      <w:marTop w:val="0"/>
      <w:marBottom w:val="0"/>
      <w:divBdr>
        <w:top w:val="none" w:sz="0" w:space="0" w:color="auto"/>
        <w:left w:val="none" w:sz="0" w:space="0" w:color="auto"/>
        <w:bottom w:val="none" w:sz="0" w:space="0" w:color="auto"/>
        <w:right w:val="none" w:sz="0" w:space="0" w:color="auto"/>
      </w:divBdr>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krs.gov.ua/kru/en/" TargetMode="External"/><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zakon.rada.gov.ua/laws/show/922-19"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i-ukraine.org/en/"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8A2B4556BFD404DAA74918B78929EEC" ma:contentTypeVersion="10" ma:contentTypeDescription="Een nieuw document maken." ma:contentTypeScope="" ma:versionID="27883cf0696ffc1a738a295545f82fc7">
  <xsd:schema xmlns:xsd="http://www.w3.org/2001/XMLSchema" xmlns:xs="http://www.w3.org/2001/XMLSchema" xmlns:p="http://schemas.microsoft.com/office/2006/metadata/properties" xmlns:ns2="a9880c47-5f20-4d29-8faf-048e4cff056b" xmlns:ns3="3be62084-8d3d-4a2c-8427-ccb5e188ad14" targetNamespace="http://schemas.microsoft.com/office/2006/metadata/properties" ma:root="true" ma:fieldsID="3902a6a8025366eae9c1c3dfb880b1fc" ns2:_="" ns3:_="">
    <xsd:import namespace="a9880c47-5f20-4d29-8faf-048e4cff056b"/>
    <xsd:import namespace="3be62084-8d3d-4a2c-8427-ccb5e188ad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80c47-5f20-4d29-8faf-048e4cff0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62084-8d3d-4a2c-8427-ccb5e188ad1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AC31F-3B67-4EB8-9993-3A40A9A1A2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134A24-3A22-4310-9C9B-16625A64D389}">
  <ds:schemaRefs>
    <ds:schemaRef ds:uri="http://schemas.openxmlformats.org/officeDocument/2006/bibliography"/>
  </ds:schemaRefs>
</ds:datastoreItem>
</file>

<file path=customXml/itemProps4.xml><?xml version="1.0" encoding="utf-8"?>
<ds:datastoreItem xmlns:ds="http://schemas.openxmlformats.org/officeDocument/2006/customXml" ds:itemID="{01E555E7-4AF2-4C4F-BAE9-40820CEAC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80c47-5f20-4d29-8faf-048e4cff056b"/>
    <ds:schemaRef ds:uri="3be62084-8d3d-4a2c-8427-ccb5e188a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0B0538-3DB7-41EC-9039-03F76EFAF5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2507</Words>
  <Characters>14293</Characters>
  <Application>Microsoft Office Word</Application>
  <DocSecurity>0</DocSecurity>
  <Lines>119</Lines>
  <Paragraphs>33</Paragraphs>
  <ScaleCrop>false</ScaleCrop>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chris smith</cp:lastModifiedBy>
  <cp:revision>32</cp:revision>
  <cp:lastPrinted>2016-04-04T15:14:00Z</cp:lastPrinted>
  <dcterms:created xsi:type="dcterms:W3CDTF">2019-10-27T14:56:00Z</dcterms:created>
  <dcterms:modified xsi:type="dcterms:W3CDTF">2020-10-14T14:22:00Z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0x010100B8A2B4556BFD404DAA74918B78929EEC</vt:lpwstr>
  </property>
</Properties>
</file>